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66DE" w14:textId="77777777" w:rsidR="00360AF5" w:rsidRDefault="00360AF5">
      <w:pPr>
        <w:spacing w:before="11"/>
        <w:rPr>
          <w:sz w:val="6"/>
          <w:szCs w:val="6"/>
        </w:rPr>
      </w:pPr>
    </w:p>
    <w:p w14:paraId="07460754" w14:textId="77777777" w:rsidR="00360AF5" w:rsidRDefault="00674C3A">
      <w:pPr>
        <w:spacing w:line="200" w:lineRule="atLeast"/>
        <w:ind w:left="107"/>
        <w:rPr>
          <w:sz w:val="20"/>
          <w:szCs w:val="20"/>
        </w:rPr>
      </w:pPr>
      <w:r>
        <w:rPr>
          <w:noProof/>
          <w:sz w:val="20"/>
          <w:szCs w:val="20"/>
          <w:lang w:val="en-US"/>
        </w:rPr>
        <w:drawing>
          <wp:inline distT="0" distB="0" distL="0" distR="0" wp14:anchorId="33FD81F6" wp14:editId="1F6F7929">
            <wp:extent cx="5928576" cy="17419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28576" cy="1741931"/>
                    </a:xfrm>
                    <a:prstGeom prst="rect">
                      <a:avLst/>
                    </a:prstGeom>
                  </pic:spPr>
                </pic:pic>
              </a:graphicData>
            </a:graphic>
          </wp:inline>
        </w:drawing>
      </w:r>
    </w:p>
    <w:p w14:paraId="2493C93B" w14:textId="77777777" w:rsidR="00360AF5" w:rsidRDefault="00360AF5">
      <w:pPr>
        <w:spacing w:before="8"/>
        <w:rPr>
          <w:sz w:val="19"/>
          <w:szCs w:val="19"/>
        </w:rPr>
      </w:pPr>
    </w:p>
    <w:p w14:paraId="549B9A40" w14:textId="77777777" w:rsidR="00360AF5" w:rsidRDefault="00674C3A">
      <w:pPr>
        <w:spacing w:before="19"/>
        <w:ind w:left="1958" w:right="2043"/>
        <w:jc w:val="center"/>
        <w:rPr>
          <w:rFonts w:ascii="Calibri" w:eastAsia="Calibri" w:hAnsi="Calibri" w:cs="Calibri"/>
          <w:sz w:val="40"/>
          <w:szCs w:val="40"/>
        </w:rPr>
      </w:pPr>
      <w:r>
        <w:rPr>
          <w:rFonts w:ascii="Calibri"/>
          <w:b/>
          <w:sz w:val="40"/>
        </w:rPr>
        <w:t>INSE</w:t>
      </w:r>
      <w:r>
        <w:rPr>
          <w:rFonts w:ascii="Calibri"/>
          <w:b/>
          <w:spacing w:val="-3"/>
          <w:sz w:val="40"/>
        </w:rPr>
        <w:t xml:space="preserve"> </w:t>
      </w:r>
      <w:r>
        <w:rPr>
          <w:rFonts w:ascii="Calibri"/>
          <w:b/>
          <w:sz w:val="40"/>
        </w:rPr>
        <w:t>6400</w:t>
      </w:r>
    </w:p>
    <w:p w14:paraId="70795D77" w14:textId="47113DE1" w:rsidR="00360AF5" w:rsidRDefault="00674C3A">
      <w:pPr>
        <w:spacing w:before="198"/>
        <w:ind w:left="1958" w:right="2046"/>
        <w:jc w:val="center"/>
        <w:rPr>
          <w:rFonts w:ascii="Calibri" w:eastAsia="Calibri" w:hAnsi="Calibri" w:cs="Calibri"/>
          <w:sz w:val="40"/>
          <w:szCs w:val="40"/>
        </w:rPr>
      </w:pPr>
      <w:r>
        <w:rPr>
          <w:rFonts w:ascii="Calibri"/>
          <w:b/>
          <w:spacing w:val="-1"/>
          <w:sz w:val="40"/>
        </w:rPr>
        <w:t>Principles</w:t>
      </w:r>
      <w:r>
        <w:rPr>
          <w:rFonts w:ascii="Calibri"/>
          <w:b/>
          <w:spacing w:val="-2"/>
          <w:sz w:val="40"/>
        </w:rPr>
        <w:t xml:space="preserve"> </w:t>
      </w:r>
      <w:r>
        <w:rPr>
          <w:rFonts w:ascii="Calibri"/>
          <w:b/>
          <w:sz w:val="40"/>
        </w:rPr>
        <w:t xml:space="preserve">of </w:t>
      </w:r>
      <w:r>
        <w:rPr>
          <w:rFonts w:ascii="Calibri"/>
          <w:b/>
          <w:spacing w:val="-1"/>
          <w:sz w:val="40"/>
        </w:rPr>
        <w:t>Systems</w:t>
      </w:r>
      <w:r>
        <w:rPr>
          <w:rFonts w:ascii="Calibri"/>
          <w:b/>
          <w:sz w:val="40"/>
        </w:rPr>
        <w:t xml:space="preserve"> </w:t>
      </w:r>
      <w:r>
        <w:rPr>
          <w:rFonts w:ascii="Calibri"/>
          <w:b/>
          <w:spacing w:val="-1"/>
          <w:sz w:val="40"/>
        </w:rPr>
        <w:t>Engineerin</w:t>
      </w:r>
      <w:r w:rsidR="001F1A08">
        <w:rPr>
          <w:rFonts w:ascii="Calibri"/>
          <w:b/>
          <w:spacing w:val="-1"/>
          <w:sz w:val="40"/>
        </w:rPr>
        <w:t>g</w:t>
      </w:r>
    </w:p>
    <w:p w14:paraId="7B03A4B9" w14:textId="77777777" w:rsidR="00360AF5" w:rsidRDefault="00360AF5">
      <w:pPr>
        <w:rPr>
          <w:rFonts w:ascii="Calibri" w:eastAsia="Calibri" w:hAnsi="Calibri" w:cs="Calibri"/>
          <w:b/>
          <w:bCs/>
          <w:sz w:val="40"/>
          <w:szCs w:val="40"/>
        </w:rPr>
      </w:pPr>
    </w:p>
    <w:p w14:paraId="55D34F35" w14:textId="77777777" w:rsidR="00360AF5" w:rsidRDefault="00360AF5">
      <w:pPr>
        <w:spacing w:before="10"/>
        <w:rPr>
          <w:rFonts w:ascii="Calibri" w:eastAsia="Calibri" w:hAnsi="Calibri" w:cs="Calibri"/>
          <w:b/>
          <w:bCs/>
          <w:sz w:val="36"/>
          <w:szCs w:val="36"/>
        </w:rPr>
      </w:pPr>
    </w:p>
    <w:p w14:paraId="269283CA" w14:textId="045D6C29" w:rsidR="00360AF5" w:rsidRDefault="00674C3A">
      <w:pPr>
        <w:ind w:left="1958" w:right="2046"/>
        <w:jc w:val="center"/>
        <w:rPr>
          <w:rFonts w:ascii="Calibri" w:eastAsia="Calibri" w:hAnsi="Calibri" w:cs="Calibri"/>
          <w:sz w:val="40"/>
          <w:szCs w:val="40"/>
        </w:rPr>
      </w:pPr>
      <w:r>
        <w:rPr>
          <w:rFonts w:ascii="Calibri"/>
          <w:b/>
          <w:spacing w:val="-1"/>
          <w:sz w:val="40"/>
        </w:rPr>
        <w:t>Project</w:t>
      </w:r>
      <w:r>
        <w:rPr>
          <w:rFonts w:ascii="Calibri"/>
          <w:b/>
          <w:spacing w:val="-3"/>
          <w:sz w:val="40"/>
        </w:rPr>
        <w:t xml:space="preserve"> </w:t>
      </w:r>
      <w:r w:rsidR="00BD355B">
        <w:rPr>
          <w:rFonts w:ascii="Calibri"/>
          <w:b/>
          <w:spacing w:val="-1"/>
          <w:sz w:val="40"/>
        </w:rPr>
        <w:t>Repor</w:t>
      </w:r>
      <w:r w:rsidR="001F1A08">
        <w:rPr>
          <w:rFonts w:ascii="Calibri"/>
          <w:b/>
          <w:spacing w:val="-1"/>
          <w:sz w:val="40"/>
        </w:rPr>
        <w:t>t</w:t>
      </w:r>
    </w:p>
    <w:p w14:paraId="5DD6A68F" w14:textId="6A193CD3" w:rsidR="00360AF5" w:rsidRDefault="00674C3A">
      <w:pPr>
        <w:spacing w:before="202"/>
        <w:jc w:val="center"/>
        <w:rPr>
          <w:rFonts w:ascii="Calibri" w:eastAsia="Calibri" w:hAnsi="Calibri" w:cs="Calibri"/>
          <w:sz w:val="36"/>
          <w:szCs w:val="36"/>
        </w:rPr>
      </w:pPr>
      <w:r>
        <w:rPr>
          <w:rFonts w:ascii="Calibri" w:eastAsia="Calibri" w:hAnsi="Calibri" w:cs="Calibri"/>
          <w:b/>
          <w:bCs/>
          <w:i/>
          <w:sz w:val="36"/>
          <w:szCs w:val="36"/>
        </w:rPr>
        <w:t>Concept</w:t>
      </w:r>
      <w:r>
        <w:rPr>
          <w:rFonts w:ascii="Calibri" w:eastAsia="Calibri" w:hAnsi="Calibri" w:cs="Calibri"/>
          <w:b/>
          <w:bCs/>
          <w:i/>
          <w:spacing w:val="-7"/>
          <w:sz w:val="36"/>
          <w:szCs w:val="36"/>
        </w:rPr>
        <w:t xml:space="preserve"> </w:t>
      </w:r>
      <w:r>
        <w:rPr>
          <w:rFonts w:ascii="Calibri" w:eastAsia="Calibri" w:hAnsi="Calibri" w:cs="Calibri"/>
          <w:b/>
          <w:bCs/>
          <w:i/>
          <w:spacing w:val="-1"/>
          <w:sz w:val="36"/>
          <w:szCs w:val="36"/>
        </w:rPr>
        <w:t>development</w:t>
      </w:r>
      <w:r>
        <w:rPr>
          <w:rFonts w:ascii="Calibri" w:eastAsia="Calibri" w:hAnsi="Calibri" w:cs="Calibri"/>
          <w:b/>
          <w:bCs/>
          <w:i/>
          <w:spacing w:val="-6"/>
          <w:sz w:val="36"/>
          <w:szCs w:val="36"/>
        </w:rPr>
        <w:t xml:space="preserve"> </w:t>
      </w:r>
      <w:r>
        <w:rPr>
          <w:rFonts w:ascii="Calibri" w:eastAsia="Calibri" w:hAnsi="Calibri" w:cs="Calibri"/>
          <w:b/>
          <w:bCs/>
          <w:i/>
          <w:sz w:val="36"/>
          <w:szCs w:val="36"/>
        </w:rPr>
        <w:t>on</w:t>
      </w:r>
      <w:r>
        <w:rPr>
          <w:rFonts w:ascii="Calibri" w:eastAsia="Calibri" w:hAnsi="Calibri" w:cs="Calibri"/>
          <w:b/>
          <w:bCs/>
          <w:i/>
          <w:spacing w:val="-6"/>
          <w:sz w:val="36"/>
          <w:szCs w:val="36"/>
        </w:rPr>
        <w:t xml:space="preserve"> </w:t>
      </w:r>
      <w:r>
        <w:rPr>
          <w:rFonts w:ascii="Calibri" w:eastAsia="Calibri" w:hAnsi="Calibri" w:cs="Calibri"/>
          <w:b/>
          <w:bCs/>
          <w:i/>
          <w:sz w:val="36"/>
          <w:szCs w:val="36"/>
        </w:rPr>
        <w:t>“</w:t>
      </w:r>
      <w:r w:rsidR="00BC3FC0">
        <w:rPr>
          <w:rFonts w:ascii="Calibri" w:eastAsia="Calibri" w:hAnsi="Calibri" w:cs="Calibri"/>
          <w:b/>
          <w:bCs/>
          <w:i/>
          <w:sz w:val="36"/>
          <w:szCs w:val="36"/>
        </w:rPr>
        <w:t>Car</w:t>
      </w:r>
      <w:r>
        <w:rPr>
          <w:rFonts w:ascii="Calibri" w:eastAsia="Calibri" w:hAnsi="Calibri" w:cs="Calibri"/>
          <w:b/>
          <w:bCs/>
          <w:i/>
          <w:spacing w:val="-9"/>
          <w:sz w:val="36"/>
          <w:szCs w:val="36"/>
        </w:rPr>
        <w:t xml:space="preserve"> </w:t>
      </w:r>
      <w:r>
        <w:rPr>
          <w:rFonts w:ascii="Calibri" w:eastAsia="Calibri" w:hAnsi="Calibri" w:cs="Calibri"/>
          <w:b/>
          <w:bCs/>
          <w:i/>
          <w:sz w:val="36"/>
          <w:szCs w:val="36"/>
        </w:rPr>
        <w:t>Sharing</w:t>
      </w:r>
      <w:r>
        <w:rPr>
          <w:rFonts w:ascii="Calibri" w:eastAsia="Calibri" w:hAnsi="Calibri" w:cs="Calibri"/>
          <w:b/>
          <w:bCs/>
          <w:i/>
          <w:spacing w:val="-7"/>
          <w:sz w:val="36"/>
          <w:szCs w:val="36"/>
        </w:rPr>
        <w:t xml:space="preserve"> </w:t>
      </w:r>
      <w:r>
        <w:rPr>
          <w:rFonts w:ascii="Calibri" w:eastAsia="Calibri" w:hAnsi="Calibri" w:cs="Calibri"/>
          <w:b/>
          <w:bCs/>
          <w:i/>
          <w:spacing w:val="-1"/>
          <w:sz w:val="36"/>
          <w:szCs w:val="36"/>
        </w:rPr>
        <w:t>Services”</w:t>
      </w:r>
    </w:p>
    <w:p w14:paraId="0EC0B569" w14:textId="77777777" w:rsidR="00360AF5" w:rsidRDefault="00360AF5">
      <w:pPr>
        <w:rPr>
          <w:rFonts w:ascii="Calibri" w:eastAsia="Calibri" w:hAnsi="Calibri" w:cs="Calibri"/>
          <w:b/>
          <w:bCs/>
          <w:i/>
          <w:sz w:val="36"/>
          <w:szCs w:val="36"/>
        </w:rPr>
      </w:pPr>
    </w:p>
    <w:p w14:paraId="11FC417B" w14:textId="77777777" w:rsidR="00360AF5" w:rsidRDefault="00360AF5">
      <w:pPr>
        <w:rPr>
          <w:rFonts w:ascii="Calibri" w:eastAsia="Calibri" w:hAnsi="Calibri" w:cs="Calibri"/>
          <w:b/>
          <w:bCs/>
          <w:i/>
          <w:sz w:val="36"/>
          <w:szCs w:val="36"/>
        </w:rPr>
      </w:pPr>
    </w:p>
    <w:p w14:paraId="1568D857" w14:textId="77777777" w:rsidR="00360AF5" w:rsidRDefault="00360AF5">
      <w:pPr>
        <w:spacing w:before="11"/>
        <w:rPr>
          <w:rFonts w:ascii="Calibri" w:eastAsia="Calibri" w:hAnsi="Calibri" w:cs="Calibri"/>
          <w:b/>
          <w:bCs/>
          <w:i/>
          <w:sz w:val="48"/>
          <w:szCs w:val="48"/>
        </w:rPr>
      </w:pPr>
    </w:p>
    <w:p w14:paraId="72402E1C" w14:textId="3647CD33" w:rsidR="00360AF5" w:rsidRDefault="00674C3A">
      <w:pPr>
        <w:ind w:left="2885" w:hanging="680"/>
        <w:rPr>
          <w:rFonts w:ascii="Calibri" w:eastAsia="Calibri" w:hAnsi="Calibri" w:cs="Calibri"/>
          <w:sz w:val="36"/>
          <w:szCs w:val="36"/>
        </w:rPr>
      </w:pPr>
      <w:r>
        <w:rPr>
          <w:rFonts w:ascii="Calibri"/>
          <w:b/>
          <w:spacing w:val="-1"/>
          <w:sz w:val="36"/>
        </w:rPr>
        <w:t>Submitted</w:t>
      </w:r>
      <w:r>
        <w:rPr>
          <w:rFonts w:ascii="Calibri"/>
          <w:b/>
          <w:spacing w:val="-6"/>
          <w:sz w:val="36"/>
        </w:rPr>
        <w:t xml:space="preserve"> </w:t>
      </w:r>
      <w:r w:rsidR="00323EDE">
        <w:rPr>
          <w:rFonts w:ascii="Calibri"/>
          <w:b/>
          <w:sz w:val="36"/>
        </w:rPr>
        <w:t>to</w:t>
      </w:r>
      <w:r>
        <w:rPr>
          <w:rFonts w:ascii="Calibri"/>
          <w:b/>
          <w:spacing w:val="-12"/>
          <w:sz w:val="36"/>
        </w:rPr>
        <w:t xml:space="preserve"> </w:t>
      </w:r>
      <w:r w:rsidR="00F40545">
        <w:rPr>
          <w:rFonts w:ascii="Calibri"/>
          <w:b/>
          <w:spacing w:val="-1"/>
          <w:sz w:val="36"/>
        </w:rPr>
        <w:t>Prof. Farnoosh Naderkhani</w:t>
      </w:r>
    </w:p>
    <w:p w14:paraId="2335E455" w14:textId="77777777" w:rsidR="00360AF5" w:rsidRDefault="00360AF5">
      <w:pPr>
        <w:rPr>
          <w:rFonts w:ascii="Calibri" w:eastAsia="Calibri" w:hAnsi="Calibri" w:cs="Calibri"/>
          <w:b/>
          <w:bCs/>
          <w:sz w:val="36"/>
          <w:szCs w:val="36"/>
        </w:rPr>
      </w:pPr>
    </w:p>
    <w:p w14:paraId="6585439A" w14:textId="77777777" w:rsidR="00360AF5" w:rsidRDefault="00360AF5">
      <w:pPr>
        <w:rPr>
          <w:rFonts w:ascii="Calibri" w:eastAsia="Calibri" w:hAnsi="Calibri" w:cs="Calibri"/>
          <w:b/>
          <w:bCs/>
          <w:sz w:val="36"/>
          <w:szCs w:val="36"/>
        </w:rPr>
      </w:pPr>
    </w:p>
    <w:p w14:paraId="447F6A06" w14:textId="77777777" w:rsidR="00360AF5" w:rsidRDefault="00360AF5">
      <w:pPr>
        <w:spacing w:before="5"/>
        <w:rPr>
          <w:rFonts w:ascii="Calibri" w:eastAsia="Calibri" w:hAnsi="Calibri" w:cs="Calibri"/>
          <w:b/>
          <w:bCs/>
          <w:sz w:val="31"/>
          <w:szCs w:val="31"/>
        </w:rPr>
      </w:pPr>
    </w:p>
    <w:p w14:paraId="6713446A" w14:textId="77777777" w:rsidR="00360AF5" w:rsidRDefault="00674C3A">
      <w:pPr>
        <w:ind w:left="1920" w:right="2046"/>
        <w:jc w:val="center"/>
        <w:rPr>
          <w:rFonts w:ascii="Calibri" w:eastAsia="Calibri" w:hAnsi="Calibri" w:cs="Calibri"/>
          <w:sz w:val="36"/>
          <w:szCs w:val="36"/>
        </w:rPr>
      </w:pPr>
      <w:r>
        <w:rPr>
          <w:rFonts w:ascii="Calibri"/>
          <w:b/>
          <w:spacing w:val="-1"/>
          <w:sz w:val="36"/>
        </w:rPr>
        <w:t>Submitted</w:t>
      </w:r>
      <w:r>
        <w:rPr>
          <w:rFonts w:ascii="Calibri"/>
          <w:b/>
          <w:spacing w:val="-7"/>
          <w:sz w:val="36"/>
        </w:rPr>
        <w:t xml:space="preserve"> </w:t>
      </w:r>
      <w:r>
        <w:rPr>
          <w:rFonts w:ascii="Calibri"/>
          <w:b/>
          <w:sz w:val="36"/>
        </w:rPr>
        <w:t>By:</w:t>
      </w:r>
      <w:r>
        <w:rPr>
          <w:rFonts w:ascii="Calibri"/>
          <w:b/>
          <w:spacing w:val="-6"/>
          <w:sz w:val="36"/>
        </w:rPr>
        <w:t xml:space="preserve"> </w:t>
      </w:r>
    </w:p>
    <w:p w14:paraId="69348759" w14:textId="77777777" w:rsidR="00360AF5" w:rsidRDefault="00360AF5">
      <w:pPr>
        <w:rPr>
          <w:rFonts w:ascii="Calibri" w:eastAsia="Calibri" w:hAnsi="Calibri" w:cs="Calibri"/>
          <w:b/>
          <w:bCs/>
          <w:sz w:val="20"/>
          <w:szCs w:val="20"/>
        </w:rPr>
      </w:pPr>
    </w:p>
    <w:p w14:paraId="1F39504E" w14:textId="77777777" w:rsidR="00360AF5" w:rsidRDefault="00360AF5">
      <w:pPr>
        <w:spacing w:before="8"/>
        <w:rPr>
          <w:rFonts w:ascii="Calibri" w:eastAsia="Calibri" w:hAnsi="Calibri" w:cs="Calibri"/>
          <w:b/>
          <w:bCs/>
          <w:sz w:val="13"/>
          <w:szCs w:val="13"/>
        </w:rPr>
      </w:pPr>
    </w:p>
    <w:tbl>
      <w:tblPr>
        <w:tblStyle w:val="TableNormal1"/>
        <w:tblW w:w="0" w:type="auto"/>
        <w:tblInd w:w="99" w:type="dxa"/>
        <w:tblLayout w:type="fixed"/>
        <w:tblLook w:val="01E0" w:firstRow="1" w:lastRow="1" w:firstColumn="1" w:lastColumn="1" w:noHBand="0" w:noVBand="0"/>
      </w:tblPr>
      <w:tblGrid>
        <w:gridCol w:w="4496"/>
        <w:gridCol w:w="4386"/>
      </w:tblGrid>
      <w:tr w:rsidR="00360AF5" w14:paraId="1FDA1CB8" w14:textId="77777777" w:rsidTr="6DAF6C32">
        <w:trPr>
          <w:trHeight w:hRule="exact" w:val="471"/>
        </w:trPr>
        <w:tc>
          <w:tcPr>
            <w:tcW w:w="4496" w:type="dxa"/>
            <w:tcBorders>
              <w:top w:val="single" w:sz="5" w:space="0" w:color="8DAADB"/>
              <w:left w:val="single" w:sz="5" w:space="0" w:color="8DAADB"/>
              <w:bottom w:val="single" w:sz="5" w:space="0" w:color="8DAADB"/>
              <w:right w:val="single" w:sz="5" w:space="0" w:color="8DAADB"/>
            </w:tcBorders>
            <w:shd w:val="clear" w:color="auto" w:fill="4471C4"/>
          </w:tcPr>
          <w:p w14:paraId="74CA742F" w14:textId="77777777" w:rsidR="00360AF5" w:rsidRDefault="00674C3A">
            <w:pPr>
              <w:pStyle w:val="TableParagraph"/>
              <w:spacing w:line="290" w:lineRule="exact"/>
              <w:ind w:right="765"/>
              <w:jc w:val="center"/>
              <w:rPr>
                <w:rFonts w:ascii="Calibri" w:eastAsia="Calibri" w:hAnsi="Calibri" w:cs="Calibri"/>
                <w:sz w:val="24"/>
                <w:szCs w:val="24"/>
              </w:rPr>
            </w:pPr>
            <w:r>
              <w:rPr>
                <w:rFonts w:ascii="Calibri"/>
                <w:i/>
                <w:color w:val="FFFFFF"/>
                <w:spacing w:val="-1"/>
                <w:sz w:val="24"/>
              </w:rPr>
              <w:t>Name</w:t>
            </w:r>
          </w:p>
        </w:tc>
        <w:tc>
          <w:tcPr>
            <w:tcW w:w="4386" w:type="dxa"/>
            <w:tcBorders>
              <w:top w:val="single" w:sz="5" w:space="0" w:color="8DAADB"/>
              <w:left w:val="single" w:sz="5" w:space="0" w:color="8DAADB"/>
              <w:bottom w:val="single" w:sz="5" w:space="0" w:color="8DAADB"/>
              <w:right w:val="single" w:sz="5" w:space="0" w:color="8DAADB"/>
            </w:tcBorders>
            <w:shd w:val="clear" w:color="auto" w:fill="4471C4"/>
          </w:tcPr>
          <w:p w14:paraId="15D82397" w14:textId="77777777" w:rsidR="00360AF5" w:rsidRDefault="00674C3A">
            <w:pPr>
              <w:pStyle w:val="TableParagraph"/>
              <w:spacing w:line="290" w:lineRule="exact"/>
              <w:ind w:right="763"/>
              <w:jc w:val="center"/>
              <w:rPr>
                <w:rFonts w:ascii="Calibri" w:eastAsia="Calibri" w:hAnsi="Calibri" w:cs="Calibri"/>
                <w:sz w:val="24"/>
                <w:szCs w:val="24"/>
              </w:rPr>
            </w:pPr>
            <w:r>
              <w:rPr>
                <w:rFonts w:ascii="Calibri"/>
                <w:i/>
                <w:color w:val="FFFFFF"/>
                <w:spacing w:val="-1"/>
                <w:sz w:val="24"/>
              </w:rPr>
              <w:t>ID</w:t>
            </w:r>
          </w:p>
        </w:tc>
      </w:tr>
      <w:tr w:rsidR="00360AF5" w14:paraId="1E818B4E" w14:textId="77777777" w:rsidTr="6DAF6C32">
        <w:trPr>
          <w:trHeight w:hRule="exact" w:val="470"/>
        </w:trPr>
        <w:tc>
          <w:tcPr>
            <w:tcW w:w="4496" w:type="dxa"/>
            <w:tcBorders>
              <w:top w:val="single" w:sz="5" w:space="0" w:color="8DAADB"/>
              <w:left w:val="single" w:sz="5" w:space="0" w:color="8DAADB"/>
              <w:bottom w:val="single" w:sz="5" w:space="0" w:color="8DAADB"/>
              <w:right w:val="single" w:sz="5" w:space="0" w:color="8DAADB"/>
            </w:tcBorders>
            <w:shd w:val="clear" w:color="auto" w:fill="D9E2F3"/>
          </w:tcPr>
          <w:p w14:paraId="0D8C6F8D" w14:textId="77777777" w:rsidR="00360AF5" w:rsidRDefault="00261A6B">
            <w:pPr>
              <w:pStyle w:val="TableParagraph"/>
              <w:spacing w:line="289" w:lineRule="exact"/>
              <w:ind w:left="968"/>
              <w:rPr>
                <w:rFonts w:ascii="Calibri" w:eastAsia="Calibri" w:hAnsi="Calibri" w:cs="Calibri"/>
                <w:sz w:val="24"/>
                <w:szCs w:val="24"/>
              </w:rPr>
            </w:pPr>
            <w:r>
              <w:rPr>
                <w:rFonts w:ascii="Calibri"/>
                <w:b/>
                <w:i/>
                <w:spacing w:val="-1"/>
                <w:sz w:val="24"/>
              </w:rPr>
              <w:t>Nirav Patel</w:t>
            </w:r>
          </w:p>
        </w:tc>
        <w:tc>
          <w:tcPr>
            <w:tcW w:w="4386" w:type="dxa"/>
            <w:tcBorders>
              <w:top w:val="single" w:sz="5" w:space="0" w:color="8DAADB"/>
              <w:left w:val="single" w:sz="5" w:space="0" w:color="8DAADB"/>
              <w:bottom w:val="single" w:sz="5" w:space="0" w:color="8DAADB"/>
              <w:right w:val="single" w:sz="5" w:space="0" w:color="8DAADB"/>
            </w:tcBorders>
            <w:shd w:val="clear" w:color="auto" w:fill="D9E2F3"/>
          </w:tcPr>
          <w:p w14:paraId="5FA02A3F" w14:textId="77777777" w:rsidR="00360AF5" w:rsidRDefault="00674C3A">
            <w:pPr>
              <w:pStyle w:val="TableParagraph"/>
              <w:spacing w:line="289" w:lineRule="exact"/>
              <w:ind w:left="1319"/>
              <w:rPr>
                <w:rFonts w:ascii="Calibri" w:eastAsia="Calibri" w:hAnsi="Calibri" w:cs="Calibri"/>
                <w:sz w:val="24"/>
                <w:szCs w:val="24"/>
              </w:rPr>
            </w:pPr>
            <w:r>
              <w:rPr>
                <w:rFonts w:ascii="Calibri"/>
                <w:i/>
                <w:sz w:val="24"/>
              </w:rPr>
              <w:t>40029101</w:t>
            </w:r>
          </w:p>
        </w:tc>
      </w:tr>
      <w:tr w:rsidR="00360AF5" w14:paraId="1B4A5788" w14:textId="77777777" w:rsidTr="6DAF6C32">
        <w:trPr>
          <w:trHeight w:hRule="exact" w:val="521"/>
        </w:trPr>
        <w:tc>
          <w:tcPr>
            <w:tcW w:w="4496" w:type="dxa"/>
            <w:tcBorders>
              <w:top w:val="single" w:sz="5" w:space="0" w:color="8DAADB"/>
              <w:left w:val="single" w:sz="5" w:space="0" w:color="8DAADB"/>
              <w:bottom w:val="single" w:sz="5" w:space="0" w:color="8DAADB"/>
              <w:right w:val="single" w:sz="5" w:space="0" w:color="8DAADB"/>
            </w:tcBorders>
          </w:tcPr>
          <w:p w14:paraId="6AC9EFB2" w14:textId="1B6B8DF5" w:rsidR="00360AF5" w:rsidRDefault="6DAF6C32" w:rsidP="00CA0753">
            <w:pPr>
              <w:pStyle w:val="TableParagraph"/>
              <w:spacing w:line="289" w:lineRule="exact"/>
              <w:ind w:left="968"/>
              <w:rPr>
                <w:rFonts w:ascii="Calibri" w:eastAsia="Calibri" w:hAnsi="Calibri" w:cs="Calibri"/>
                <w:b/>
                <w:bCs/>
                <w:sz w:val="24"/>
                <w:szCs w:val="24"/>
              </w:rPr>
            </w:pPr>
            <w:r w:rsidRPr="00CA0753">
              <w:rPr>
                <w:rFonts w:ascii="Calibri"/>
                <w:b/>
                <w:i/>
                <w:spacing w:val="-1"/>
                <w:sz w:val="24"/>
              </w:rPr>
              <w:t>Pradip Moradiya</w:t>
            </w:r>
          </w:p>
        </w:tc>
        <w:tc>
          <w:tcPr>
            <w:tcW w:w="4386" w:type="dxa"/>
            <w:tcBorders>
              <w:top w:val="single" w:sz="5" w:space="0" w:color="8DAADB"/>
              <w:left w:val="single" w:sz="5" w:space="0" w:color="8DAADB"/>
              <w:bottom w:val="single" w:sz="5" w:space="0" w:color="8DAADB"/>
              <w:right w:val="single" w:sz="5" w:space="0" w:color="8DAADB"/>
            </w:tcBorders>
          </w:tcPr>
          <w:p w14:paraId="5FFD80FD" w14:textId="0A252A1C" w:rsidR="00360AF5" w:rsidRDefault="6DAF6C32" w:rsidP="6DAF6C32">
            <w:pPr>
              <w:pStyle w:val="TableParagraph"/>
              <w:spacing w:line="289" w:lineRule="exact"/>
              <w:ind w:left="1319"/>
              <w:rPr>
                <w:rFonts w:ascii="Calibri" w:eastAsia="Calibri" w:hAnsi="Calibri" w:cs="Calibri"/>
                <w:sz w:val="24"/>
                <w:szCs w:val="24"/>
              </w:rPr>
            </w:pPr>
            <w:r w:rsidRPr="6DAF6C32">
              <w:rPr>
                <w:rFonts w:ascii="Calibri" w:eastAsia="Calibri" w:hAnsi="Calibri" w:cs="Calibri"/>
                <w:sz w:val="24"/>
                <w:szCs w:val="24"/>
              </w:rPr>
              <w:t>27717636</w:t>
            </w:r>
          </w:p>
        </w:tc>
      </w:tr>
      <w:tr w:rsidR="00360AF5" w14:paraId="218143E2" w14:textId="77777777" w:rsidTr="6DAF6C32">
        <w:trPr>
          <w:trHeight w:hRule="exact" w:val="494"/>
        </w:trPr>
        <w:tc>
          <w:tcPr>
            <w:tcW w:w="4496" w:type="dxa"/>
            <w:tcBorders>
              <w:top w:val="single" w:sz="5" w:space="0" w:color="8DAADB"/>
              <w:left w:val="single" w:sz="5" w:space="0" w:color="8DAADB"/>
              <w:bottom w:val="single" w:sz="5" w:space="0" w:color="8DAADB"/>
              <w:right w:val="single" w:sz="5" w:space="0" w:color="8DAADB"/>
            </w:tcBorders>
            <w:shd w:val="clear" w:color="auto" w:fill="D9E2F3"/>
          </w:tcPr>
          <w:p w14:paraId="0E0CCC48" w14:textId="13180C1E" w:rsidR="00360AF5" w:rsidRDefault="00CA0753" w:rsidP="00CA0753">
            <w:pPr>
              <w:pStyle w:val="TableParagraph"/>
              <w:spacing w:line="289" w:lineRule="exact"/>
              <w:ind w:left="968"/>
              <w:rPr>
                <w:rFonts w:ascii="Calibri" w:eastAsia="Calibri" w:hAnsi="Calibri" w:cs="Calibri"/>
                <w:sz w:val="24"/>
                <w:szCs w:val="24"/>
              </w:rPr>
            </w:pPr>
            <w:r w:rsidRPr="00CA0753">
              <w:rPr>
                <w:rFonts w:ascii="Calibri"/>
                <w:b/>
                <w:i/>
                <w:spacing w:val="-1"/>
                <w:sz w:val="24"/>
              </w:rPr>
              <w:t>Tapan kumar</w:t>
            </w:r>
          </w:p>
        </w:tc>
        <w:tc>
          <w:tcPr>
            <w:tcW w:w="4386" w:type="dxa"/>
            <w:tcBorders>
              <w:top w:val="single" w:sz="5" w:space="0" w:color="8DAADB"/>
              <w:left w:val="single" w:sz="5" w:space="0" w:color="8DAADB"/>
              <w:bottom w:val="single" w:sz="5" w:space="0" w:color="8DAADB"/>
              <w:right w:val="single" w:sz="5" w:space="0" w:color="8DAADB"/>
            </w:tcBorders>
            <w:shd w:val="clear" w:color="auto" w:fill="D9E2F3"/>
          </w:tcPr>
          <w:p w14:paraId="1C05B1C3" w14:textId="2F0B1487" w:rsidR="00360AF5" w:rsidRDefault="00CA0753">
            <w:pPr>
              <w:pStyle w:val="TableParagraph"/>
              <w:spacing w:line="289" w:lineRule="exact"/>
              <w:ind w:left="1319"/>
              <w:rPr>
                <w:rFonts w:ascii="Calibri" w:eastAsia="Calibri" w:hAnsi="Calibri" w:cs="Calibri"/>
                <w:sz w:val="24"/>
                <w:szCs w:val="24"/>
              </w:rPr>
            </w:pPr>
            <w:r>
              <w:rPr>
                <w:rFonts w:ascii="Calibri" w:eastAsia="Calibri" w:hAnsi="Calibri" w:cs="Calibri"/>
                <w:sz w:val="24"/>
                <w:szCs w:val="24"/>
              </w:rPr>
              <w:t>40071437</w:t>
            </w:r>
          </w:p>
        </w:tc>
      </w:tr>
    </w:tbl>
    <w:p w14:paraId="7715F7DC" w14:textId="77777777" w:rsidR="00360AF5" w:rsidRDefault="00360AF5">
      <w:pPr>
        <w:spacing w:line="291" w:lineRule="exact"/>
        <w:rPr>
          <w:rFonts w:ascii="Calibri" w:eastAsia="Calibri" w:hAnsi="Calibri" w:cs="Calibri"/>
        </w:rPr>
        <w:sectPr w:rsidR="00360AF5">
          <w:footerReference w:type="even" r:id="rId9"/>
          <w:type w:val="continuous"/>
          <w:pgSz w:w="12240" w:h="15840"/>
          <w:pgMar w:top="1360" w:right="1340" w:bottom="280" w:left="1340" w:header="720" w:footer="720" w:gutter="0"/>
          <w:cols w:space="720"/>
        </w:sectPr>
      </w:pPr>
    </w:p>
    <w:sdt>
      <w:sdtPr>
        <w:rPr>
          <w:rFonts w:asciiTheme="minorHAnsi" w:eastAsiaTheme="minorHAnsi" w:hAnsiTheme="minorHAnsi" w:cstheme="minorBidi"/>
          <w:b w:val="0"/>
          <w:bCs w:val="0"/>
          <w:color w:val="auto"/>
          <w:sz w:val="22"/>
          <w:szCs w:val="22"/>
          <w:lang w:val="en-CA"/>
        </w:rPr>
        <w:id w:val="-588466314"/>
        <w:docPartObj>
          <w:docPartGallery w:val="Table of Contents"/>
          <w:docPartUnique/>
        </w:docPartObj>
      </w:sdtPr>
      <w:sdtEndPr>
        <w:rPr>
          <w:rFonts w:ascii="Times New Roman" w:eastAsia="Times New Roman" w:hAnsi="Times New Roman" w:cs="Times New Roman"/>
          <w:noProof/>
          <w:sz w:val="24"/>
          <w:szCs w:val="24"/>
        </w:rPr>
      </w:sdtEndPr>
      <w:sdtContent>
        <w:p w14:paraId="20D2AD0F" w14:textId="77777777" w:rsidR="00776B57" w:rsidRPr="00DD4C51" w:rsidRDefault="00776B57">
          <w:pPr>
            <w:pStyle w:val="TOCHeading"/>
            <w:rPr>
              <w:rFonts w:ascii="Calibri" w:hAnsi="Calibri" w:cs="Calibri"/>
              <w:b w:val="0"/>
              <w:sz w:val="32"/>
            </w:rPr>
          </w:pPr>
          <w:r w:rsidRPr="00DD4C51">
            <w:rPr>
              <w:rFonts w:ascii="Calibri" w:hAnsi="Calibri" w:cs="Calibri"/>
              <w:b w:val="0"/>
              <w:sz w:val="32"/>
            </w:rPr>
            <w:t>Table of Contents</w:t>
          </w:r>
        </w:p>
        <w:p w14:paraId="70652D11" w14:textId="6601E07B" w:rsidR="00F643E1" w:rsidRDefault="00776B57">
          <w:pPr>
            <w:pStyle w:val="TOC1"/>
            <w:tabs>
              <w:tab w:val="left" w:pos="440"/>
              <w:tab w:val="right" w:leader="dot" w:pos="9630"/>
            </w:tabs>
            <w:rPr>
              <w:rFonts w:eastAsiaTheme="minorEastAsia" w:cstheme="minorBidi"/>
              <w:b w:val="0"/>
              <w:bCs w:val="0"/>
              <w:caps w:val="0"/>
              <w:noProof/>
              <w:sz w:val="24"/>
              <w:szCs w:val="24"/>
              <w:lang w:val="en-CA"/>
            </w:rPr>
          </w:pPr>
          <w:r>
            <w:rPr>
              <w:b w:val="0"/>
              <w:bCs w:val="0"/>
            </w:rPr>
            <w:fldChar w:fldCharType="begin"/>
          </w:r>
          <w:r>
            <w:instrText xml:space="preserve"> TOC \o "1-3" \h \z \u </w:instrText>
          </w:r>
          <w:r>
            <w:rPr>
              <w:b w:val="0"/>
              <w:bCs w:val="0"/>
            </w:rPr>
            <w:fldChar w:fldCharType="separate"/>
          </w:r>
          <w:hyperlink w:anchor="_Toc17378890" w:history="1">
            <w:r w:rsidR="00F643E1" w:rsidRPr="00766E5A">
              <w:rPr>
                <w:rStyle w:val="Hyperlink"/>
                <w:noProof/>
                <w:spacing w:val="-1"/>
                <w:w w:val="99"/>
              </w:rPr>
              <w:t>1.</w:t>
            </w:r>
            <w:r w:rsidR="00F643E1">
              <w:rPr>
                <w:rFonts w:eastAsiaTheme="minorEastAsia" w:cstheme="minorBidi"/>
                <w:b w:val="0"/>
                <w:bCs w:val="0"/>
                <w:caps w:val="0"/>
                <w:noProof/>
                <w:sz w:val="24"/>
                <w:szCs w:val="24"/>
                <w:lang w:val="en-CA"/>
              </w:rPr>
              <w:tab/>
            </w:r>
            <w:r w:rsidR="00F643E1" w:rsidRPr="00766E5A">
              <w:rPr>
                <w:rStyle w:val="Hyperlink"/>
                <w:noProof/>
                <w:spacing w:val="-1"/>
              </w:rPr>
              <w:t>Introduction</w:t>
            </w:r>
            <w:r w:rsidR="00F643E1">
              <w:rPr>
                <w:noProof/>
                <w:webHidden/>
              </w:rPr>
              <w:tab/>
            </w:r>
            <w:r w:rsidR="00F643E1">
              <w:rPr>
                <w:noProof/>
                <w:webHidden/>
              </w:rPr>
              <w:fldChar w:fldCharType="begin"/>
            </w:r>
            <w:r w:rsidR="00F643E1">
              <w:rPr>
                <w:noProof/>
                <w:webHidden/>
              </w:rPr>
              <w:instrText xml:space="preserve"> PAGEREF _Toc17378890 \h </w:instrText>
            </w:r>
            <w:r w:rsidR="00F643E1">
              <w:rPr>
                <w:noProof/>
                <w:webHidden/>
              </w:rPr>
            </w:r>
            <w:r w:rsidR="00F643E1">
              <w:rPr>
                <w:noProof/>
                <w:webHidden/>
              </w:rPr>
              <w:fldChar w:fldCharType="separate"/>
            </w:r>
            <w:r w:rsidR="00250375">
              <w:rPr>
                <w:noProof/>
                <w:webHidden/>
              </w:rPr>
              <w:t>1</w:t>
            </w:r>
            <w:r w:rsidR="00F643E1">
              <w:rPr>
                <w:noProof/>
                <w:webHidden/>
              </w:rPr>
              <w:fldChar w:fldCharType="end"/>
            </w:r>
          </w:hyperlink>
        </w:p>
        <w:p w14:paraId="747EE706" w14:textId="6C2DA062"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891" w:history="1">
            <w:r w:rsidRPr="00766E5A">
              <w:rPr>
                <w:rStyle w:val="Hyperlink"/>
                <w:noProof/>
              </w:rPr>
              <w:t>1.1</w:t>
            </w:r>
            <w:r>
              <w:rPr>
                <w:rFonts w:eastAsiaTheme="minorEastAsia" w:cstheme="minorBidi"/>
                <w:smallCaps w:val="0"/>
                <w:noProof/>
                <w:sz w:val="24"/>
                <w:szCs w:val="24"/>
                <w:lang w:val="en-CA"/>
              </w:rPr>
              <w:tab/>
            </w:r>
            <w:r w:rsidRPr="00766E5A">
              <w:rPr>
                <w:rStyle w:val="Hyperlink"/>
                <w:noProof/>
                <w:spacing w:val="-1"/>
              </w:rPr>
              <w:t>Problem</w:t>
            </w:r>
            <w:r w:rsidRPr="00766E5A">
              <w:rPr>
                <w:rStyle w:val="Hyperlink"/>
                <w:noProof/>
                <w:spacing w:val="-4"/>
              </w:rPr>
              <w:t xml:space="preserve"> </w:t>
            </w:r>
            <w:r w:rsidRPr="00766E5A">
              <w:rPr>
                <w:rStyle w:val="Hyperlink"/>
                <w:noProof/>
                <w:spacing w:val="-1"/>
              </w:rPr>
              <w:t>Definition</w:t>
            </w:r>
            <w:r>
              <w:rPr>
                <w:noProof/>
                <w:webHidden/>
              </w:rPr>
              <w:tab/>
            </w:r>
            <w:r>
              <w:rPr>
                <w:noProof/>
                <w:webHidden/>
              </w:rPr>
              <w:fldChar w:fldCharType="begin"/>
            </w:r>
            <w:r>
              <w:rPr>
                <w:noProof/>
                <w:webHidden/>
              </w:rPr>
              <w:instrText xml:space="preserve"> PAGEREF _Toc17378891 \h </w:instrText>
            </w:r>
            <w:r>
              <w:rPr>
                <w:noProof/>
                <w:webHidden/>
              </w:rPr>
            </w:r>
            <w:r>
              <w:rPr>
                <w:noProof/>
                <w:webHidden/>
              </w:rPr>
              <w:fldChar w:fldCharType="separate"/>
            </w:r>
            <w:r w:rsidR="00250375">
              <w:rPr>
                <w:noProof/>
                <w:webHidden/>
              </w:rPr>
              <w:t>1</w:t>
            </w:r>
            <w:r>
              <w:rPr>
                <w:noProof/>
                <w:webHidden/>
              </w:rPr>
              <w:fldChar w:fldCharType="end"/>
            </w:r>
          </w:hyperlink>
        </w:p>
        <w:p w14:paraId="4371C924" w14:textId="0A475BB7"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892" w:history="1">
            <w:r w:rsidRPr="00766E5A">
              <w:rPr>
                <w:rStyle w:val="Hyperlink"/>
                <w:noProof/>
              </w:rPr>
              <w:t>1.2</w:t>
            </w:r>
            <w:r>
              <w:rPr>
                <w:rFonts w:eastAsiaTheme="minorEastAsia" w:cstheme="minorBidi"/>
                <w:smallCaps w:val="0"/>
                <w:noProof/>
                <w:sz w:val="24"/>
                <w:szCs w:val="24"/>
                <w:lang w:val="en-CA"/>
              </w:rPr>
              <w:tab/>
            </w:r>
            <w:r w:rsidRPr="00766E5A">
              <w:rPr>
                <w:rStyle w:val="Hyperlink"/>
                <w:noProof/>
                <w:spacing w:val="-1"/>
              </w:rPr>
              <w:t>Proposed</w:t>
            </w:r>
            <w:r w:rsidRPr="00766E5A">
              <w:rPr>
                <w:rStyle w:val="Hyperlink"/>
                <w:noProof/>
                <w:spacing w:val="-4"/>
              </w:rPr>
              <w:t xml:space="preserve"> </w:t>
            </w:r>
            <w:r w:rsidRPr="00766E5A">
              <w:rPr>
                <w:rStyle w:val="Hyperlink"/>
                <w:noProof/>
                <w:spacing w:val="-1"/>
              </w:rPr>
              <w:t>System</w:t>
            </w:r>
            <w:r w:rsidRPr="00766E5A">
              <w:rPr>
                <w:rStyle w:val="Hyperlink"/>
                <w:noProof/>
                <w:spacing w:val="-2"/>
              </w:rPr>
              <w:t xml:space="preserve"> </w:t>
            </w:r>
            <w:r w:rsidRPr="00766E5A">
              <w:rPr>
                <w:rStyle w:val="Hyperlink"/>
                <w:noProof/>
                <w:spacing w:val="-1"/>
              </w:rPr>
              <w:t>Capabilities</w:t>
            </w:r>
            <w:r>
              <w:rPr>
                <w:noProof/>
                <w:webHidden/>
              </w:rPr>
              <w:tab/>
            </w:r>
            <w:r>
              <w:rPr>
                <w:noProof/>
                <w:webHidden/>
              </w:rPr>
              <w:fldChar w:fldCharType="begin"/>
            </w:r>
            <w:r>
              <w:rPr>
                <w:noProof/>
                <w:webHidden/>
              </w:rPr>
              <w:instrText xml:space="preserve"> PAGEREF _Toc17378892 \h </w:instrText>
            </w:r>
            <w:r>
              <w:rPr>
                <w:noProof/>
                <w:webHidden/>
              </w:rPr>
            </w:r>
            <w:r>
              <w:rPr>
                <w:noProof/>
                <w:webHidden/>
              </w:rPr>
              <w:fldChar w:fldCharType="separate"/>
            </w:r>
            <w:r w:rsidR="00250375">
              <w:rPr>
                <w:noProof/>
                <w:webHidden/>
              </w:rPr>
              <w:t>2</w:t>
            </w:r>
            <w:r>
              <w:rPr>
                <w:noProof/>
                <w:webHidden/>
              </w:rPr>
              <w:fldChar w:fldCharType="end"/>
            </w:r>
          </w:hyperlink>
        </w:p>
        <w:p w14:paraId="7F3E3C92" w14:textId="1160AC84"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893" w:history="1">
            <w:r w:rsidRPr="00766E5A">
              <w:rPr>
                <w:rStyle w:val="Hyperlink"/>
                <w:noProof/>
              </w:rPr>
              <w:t>1.3</w:t>
            </w:r>
            <w:r>
              <w:rPr>
                <w:rFonts w:eastAsiaTheme="minorEastAsia" w:cstheme="minorBidi"/>
                <w:smallCaps w:val="0"/>
                <w:noProof/>
                <w:sz w:val="24"/>
                <w:szCs w:val="24"/>
                <w:lang w:val="en-CA"/>
              </w:rPr>
              <w:tab/>
            </w:r>
            <w:r w:rsidRPr="00766E5A">
              <w:rPr>
                <w:rStyle w:val="Hyperlink"/>
                <w:noProof/>
                <w:spacing w:val="-1"/>
              </w:rPr>
              <w:t>Project</w:t>
            </w:r>
            <w:r w:rsidRPr="00766E5A">
              <w:rPr>
                <w:rStyle w:val="Hyperlink"/>
                <w:noProof/>
                <w:spacing w:val="-2"/>
              </w:rPr>
              <w:t xml:space="preserve"> </w:t>
            </w:r>
            <w:r w:rsidRPr="00766E5A">
              <w:rPr>
                <w:rStyle w:val="Hyperlink"/>
                <w:noProof/>
                <w:spacing w:val="-1"/>
              </w:rPr>
              <w:t>Objective</w:t>
            </w:r>
            <w:r w:rsidRPr="00766E5A">
              <w:rPr>
                <w:rStyle w:val="Hyperlink"/>
                <w:noProof/>
              </w:rPr>
              <w:t xml:space="preserve"> and</w:t>
            </w:r>
            <w:r w:rsidRPr="00766E5A">
              <w:rPr>
                <w:rStyle w:val="Hyperlink"/>
                <w:noProof/>
                <w:spacing w:val="-2"/>
              </w:rPr>
              <w:t xml:space="preserve"> </w:t>
            </w:r>
            <w:r w:rsidRPr="00766E5A">
              <w:rPr>
                <w:rStyle w:val="Hyperlink"/>
                <w:noProof/>
                <w:spacing w:val="-1"/>
              </w:rPr>
              <w:t>Scope</w:t>
            </w:r>
            <w:r>
              <w:rPr>
                <w:noProof/>
                <w:webHidden/>
              </w:rPr>
              <w:tab/>
            </w:r>
            <w:r>
              <w:rPr>
                <w:noProof/>
                <w:webHidden/>
              </w:rPr>
              <w:fldChar w:fldCharType="begin"/>
            </w:r>
            <w:r>
              <w:rPr>
                <w:noProof/>
                <w:webHidden/>
              </w:rPr>
              <w:instrText xml:space="preserve"> PAGEREF _Toc17378893 \h </w:instrText>
            </w:r>
            <w:r>
              <w:rPr>
                <w:noProof/>
                <w:webHidden/>
              </w:rPr>
            </w:r>
            <w:r>
              <w:rPr>
                <w:noProof/>
                <w:webHidden/>
              </w:rPr>
              <w:fldChar w:fldCharType="separate"/>
            </w:r>
            <w:r w:rsidR="00250375">
              <w:rPr>
                <w:noProof/>
                <w:webHidden/>
              </w:rPr>
              <w:t>2</w:t>
            </w:r>
            <w:r>
              <w:rPr>
                <w:noProof/>
                <w:webHidden/>
              </w:rPr>
              <w:fldChar w:fldCharType="end"/>
            </w:r>
          </w:hyperlink>
        </w:p>
        <w:p w14:paraId="11A6ACB8" w14:textId="22D7E890"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894" w:history="1">
            <w:r w:rsidRPr="00766E5A">
              <w:rPr>
                <w:rStyle w:val="Hyperlink"/>
                <w:noProof/>
              </w:rPr>
              <w:t>1.4</w:t>
            </w:r>
            <w:r>
              <w:rPr>
                <w:rFonts w:eastAsiaTheme="minorEastAsia" w:cstheme="minorBidi"/>
                <w:smallCaps w:val="0"/>
                <w:noProof/>
                <w:sz w:val="24"/>
                <w:szCs w:val="24"/>
                <w:lang w:val="en-CA"/>
              </w:rPr>
              <w:tab/>
            </w:r>
            <w:r w:rsidRPr="00766E5A">
              <w:rPr>
                <w:rStyle w:val="Hyperlink"/>
                <w:noProof/>
                <w:spacing w:val="-1"/>
              </w:rPr>
              <w:t>Need</w:t>
            </w:r>
            <w:r w:rsidRPr="00766E5A">
              <w:rPr>
                <w:rStyle w:val="Hyperlink"/>
                <w:noProof/>
                <w:spacing w:val="-3"/>
              </w:rPr>
              <w:t xml:space="preserve"> </w:t>
            </w:r>
            <w:r w:rsidRPr="00766E5A">
              <w:rPr>
                <w:rStyle w:val="Hyperlink"/>
                <w:noProof/>
                <w:spacing w:val="-1"/>
              </w:rPr>
              <w:t>Analysis</w:t>
            </w:r>
            <w:r>
              <w:rPr>
                <w:noProof/>
                <w:webHidden/>
              </w:rPr>
              <w:tab/>
            </w:r>
            <w:r>
              <w:rPr>
                <w:noProof/>
                <w:webHidden/>
              </w:rPr>
              <w:fldChar w:fldCharType="begin"/>
            </w:r>
            <w:r>
              <w:rPr>
                <w:noProof/>
                <w:webHidden/>
              </w:rPr>
              <w:instrText xml:space="preserve"> PAGEREF _Toc17378894 \h </w:instrText>
            </w:r>
            <w:r>
              <w:rPr>
                <w:noProof/>
                <w:webHidden/>
              </w:rPr>
            </w:r>
            <w:r>
              <w:rPr>
                <w:noProof/>
                <w:webHidden/>
              </w:rPr>
              <w:fldChar w:fldCharType="separate"/>
            </w:r>
            <w:r w:rsidR="00250375">
              <w:rPr>
                <w:noProof/>
                <w:webHidden/>
              </w:rPr>
              <w:t>2</w:t>
            </w:r>
            <w:r>
              <w:rPr>
                <w:noProof/>
                <w:webHidden/>
              </w:rPr>
              <w:fldChar w:fldCharType="end"/>
            </w:r>
          </w:hyperlink>
        </w:p>
        <w:p w14:paraId="423CD61A" w14:textId="68F5B308" w:rsidR="00F643E1" w:rsidRDefault="00F643E1">
          <w:pPr>
            <w:pStyle w:val="TOC3"/>
            <w:tabs>
              <w:tab w:val="right" w:leader="dot" w:pos="9630"/>
            </w:tabs>
            <w:rPr>
              <w:rFonts w:eastAsiaTheme="minorEastAsia" w:cstheme="minorBidi"/>
              <w:i w:val="0"/>
              <w:iCs w:val="0"/>
              <w:noProof/>
              <w:sz w:val="24"/>
              <w:szCs w:val="24"/>
              <w:lang w:val="en-CA"/>
            </w:rPr>
          </w:pPr>
          <w:hyperlink w:anchor="_Toc17378895" w:history="1">
            <w:r w:rsidRPr="00766E5A">
              <w:rPr>
                <w:rStyle w:val="Hyperlink"/>
                <w:noProof/>
                <w:spacing w:val="-1"/>
              </w:rPr>
              <w:t>Fact Finding</w:t>
            </w:r>
            <w:r>
              <w:rPr>
                <w:noProof/>
                <w:webHidden/>
              </w:rPr>
              <w:tab/>
            </w:r>
            <w:r>
              <w:rPr>
                <w:noProof/>
                <w:webHidden/>
              </w:rPr>
              <w:fldChar w:fldCharType="begin"/>
            </w:r>
            <w:r>
              <w:rPr>
                <w:noProof/>
                <w:webHidden/>
              </w:rPr>
              <w:instrText xml:space="preserve"> PAGEREF _Toc17378895 \h </w:instrText>
            </w:r>
            <w:r>
              <w:rPr>
                <w:noProof/>
                <w:webHidden/>
              </w:rPr>
            </w:r>
            <w:r>
              <w:rPr>
                <w:noProof/>
                <w:webHidden/>
              </w:rPr>
              <w:fldChar w:fldCharType="separate"/>
            </w:r>
            <w:r w:rsidR="00250375">
              <w:rPr>
                <w:noProof/>
                <w:webHidden/>
              </w:rPr>
              <w:t>2</w:t>
            </w:r>
            <w:r>
              <w:rPr>
                <w:noProof/>
                <w:webHidden/>
              </w:rPr>
              <w:fldChar w:fldCharType="end"/>
            </w:r>
          </w:hyperlink>
        </w:p>
        <w:p w14:paraId="32EE7352" w14:textId="65189EA3"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896" w:history="1">
            <w:r w:rsidRPr="00766E5A">
              <w:rPr>
                <w:rStyle w:val="Hyperlink"/>
                <w:noProof/>
              </w:rPr>
              <w:t>1.5</w:t>
            </w:r>
            <w:r>
              <w:rPr>
                <w:rFonts w:eastAsiaTheme="minorEastAsia" w:cstheme="minorBidi"/>
                <w:smallCaps w:val="0"/>
                <w:noProof/>
                <w:sz w:val="24"/>
                <w:szCs w:val="24"/>
                <w:lang w:val="en-CA"/>
              </w:rPr>
              <w:tab/>
            </w:r>
            <w:r w:rsidRPr="00766E5A">
              <w:rPr>
                <w:rStyle w:val="Hyperlink"/>
                <w:noProof/>
                <w:spacing w:val="-1"/>
              </w:rPr>
              <w:t>Context diagram</w:t>
            </w:r>
            <w:r>
              <w:rPr>
                <w:noProof/>
                <w:webHidden/>
              </w:rPr>
              <w:tab/>
            </w:r>
            <w:r>
              <w:rPr>
                <w:noProof/>
                <w:webHidden/>
              </w:rPr>
              <w:fldChar w:fldCharType="begin"/>
            </w:r>
            <w:r>
              <w:rPr>
                <w:noProof/>
                <w:webHidden/>
              </w:rPr>
              <w:instrText xml:space="preserve"> PAGEREF _Toc17378896 \h </w:instrText>
            </w:r>
            <w:r>
              <w:rPr>
                <w:noProof/>
                <w:webHidden/>
              </w:rPr>
            </w:r>
            <w:r>
              <w:rPr>
                <w:noProof/>
                <w:webHidden/>
              </w:rPr>
              <w:fldChar w:fldCharType="separate"/>
            </w:r>
            <w:r w:rsidR="00250375">
              <w:rPr>
                <w:noProof/>
                <w:webHidden/>
              </w:rPr>
              <w:t>4</w:t>
            </w:r>
            <w:r>
              <w:rPr>
                <w:noProof/>
                <w:webHidden/>
              </w:rPr>
              <w:fldChar w:fldCharType="end"/>
            </w:r>
          </w:hyperlink>
        </w:p>
        <w:p w14:paraId="00CADC65" w14:textId="70CCF05B" w:rsidR="00F643E1" w:rsidRDefault="00F643E1">
          <w:pPr>
            <w:pStyle w:val="TOC1"/>
            <w:tabs>
              <w:tab w:val="left" w:pos="440"/>
              <w:tab w:val="right" w:leader="dot" w:pos="9630"/>
            </w:tabs>
            <w:rPr>
              <w:rFonts w:eastAsiaTheme="minorEastAsia" w:cstheme="minorBidi"/>
              <w:b w:val="0"/>
              <w:bCs w:val="0"/>
              <w:caps w:val="0"/>
              <w:noProof/>
              <w:sz w:val="24"/>
              <w:szCs w:val="24"/>
              <w:lang w:val="en-CA"/>
            </w:rPr>
          </w:pPr>
          <w:hyperlink w:anchor="_Toc17378897" w:history="1">
            <w:r w:rsidRPr="00766E5A">
              <w:rPr>
                <w:rStyle w:val="Hyperlink"/>
                <w:noProof/>
                <w:spacing w:val="-1"/>
                <w:w w:val="99"/>
              </w:rPr>
              <w:t>2.</w:t>
            </w:r>
            <w:r>
              <w:rPr>
                <w:rFonts w:eastAsiaTheme="minorEastAsia" w:cstheme="minorBidi"/>
                <w:b w:val="0"/>
                <w:bCs w:val="0"/>
                <w:caps w:val="0"/>
                <w:noProof/>
                <w:sz w:val="24"/>
                <w:szCs w:val="24"/>
                <w:lang w:val="en-CA"/>
              </w:rPr>
              <w:tab/>
            </w:r>
            <w:r w:rsidRPr="00766E5A">
              <w:rPr>
                <w:rStyle w:val="Hyperlink"/>
                <w:noProof/>
                <w:spacing w:val="-1"/>
              </w:rPr>
              <w:t>System</w:t>
            </w:r>
            <w:r w:rsidRPr="00766E5A">
              <w:rPr>
                <w:rStyle w:val="Hyperlink"/>
                <w:noProof/>
                <w:spacing w:val="-15"/>
              </w:rPr>
              <w:t xml:space="preserve"> </w:t>
            </w:r>
            <w:r w:rsidRPr="00766E5A">
              <w:rPr>
                <w:rStyle w:val="Hyperlink"/>
                <w:noProof/>
                <w:spacing w:val="-1"/>
              </w:rPr>
              <w:t>Feasibility</w:t>
            </w:r>
            <w:r w:rsidRPr="00766E5A">
              <w:rPr>
                <w:rStyle w:val="Hyperlink"/>
                <w:noProof/>
                <w:spacing w:val="-17"/>
              </w:rPr>
              <w:t xml:space="preserve"> </w:t>
            </w:r>
            <w:r w:rsidRPr="00766E5A">
              <w:rPr>
                <w:rStyle w:val="Hyperlink"/>
                <w:noProof/>
              </w:rPr>
              <w:t>Analysis</w:t>
            </w:r>
            <w:r>
              <w:rPr>
                <w:noProof/>
                <w:webHidden/>
              </w:rPr>
              <w:tab/>
            </w:r>
            <w:r>
              <w:rPr>
                <w:noProof/>
                <w:webHidden/>
              </w:rPr>
              <w:fldChar w:fldCharType="begin"/>
            </w:r>
            <w:r>
              <w:rPr>
                <w:noProof/>
                <w:webHidden/>
              </w:rPr>
              <w:instrText xml:space="preserve"> PAGEREF _Toc17378897 \h </w:instrText>
            </w:r>
            <w:r>
              <w:rPr>
                <w:noProof/>
                <w:webHidden/>
              </w:rPr>
            </w:r>
            <w:r>
              <w:rPr>
                <w:noProof/>
                <w:webHidden/>
              </w:rPr>
              <w:fldChar w:fldCharType="separate"/>
            </w:r>
            <w:r w:rsidR="00250375">
              <w:rPr>
                <w:noProof/>
                <w:webHidden/>
              </w:rPr>
              <w:t>5</w:t>
            </w:r>
            <w:r>
              <w:rPr>
                <w:noProof/>
                <w:webHidden/>
              </w:rPr>
              <w:fldChar w:fldCharType="end"/>
            </w:r>
          </w:hyperlink>
        </w:p>
        <w:p w14:paraId="0175CCBC" w14:textId="55568B5D" w:rsidR="00F643E1" w:rsidRDefault="00F643E1">
          <w:pPr>
            <w:pStyle w:val="TOC2"/>
            <w:tabs>
              <w:tab w:val="right" w:leader="dot" w:pos="9630"/>
            </w:tabs>
            <w:rPr>
              <w:rFonts w:eastAsiaTheme="minorEastAsia" w:cstheme="minorBidi"/>
              <w:smallCaps w:val="0"/>
              <w:noProof/>
              <w:sz w:val="24"/>
              <w:szCs w:val="24"/>
              <w:lang w:val="en-CA"/>
            </w:rPr>
          </w:pPr>
          <w:hyperlink w:anchor="_Toc17378898" w:history="1">
            <w:r w:rsidRPr="00766E5A">
              <w:rPr>
                <w:rStyle w:val="Hyperlink"/>
                <w:noProof/>
              </w:rPr>
              <w:t>2.1 Operational Feasibility</w:t>
            </w:r>
            <w:r>
              <w:rPr>
                <w:noProof/>
                <w:webHidden/>
              </w:rPr>
              <w:tab/>
            </w:r>
            <w:r>
              <w:rPr>
                <w:noProof/>
                <w:webHidden/>
              </w:rPr>
              <w:fldChar w:fldCharType="begin"/>
            </w:r>
            <w:r>
              <w:rPr>
                <w:noProof/>
                <w:webHidden/>
              </w:rPr>
              <w:instrText xml:space="preserve"> PAGEREF _Toc17378898 \h </w:instrText>
            </w:r>
            <w:r>
              <w:rPr>
                <w:noProof/>
                <w:webHidden/>
              </w:rPr>
            </w:r>
            <w:r>
              <w:rPr>
                <w:noProof/>
                <w:webHidden/>
              </w:rPr>
              <w:fldChar w:fldCharType="separate"/>
            </w:r>
            <w:r w:rsidR="00250375">
              <w:rPr>
                <w:noProof/>
                <w:webHidden/>
              </w:rPr>
              <w:t>5</w:t>
            </w:r>
            <w:r>
              <w:rPr>
                <w:noProof/>
                <w:webHidden/>
              </w:rPr>
              <w:fldChar w:fldCharType="end"/>
            </w:r>
          </w:hyperlink>
        </w:p>
        <w:p w14:paraId="1F3C0B10" w14:textId="088A1C4A"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899" w:history="1">
            <w:r w:rsidRPr="00766E5A">
              <w:rPr>
                <w:rStyle w:val="Hyperlink"/>
                <w:noProof/>
              </w:rPr>
              <w:t>2.2</w:t>
            </w:r>
            <w:r>
              <w:rPr>
                <w:rFonts w:eastAsiaTheme="minorEastAsia" w:cstheme="minorBidi"/>
                <w:smallCaps w:val="0"/>
                <w:noProof/>
                <w:sz w:val="24"/>
                <w:szCs w:val="24"/>
                <w:lang w:val="en-CA"/>
              </w:rPr>
              <w:tab/>
            </w:r>
            <w:r w:rsidRPr="00766E5A">
              <w:rPr>
                <w:rStyle w:val="Hyperlink"/>
                <w:noProof/>
                <w:spacing w:val="-1"/>
              </w:rPr>
              <w:t>Technical</w:t>
            </w:r>
            <w:r w:rsidRPr="00766E5A">
              <w:rPr>
                <w:rStyle w:val="Hyperlink"/>
                <w:noProof/>
                <w:spacing w:val="-2"/>
              </w:rPr>
              <w:t xml:space="preserve"> </w:t>
            </w:r>
            <w:r w:rsidRPr="00766E5A">
              <w:rPr>
                <w:rStyle w:val="Hyperlink"/>
                <w:noProof/>
                <w:spacing w:val="-1"/>
              </w:rPr>
              <w:t>Feasibility</w:t>
            </w:r>
            <w:r>
              <w:rPr>
                <w:noProof/>
                <w:webHidden/>
              </w:rPr>
              <w:tab/>
            </w:r>
            <w:r>
              <w:rPr>
                <w:noProof/>
                <w:webHidden/>
              </w:rPr>
              <w:fldChar w:fldCharType="begin"/>
            </w:r>
            <w:r>
              <w:rPr>
                <w:noProof/>
                <w:webHidden/>
              </w:rPr>
              <w:instrText xml:space="preserve"> PAGEREF _Toc17378899 \h </w:instrText>
            </w:r>
            <w:r>
              <w:rPr>
                <w:noProof/>
                <w:webHidden/>
              </w:rPr>
            </w:r>
            <w:r>
              <w:rPr>
                <w:noProof/>
                <w:webHidden/>
              </w:rPr>
              <w:fldChar w:fldCharType="separate"/>
            </w:r>
            <w:r w:rsidR="00250375">
              <w:rPr>
                <w:noProof/>
                <w:webHidden/>
              </w:rPr>
              <w:t>6</w:t>
            </w:r>
            <w:r>
              <w:rPr>
                <w:noProof/>
                <w:webHidden/>
              </w:rPr>
              <w:fldChar w:fldCharType="end"/>
            </w:r>
          </w:hyperlink>
        </w:p>
        <w:p w14:paraId="5D811DB7" w14:textId="0BA2E468"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900" w:history="1">
            <w:r w:rsidRPr="00766E5A">
              <w:rPr>
                <w:rStyle w:val="Hyperlink"/>
                <w:noProof/>
              </w:rPr>
              <w:t>2.3</w:t>
            </w:r>
            <w:r>
              <w:rPr>
                <w:rFonts w:eastAsiaTheme="minorEastAsia" w:cstheme="minorBidi"/>
                <w:smallCaps w:val="0"/>
                <w:noProof/>
                <w:sz w:val="24"/>
                <w:szCs w:val="24"/>
                <w:lang w:val="en-CA"/>
              </w:rPr>
              <w:tab/>
            </w:r>
            <w:r w:rsidRPr="00766E5A">
              <w:rPr>
                <w:rStyle w:val="Hyperlink"/>
                <w:noProof/>
                <w:spacing w:val="-1"/>
              </w:rPr>
              <w:t>Economic</w:t>
            </w:r>
            <w:r w:rsidRPr="00766E5A">
              <w:rPr>
                <w:rStyle w:val="Hyperlink"/>
                <w:noProof/>
                <w:spacing w:val="-4"/>
              </w:rPr>
              <w:t xml:space="preserve"> </w:t>
            </w:r>
            <w:r w:rsidRPr="00766E5A">
              <w:rPr>
                <w:rStyle w:val="Hyperlink"/>
                <w:noProof/>
                <w:spacing w:val="-1"/>
              </w:rPr>
              <w:t>Feasibility</w:t>
            </w:r>
            <w:r>
              <w:rPr>
                <w:noProof/>
                <w:webHidden/>
              </w:rPr>
              <w:tab/>
            </w:r>
            <w:r>
              <w:rPr>
                <w:noProof/>
                <w:webHidden/>
              </w:rPr>
              <w:fldChar w:fldCharType="begin"/>
            </w:r>
            <w:r>
              <w:rPr>
                <w:noProof/>
                <w:webHidden/>
              </w:rPr>
              <w:instrText xml:space="preserve"> PAGEREF _Toc17378900 \h </w:instrText>
            </w:r>
            <w:r>
              <w:rPr>
                <w:noProof/>
                <w:webHidden/>
              </w:rPr>
            </w:r>
            <w:r>
              <w:rPr>
                <w:noProof/>
                <w:webHidden/>
              </w:rPr>
              <w:fldChar w:fldCharType="separate"/>
            </w:r>
            <w:r w:rsidR="00250375">
              <w:rPr>
                <w:noProof/>
                <w:webHidden/>
              </w:rPr>
              <w:t>7</w:t>
            </w:r>
            <w:r>
              <w:rPr>
                <w:noProof/>
                <w:webHidden/>
              </w:rPr>
              <w:fldChar w:fldCharType="end"/>
            </w:r>
          </w:hyperlink>
        </w:p>
        <w:p w14:paraId="3D5DF02D" w14:textId="27470BD7" w:rsidR="00F643E1" w:rsidRDefault="00F643E1">
          <w:pPr>
            <w:pStyle w:val="TOC3"/>
            <w:tabs>
              <w:tab w:val="left" w:pos="1100"/>
              <w:tab w:val="right" w:leader="dot" w:pos="9630"/>
            </w:tabs>
            <w:rPr>
              <w:rFonts w:eastAsiaTheme="minorEastAsia" w:cstheme="minorBidi"/>
              <w:i w:val="0"/>
              <w:iCs w:val="0"/>
              <w:noProof/>
              <w:sz w:val="24"/>
              <w:szCs w:val="24"/>
              <w:lang w:val="en-CA"/>
            </w:rPr>
          </w:pPr>
          <w:hyperlink w:anchor="_Toc17378901" w:history="1">
            <w:r w:rsidRPr="00766E5A">
              <w:rPr>
                <w:rStyle w:val="Hyperlink"/>
                <w:rFonts w:cs="Calibri"/>
                <w:noProof/>
              </w:rPr>
              <w:t>2.3.1</w:t>
            </w:r>
            <w:r>
              <w:rPr>
                <w:rFonts w:eastAsiaTheme="minorEastAsia" w:cstheme="minorBidi"/>
                <w:i w:val="0"/>
                <w:iCs w:val="0"/>
                <w:noProof/>
                <w:sz w:val="24"/>
                <w:szCs w:val="24"/>
                <w:lang w:val="en-CA"/>
              </w:rPr>
              <w:tab/>
            </w:r>
            <w:r w:rsidRPr="00766E5A">
              <w:rPr>
                <w:rStyle w:val="Hyperlink"/>
                <w:noProof/>
              </w:rPr>
              <w:t>Net</w:t>
            </w:r>
            <w:r w:rsidRPr="00766E5A">
              <w:rPr>
                <w:rStyle w:val="Hyperlink"/>
                <w:noProof/>
                <w:spacing w:val="-7"/>
              </w:rPr>
              <w:t xml:space="preserve"> </w:t>
            </w:r>
            <w:r w:rsidRPr="00766E5A">
              <w:rPr>
                <w:rStyle w:val="Hyperlink"/>
                <w:noProof/>
                <w:spacing w:val="-1"/>
              </w:rPr>
              <w:t>Present</w:t>
            </w:r>
            <w:r w:rsidRPr="00766E5A">
              <w:rPr>
                <w:rStyle w:val="Hyperlink"/>
                <w:noProof/>
                <w:spacing w:val="-7"/>
              </w:rPr>
              <w:t xml:space="preserve"> </w:t>
            </w:r>
            <w:r w:rsidRPr="00766E5A">
              <w:rPr>
                <w:rStyle w:val="Hyperlink"/>
                <w:noProof/>
                <w:spacing w:val="-1"/>
              </w:rPr>
              <w:t>Value</w:t>
            </w:r>
            <w:r w:rsidRPr="00766E5A">
              <w:rPr>
                <w:rStyle w:val="Hyperlink"/>
                <w:b/>
                <w:noProof/>
                <w:spacing w:val="-1"/>
              </w:rPr>
              <w:t>:</w:t>
            </w:r>
            <w:r>
              <w:rPr>
                <w:noProof/>
                <w:webHidden/>
              </w:rPr>
              <w:tab/>
            </w:r>
            <w:r>
              <w:rPr>
                <w:noProof/>
                <w:webHidden/>
              </w:rPr>
              <w:fldChar w:fldCharType="begin"/>
            </w:r>
            <w:r>
              <w:rPr>
                <w:noProof/>
                <w:webHidden/>
              </w:rPr>
              <w:instrText xml:space="preserve"> PAGEREF _Toc17378901 \h </w:instrText>
            </w:r>
            <w:r>
              <w:rPr>
                <w:noProof/>
                <w:webHidden/>
              </w:rPr>
            </w:r>
            <w:r>
              <w:rPr>
                <w:noProof/>
                <w:webHidden/>
              </w:rPr>
              <w:fldChar w:fldCharType="separate"/>
            </w:r>
            <w:r w:rsidR="00250375">
              <w:rPr>
                <w:noProof/>
                <w:webHidden/>
              </w:rPr>
              <w:t>7</w:t>
            </w:r>
            <w:r>
              <w:rPr>
                <w:noProof/>
                <w:webHidden/>
              </w:rPr>
              <w:fldChar w:fldCharType="end"/>
            </w:r>
          </w:hyperlink>
        </w:p>
        <w:p w14:paraId="57D3C5B7" w14:textId="29AC8036" w:rsidR="00F643E1" w:rsidRDefault="00F643E1">
          <w:pPr>
            <w:pStyle w:val="TOC3"/>
            <w:tabs>
              <w:tab w:val="left" w:pos="1100"/>
              <w:tab w:val="right" w:leader="dot" w:pos="9630"/>
            </w:tabs>
            <w:rPr>
              <w:rFonts w:eastAsiaTheme="minorEastAsia" w:cstheme="minorBidi"/>
              <w:i w:val="0"/>
              <w:iCs w:val="0"/>
              <w:noProof/>
              <w:sz w:val="24"/>
              <w:szCs w:val="24"/>
              <w:lang w:val="en-CA"/>
            </w:rPr>
          </w:pPr>
          <w:hyperlink w:anchor="_Toc17378902" w:history="1">
            <w:r w:rsidRPr="00766E5A">
              <w:rPr>
                <w:rStyle w:val="Hyperlink"/>
                <w:noProof/>
              </w:rPr>
              <w:t>2.3.2</w:t>
            </w:r>
            <w:r>
              <w:rPr>
                <w:rFonts w:eastAsiaTheme="minorEastAsia" w:cstheme="minorBidi"/>
                <w:i w:val="0"/>
                <w:iCs w:val="0"/>
                <w:noProof/>
                <w:sz w:val="24"/>
                <w:szCs w:val="24"/>
                <w:lang w:val="en-CA"/>
              </w:rPr>
              <w:tab/>
            </w:r>
            <w:r w:rsidRPr="00766E5A">
              <w:rPr>
                <w:rStyle w:val="Hyperlink"/>
                <w:noProof/>
              </w:rPr>
              <w:t>Return</w:t>
            </w:r>
            <w:r w:rsidRPr="00766E5A">
              <w:rPr>
                <w:rStyle w:val="Hyperlink"/>
                <w:noProof/>
                <w:spacing w:val="-7"/>
              </w:rPr>
              <w:t xml:space="preserve"> </w:t>
            </w:r>
            <w:r w:rsidRPr="00766E5A">
              <w:rPr>
                <w:rStyle w:val="Hyperlink"/>
                <w:noProof/>
                <w:spacing w:val="-1"/>
              </w:rPr>
              <w:t>on</w:t>
            </w:r>
            <w:r w:rsidRPr="00766E5A">
              <w:rPr>
                <w:rStyle w:val="Hyperlink"/>
                <w:noProof/>
                <w:spacing w:val="-5"/>
              </w:rPr>
              <w:t xml:space="preserve"> </w:t>
            </w:r>
            <w:r w:rsidRPr="00766E5A">
              <w:rPr>
                <w:rStyle w:val="Hyperlink"/>
                <w:noProof/>
                <w:spacing w:val="-1"/>
              </w:rPr>
              <w:t>Investment</w:t>
            </w:r>
            <w:r>
              <w:rPr>
                <w:noProof/>
                <w:webHidden/>
              </w:rPr>
              <w:tab/>
            </w:r>
            <w:r>
              <w:rPr>
                <w:noProof/>
                <w:webHidden/>
              </w:rPr>
              <w:fldChar w:fldCharType="begin"/>
            </w:r>
            <w:r>
              <w:rPr>
                <w:noProof/>
                <w:webHidden/>
              </w:rPr>
              <w:instrText xml:space="preserve"> PAGEREF _Toc17378902 \h </w:instrText>
            </w:r>
            <w:r>
              <w:rPr>
                <w:noProof/>
                <w:webHidden/>
              </w:rPr>
            </w:r>
            <w:r>
              <w:rPr>
                <w:noProof/>
                <w:webHidden/>
              </w:rPr>
              <w:fldChar w:fldCharType="separate"/>
            </w:r>
            <w:r w:rsidR="00250375">
              <w:rPr>
                <w:noProof/>
                <w:webHidden/>
              </w:rPr>
              <w:t>8</w:t>
            </w:r>
            <w:r>
              <w:rPr>
                <w:noProof/>
                <w:webHidden/>
              </w:rPr>
              <w:fldChar w:fldCharType="end"/>
            </w:r>
          </w:hyperlink>
        </w:p>
        <w:p w14:paraId="7254CF60" w14:textId="1F11B6F5"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903" w:history="1">
            <w:r w:rsidRPr="00766E5A">
              <w:rPr>
                <w:rStyle w:val="Hyperlink"/>
                <w:noProof/>
              </w:rPr>
              <w:t>2.4</w:t>
            </w:r>
            <w:r>
              <w:rPr>
                <w:rFonts w:eastAsiaTheme="minorEastAsia" w:cstheme="minorBidi"/>
                <w:smallCaps w:val="0"/>
                <w:noProof/>
                <w:sz w:val="24"/>
                <w:szCs w:val="24"/>
                <w:lang w:val="en-CA"/>
              </w:rPr>
              <w:tab/>
            </w:r>
            <w:r w:rsidRPr="00766E5A">
              <w:rPr>
                <w:rStyle w:val="Hyperlink"/>
                <w:noProof/>
                <w:spacing w:val="-1"/>
              </w:rPr>
              <w:t>Schedule</w:t>
            </w:r>
            <w:r w:rsidRPr="00766E5A">
              <w:rPr>
                <w:rStyle w:val="Hyperlink"/>
                <w:noProof/>
                <w:spacing w:val="-2"/>
              </w:rPr>
              <w:t xml:space="preserve"> </w:t>
            </w:r>
            <w:r w:rsidRPr="00766E5A">
              <w:rPr>
                <w:rStyle w:val="Hyperlink"/>
                <w:noProof/>
                <w:spacing w:val="-1"/>
              </w:rPr>
              <w:t>Feasibility</w:t>
            </w:r>
            <w:r>
              <w:rPr>
                <w:noProof/>
                <w:webHidden/>
              </w:rPr>
              <w:tab/>
            </w:r>
            <w:r>
              <w:rPr>
                <w:noProof/>
                <w:webHidden/>
              </w:rPr>
              <w:fldChar w:fldCharType="begin"/>
            </w:r>
            <w:r>
              <w:rPr>
                <w:noProof/>
                <w:webHidden/>
              </w:rPr>
              <w:instrText xml:space="preserve"> PAGEREF _Toc17378903 \h </w:instrText>
            </w:r>
            <w:r>
              <w:rPr>
                <w:noProof/>
                <w:webHidden/>
              </w:rPr>
            </w:r>
            <w:r>
              <w:rPr>
                <w:noProof/>
                <w:webHidden/>
              </w:rPr>
              <w:fldChar w:fldCharType="separate"/>
            </w:r>
            <w:r w:rsidR="00250375">
              <w:rPr>
                <w:noProof/>
                <w:webHidden/>
              </w:rPr>
              <w:t>11</w:t>
            </w:r>
            <w:r>
              <w:rPr>
                <w:noProof/>
                <w:webHidden/>
              </w:rPr>
              <w:fldChar w:fldCharType="end"/>
            </w:r>
          </w:hyperlink>
        </w:p>
        <w:p w14:paraId="3AA4842C" w14:textId="149EA227" w:rsidR="00F643E1" w:rsidRDefault="00F643E1">
          <w:pPr>
            <w:pStyle w:val="TOC1"/>
            <w:tabs>
              <w:tab w:val="left" w:pos="440"/>
              <w:tab w:val="right" w:leader="dot" w:pos="9630"/>
            </w:tabs>
            <w:rPr>
              <w:rFonts w:eastAsiaTheme="minorEastAsia" w:cstheme="minorBidi"/>
              <w:b w:val="0"/>
              <w:bCs w:val="0"/>
              <w:caps w:val="0"/>
              <w:noProof/>
              <w:sz w:val="24"/>
              <w:szCs w:val="24"/>
              <w:lang w:val="en-CA"/>
            </w:rPr>
          </w:pPr>
          <w:hyperlink w:anchor="_Toc17378904" w:history="1">
            <w:r w:rsidRPr="00766E5A">
              <w:rPr>
                <w:rStyle w:val="Hyperlink"/>
                <w:noProof/>
                <w:w w:val="99"/>
              </w:rPr>
              <w:t>3</w:t>
            </w:r>
            <w:r>
              <w:rPr>
                <w:rFonts w:eastAsiaTheme="minorEastAsia" w:cstheme="minorBidi"/>
                <w:b w:val="0"/>
                <w:bCs w:val="0"/>
                <w:caps w:val="0"/>
                <w:noProof/>
                <w:sz w:val="24"/>
                <w:szCs w:val="24"/>
                <w:lang w:val="en-CA"/>
              </w:rPr>
              <w:tab/>
            </w:r>
            <w:r w:rsidRPr="00766E5A">
              <w:rPr>
                <w:rStyle w:val="Hyperlink"/>
                <w:noProof/>
                <w:spacing w:val="-1"/>
              </w:rPr>
              <w:t>Functional</w:t>
            </w:r>
            <w:r w:rsidRPr="00766E5A">
              <w:rPr>
                <w:rStyle w:val="Hyperlink"/>
                <w:noProof/>
                <w:spacing w:val="-13"/>
              </w:rPr>
              <w:t xml:space="preserve"> </w:t>
            </w:r>
            <w:r w:rsidRPr="00766E5A">
              <w:rPr>
                <w:rStyle w:val="Hyperlink"/>
                <w:noProof/>
              </w:rPr>
              <w:t>Analysis</w:t>
            </w:r>
            <w:r w:rsidRPr="00766E5A">
              <w:rPr>
                <w:rStyle w:val="Hyperlink"/>
                <w:noProof/>
                <w:spacing w:val="-14"/>
              </w:rPr>
              <w:t xml:space="preserve"> </w:t>
            </w:r>
            <w:r w:rsidRPr="00766E5A">
              <w:rPr>
                <w:rStyle w:val="Hyperlink"/>
                <w:noProof/>
              </w:rPr>
              <w:t>and</w:t>
            </w:r>
            <w:r w:rsidRPr="00766E5A">
              <w:rPr>
                <w:rStyle w:val="Hyperlink"/>
                <w:noProof/>
                <w:spacing w:val="-14"/>
              </w:rPr>
              <w:t xml:space="preserve"> </w:t>
            </w:r>
            <w:r w:rsidRPr="00766E5A">
              <w:rPr>
                <w:rStyle w:val="Hyperlink"/>
                <w:noProof/>
                <w:spacing w:val="-1"/>
              </w:rPr>
              <w:t>allocation</w:t>
            </w:r>
            <w:r>
              <w:rPr>
                <w:noProof/>
                <w:webHidden/>
              </w:rPr>
              <w:tab/>
            </w:r>
            <w:r>
              <w:rPr>
                <w:noProof/>
                <w:webHidden/>
              </w:rPr>
              <w:fldChar w:fldCharType="begin"/>
            </w:r>
            <w:r>
              <w:rPr>
                <w:noProof/>
                <w:webHidden/>
              </w:rPr>
              <w:instrText xml:space="preserve"> PAGEREF _Toc17378904 \h </w:instrText>
            </w:r>
            <w:r>
              <w:rPr>
                <w:noProof/>
                <w:webHidden/>
              </w:rPr>
            </w:r>
            <w:r>
              <w:rPr>
                <w:noProof/>
                <w:webHidden/>
              </w:rPr>
              <w:fldChar w:fldCharType="separate"/>
            </w:r>
            <w:r w:rsidR="00250375">
              <w:rPr>
                <w:noProof/>
                <w:webHidden/>
              </w:rPr>
              <w:t>12</w:t>
            </w:r>
            <w:r>
              <w:rPr>
                <w:noProof/>
                <w:webHidden/>
              </w:rPr>
              <w:fldChar w:fldCharType="end"/>
            </w:r>
          </w:hyperlink>
        </w:p>
        <w:p w14:paraId="546F4DD8" w14:textId="5CB407BC"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905" w:history="1">
            <w:r w:rsidRPr="00766E5A">
              <w:rPr>
                <w:rStyle w:val="Hyperlink"/>
                <w:noProof/>
                <w:spacing w:val="-1"/>
              </w:rPr>
              <w:t>3.1</w:t>
            </w:r>
            <w:r>
              <w:rPr>
                <w:rFonts w:eastAsiaTheme="minorEastAsia" w:cstheme="minorBidi"/>
                <w:smallCaps w:val="0"/>
                <w:noProof/>
                <w:sz w:val="24"/>
                <w:szCs w:val="24"/>
                <w:lang w:val="en-CA"/>
              </w:rPr>
              <w:tab/>
            </w:r>
            <w:r w:rsidRPr="00766E5A">
              <w:rPr>
                <w:rStyle w:val="Hyperlink"/>
                <w:noProof/>
                <w:spacing w:val="-1"/>
              </w:rPr>
              <w:t>Functional</w:t>
            </w:r>
            <w:r w:rsidRPr="00766E5A">
              <w:rPr>
                <w:rStyle w:val="Hyperlink"/>
                <w:noProof/>
                <w:spacing w:val="-2"/>
              </w:rPr>
              <w:t xml:space="preserve"> </w:t>
            </w:r>
            <w:r w:rsidRPr="00766E5A">
              <w:rPr>
                <w:rStyle w:val="Hyperlink"/>
                <w:noProof/>
                <w:spacing w:val="-1"/>
              </w:rPr>
              <w:t>allocation</w:t>
            </w:r>
            <w:r>
              <w:rPr>
                <w:noProof/>
                <w:webHidden/>
              </w:rPr>
              <w:tab/>
            </w:r>
            <w:r>
              <w:rPr>
                <w:noProof/>
                <w:webHidden/>
              </w:rPr>
              <w:fldChar w:fldCharType="begin"/>
            </w:r>
            <w:r>
              <w:rPr>
                <w:noProof/>
                <w:webHidden/>
              </w:rPr>
              <w:instrText xml:space="preserve"> PAGEREF _Toc17378905 \h </w:instrText>
            </w:r>
            <w:r>
              <w:rPr>
                <w:noProof/>
                <w:webHidden/>
              </w:rPr>
            </w:r>
            <w:r>
              <w:rPr>
                <w:noProof/>
                <w:webHidden/>
              </w:rPr>
              <w:fldChar w:fldCharType="separate"/>
            </w:r>
            <w:r w:rsidR="00250375">
              <w:rPr>
                <w:noProof/>
                <w:webHidden/>
              </w:rPr>
              <w:t>12</w:t>
            </w:r>
            <w:r>
              <w:rPr>
                <w:noProof/>
                <w:webHidden/>
              </w:rPr>
              <w:fldChar w:fldCharType="end"/>
            </w:r>
          </w:hyperlink>
        </w:p>
        <w:p w14:paraId="4D0A4AB5" w14:textId="7CAF2E62"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906" w:history="1">
            <w:r w:rsidRPr="00766E5A">
              <w:rPr>
                <w:rStyle w:val="Hyperlink"/>
                <w:noProof/>
                <w:spacing w:val="-1"/>
              </w:rPr>
              <w:t>3.2</w:t>
            </w:r>
            <w:r>
              <w:rPr>
                <w:rFonts w:eastAsiaTheme="minorEastAsia" w:cstheme="minorBidi"/>
                <w:smallCaps w:val="0"/>
                <w:noProof/>
                <w:sz w:val="24"/>
                <w:szCs w:val="24"/>
                <w:lang w:val="en-CA"/>
              </w:rPr>
              <w:tab/>
            </w:r>
            <w:r w:rsidRPr="00766E5A">
              <w:rPr>
                <w:rStyle w:val="Hyperlink"/>
                <w:noProof/>
                <w:spacing w:val="-1"/>
              </w:rPr>
              <w:t>Functional</w:t>
            </w:r>
            <w:r w:rsidRPr="00766E5A">
              <w:rPr>
                <w:rStyle w:val="Hyperlink"/>
                <w:noProof/>
                <w:spacing w:val="-2"/>
              </w:rPr>
              <w:t xml:space="preserve"> </w:t>
            </w:r>
            <w:r w:rsidRPr="00766E5A">
              <w:rPr>
                <w:rStyle w:val="Hyperlink"/>
                <w:noProof/>
                <w:spacing w:val="-1"/>
              </w:rPr>
              <w:t>allocation</w:t>
            </w:r>
            <w:r>
              <w:rPr>
                <w:noProof/>
                <w:webHidden/>
              </w:rPr>
              <w:tab/>
            </w:r>
            <w:r>
              <w:rPr>
                <w:noProof/>
                <w:webHidden/>
              </w:rPr>
              <w:fldChar w:fldCharType="begin"/>
            </w:r>
            <w:r>
              <w:rPr>
                <w:noProof/>
                <w:webHidden/>
              </w:rPr>
              <w:instrText xml:space="preserve"> PAGEREF _Toc17378906 \h </w:instrText>
            </w:r>
            <w:r>
              <w:rPr>
                <w:noProof/>
                <w:webHidden/>
              </w:rPr>
            </w:r>
            <w:r>
              <w:rPr>
                <w:noProof/>
                <w:webHidden/>
              </w:rPr>
              <w:fldChar w:fldCharType="separate"/>
            </w:r>
            <w:r w:rsidR="00250375">
              <w:rPr>
                <w:noProof/>
                <w:webHidden/>
              </w:rPr>
              <w:t>14</w:t>
            </w:r>
            <w:r>
              <w:rPr>
                <w:noProof/>
                <w:webHidden/>
              </w:rPr>
              <w:fldChar w:fldCharType="end"/>
            </w:r>
          </w:hyperlink>
        </w:p>
        <w:p w14:paraId="1EE0E988" w14:textId="19FDCC6C"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907" w:history="1">
            <w:r w:rsidRPr="00766E5A">
              <w:rPr>
                <w:rStyle w:val="Hyperlink"/>
                <w:noProof/>
                <w:spacing w:val="-1"/>
              </w:rPr>
              <w:t>3.3</w:t>
            </w:r>
            <w:r>
              <w:rPr>
                <w:rFonts w:eastAsiaTheme="minorEastAsia" w:cstheme="minorBidi"/>
                <w:smallCaps w:val="0"/>
                <w:noProof/>
                <w:sz w:val="24"/>
                <w:szCs w:val="24"/>
                <w:lang w:val="en-CA"/>
              </w:rPr>
              <w:tab/>
            </w:r>
            <w:r w:rsidRPr="00766E5A">
              <w:rPr>
                <w:rStyle w:val="Hyperlink"/>
                <w:noProof/>
                <w:spacing w:val="-1"/>
              </w:rPr>
              <w:t>Functional</w:t>
            </w:r>
            <w:r w:rsidRPr="00766E5A">
              <w:rPr>
                <w:rStyle w:val="Hyperlink"/>
                <w:noProof/>
                <w:spacing w:val="-2"/>
              </w:rPr>
              <w:t xml:space="preserve"> </w:t>
            </w:r>
            <w:r w:rsidRPr="00766E5A">
              <w:rPr>
                <w:rStyle w:val="Hyperlink"/>
                <w:noProof/>
                <w:spacing w:val="-1"/>
              </w:rPr>
              <w:t>flow</w:t>
            </w:r>
            <w:r w:rsidRPr="00766E5A">
              <w:rPr>
                <w:rStyle w:val="Hyperlink"/>
                <w:noProof/>
              </w:rPr>
              <w:t xml:space="preserve"> </w:t>
            </w:r>
            <w:r w:rsidRPr="00766E5A">
              <w:rPr>
                <w:rStyle w:val="Hyperlink"/>
                <w:noProof/>
                <w:spacing w:val="-2"/>
              </w:rPr>
              <w:t xml:space="preserve">block </w:t>
            </w:r>
            <w:r w:rsidRPr="00766E5A">
              <w:rPr>
                <w:rStyle w:val="Hyperlink"/>
                <w:noProof/>
                <w:spacing w:val="-1"/>
              </w:rPr>
              <w:t>diagram</w:t>
            </w:r>
            <w:r>
              <w:rPr>
                <w:noProof/>
                <w:webHidden/>
              </w:rPr>
              <w:tab/>
            </w:r>
            <w:r>
              <w:rPr>
                <w:noProof/>
                <w:webHidden/>
              </w:rPr>
              <w:fldChar w:fldCharType="begin"/>
            </w:r>
            <w:r>
              <w:rPr>
                <w:noProof/>
                <w:webHidden/>
              </w:rPr>
              <w:instrText xml:space="preserve"> PAGEREF _Toc17378907 \h </w:instrText>
            </w:r>
            <w:r>
              <w:rPr>
                <w:noProof/>
                <w:webHidden/>
              </w:rPr>
            </w:r>
            <w:r>
              <w:rPr>
                <w:noProof/>
                <w:webHidden/>
              </w:rPr>
              <w:fldChar w:fldCharType="separate"/>
            </w:r>
            <w:r w:rsidR="00250375">
              <w:rPr>
                <w:noProof/>
                <w:webHidden/>
              </w:rPr>
              <w:t>16</w:t>
            </w:r>
            <w:r>
              <w:rPr>
                <w:noProof/>
                <w:webHidden/>
              </w:rPr>
              <w:fldChar w:fldCharType="end"/>
            </w:r>
          </w:hyperlink>
        </w:p>
        <w:p w14:paraId="356BCFD6" w14:textId="3ADF749C" w:rsidR="00F643E1" w:rsidRDefault="00F643E1">
          <w:pPr>
            <w:pStyle w:val="TOC2"/>
            <w:tabs>
              <w:tab w:val="left" w:pos="880"/>
              <w:tab w:val="right" w:leader="dot" w:pos="9630"/>
            </w:tabs>
            <w:rPr>
              <w:rFonts w:eastAsiaTheme="minorEastAsia" w:cstheme="minorBidi"/>
              <w:smallCaps w:val="0"/>
              <w:noProof/>
              <w:sz w:val="24"/>
              <w:szCs w:val="24"/>
              <w:lang w:val="en-CA"/>
            </w:rPr>
          </w:pPr>
          <w:hyperlink w:anchor="_Toc17378908" w:history="1">
            <w:r w:rsidRPr="00766E5A">
              <w:rPr>
                <w:rStyle w:val="Hyperlink"/>
                <w:noProof/>
                <w:spacing w:val="-1"/>
              </w:rPr>
              <w:t>3.4</w:t>
            </w:r>
            <w:r>
              <w:rPr>
                <w:rFonts w:eastAsiaTheme="minorEastAsia" w:cstheme="minorBidi"/>
                <w:smallCaps w:val="0"/>
                <w:noProof/>
                <w:sz w:val="24"/>
                <w:szCs w:val="24"/>
                <w:lang w:val="en-CA"/>
              </w:rPr>
              <w:tab/>
            </w:r>
            <w:r w:rsidRPr="00766E5A">
              <w:rPr>
                <w:rStyle w:val="Hyperlink"/>
                <w:noProof/>
                <w:spacing w:val="-1"/>
              </w:rPr>
              <w:t>System Operational Requirements</w:t>
            </w:r>
            <w:r>
              <w:rPr>
                <w:noProof/>
                <w:webHidden/>
              </w:rPr>
              <w:tab/>
            </w:r>
            <w:r>
              <w:rPr>
                <w:noProof/>
                <w:webHidden/>
              </w:rPr>
              <w:fldChar w:fldCharType="begin"/>
            </w:r>
            <w:r>
              <w:rPr>
                <w:noProof/>
                <w:webHidden/>
              </w:rPr>
              <w:instrText xml:space="preserve"> PAGEREF _Toc17378908 \h </w:instrText>
            </w:r>
            <w:r>
              <w:rPr>
                <w:noProof/>
                <w:webHidden/>
              </w:rPr>
            </w:r>
            <w:r>
              <w:rPr>
                <w:noProof/>
                <w:webHidden/>
              </w:rPr>
              <w:fldChar w:fldCharType="separate"/>
            </w:r>
            <w:r w:rsidR="00250375">
              <w:rPr>
                <w:noProof/>
                <w:webHidden/>
              </w:rPr>
              <w:t>17</w:t>
            </w:r>
            <w:r>
              <w:rPr>
                <w:noProof/>
                <w:webHidden/>
              </w:rPr>
              <w:fldChar w:fldCharType="end"/>
            </w:r>
          </w:hyperlink>
        </w:p>
        <w:p w14:paraId="04111EE3" w14:textId="124FA38E" w:rsidR="00F643E1" w:rsidRDefault="00F643E1">
          <w:pPr>
            <w:pStyle w:val="TOC1"/>
            <w:tabs>
              <w:tab w:val="right" w:leader="dot" w:pos="9630"/>
            </w:tabs>
            <w:rPr>
              <w:rFonts w:eastAsiaTheme="minorEastAsia" w:cstheme="minorBidi"/>
              <w:b w:val="0"/>
              <w:bCs w:val="0"/>
              <w:caps w:val="0"/>
              <w:noProof/>
              <w:sz w:val="24"/>
              <w:szCs w:val="24"/>
              <w:lang w:val="en-CA"/>
            </w:rPr>
          </w:pPr>
          <w:hyperlink w:anchor="_Toc17378909" w:history="1">
            <w:r w:rsidRPr="00766E5A">
              <w:rPr>
                <w:rStyle w:val="Hyperlink"/>
                <w:noProof/>
              </w:rPr>
              <w:t xml:space="preserve">4  </w:t>
            </w:r>
            <w:r w:rsidRPr="00766E5A">
              <w:rPr>
                <w:rStyle w:val="Hyperlink"/>
                <w:noProof/>
                <w:spacing w:val="37"/>
              </w:rPr>
              <w:t xml:space="preserve"> </w:t>
            </w:r>
            <w:r w:rsidRPr="00766E5A">
              <w:rPr>
                <w:rStyle w:val="Hyperlink"/>
                <w:noProof/>
                <w:spacing w:val="-1"/>
              </w:rPr>
              <w:t>Decision</w:t>
            </w:r>
            <w:r w:rsidRPr="00766E5A">
              <w:rPr>
                <w:rStyle w:val="Hyperlink"/>
                <w:noProof/>
                <w:spacing w:val="-5"/>
              </w:rPr>
              <w:t xml:space="preserve"> </w:t>
            </w:r>
            <w:r w:rsidRPr="00766E5A">
              <w:rPr>
                <w:rStyle w:val="Hyperlink"/>
                <w:noProof/>
                <w:spacing w:val="-1"/>
              </w:rPr>
              <w:t>making</w:t>
            </w:r>
            <w:r>
              <w:rPr>
                <w:noProof/>
                <w:webHidden/>
              </w:rPr>
              <w:tab/>
            </w:r>
            <w:r>
              <w:rPr>
                <w:noProof/>
                <w:webHidden/>
              </w:rPr>
              <w:fldChar w:fldCharType="begin"/>
            </w:r>
            <w:r>
              <w:rPr>
                <w:noProof/>
                <w:webHidden/>
              </w:rPr>
              <w:instrText xml:space="preserve"> PAGEREF _Toc17378909 \h </w:instrText>
            </w:r>
            <w:r>
              <w:rPr>
                <w:noProof/>
                <w:webHidden/>
              </w:rPr>
            </w:r>
            <w:r>
              <w:rPr>
                <w:noProof/>
                <w:webHidden/>
              </w:rPr>
              <w:fldChar w:fldCharType="separate"/>
            </w:r>
            <w:r w:rsidR="00250375">
              <w:rPr>
                <w:noProof/>
                <w:webHidden/>
              </w:rPr>
              <w:t>18</w:t>
            </w:r>
            <w:r>
              <w:rPr>
                <w:noProof/>
                <w:webHidden/>
              </w:rPr>
              <w:fldChar w:fldCharType="end"/>
            </w:r>
          </w:hyperlink>
        </w:p>
        <w:p w14:paraId="1FDA8B49" w14:textId="4B30F9DB" w:rsidR="00F643E1" w:rsidRDefault="00F643E1">
          <w:pPr>
            <w:pStyle w:val="TOC2"/>
            <w:tabs>
              <w:tab w:val="right" w:leader="dot" w:pos="9630"/>
            </w:tabs>
            <w:rPr>
              <w:rFonts w:eastAsiaTheme="minorEastAsia" w:cstheme="minorBidi"/>
              <w:smallCaps w:val="0"/>
              <w:noProof/>
              <w:sz w:val="24"/>
              <w:szCs w:val="24"/>
              <w:lang w:val="en-CA"/>
            </w:rPr>
          </w:pPr>
          <w:hyperlink w:anchor="_Toc17378910" w:history="1">
            <w:r w:rsidRPr="00766E5A">
              <w:rPr>
                <w:rStyle w:val="Hyperlink"/>
                <w:noProof/>
                <w:spacing w:val="-1"/>
              </w:rPr>
              <w:t>4.1</w:t>
            </w:r>
            <w:r w:rsidRPr="00766E5A">
              <w:rPr>
                <w:rStyle w:val="Hyperlink"/>
                <w:noProof/>
                <w:spacing w:val="-2"/>
              </w:rPr>
              <w:t xml:space="preserve"> </w:t>
            </w:r>
            <w:r w:rsidRPr="00766E5A">
              <w:rPr>
                <w:rStyle w:val="Hyperlink"/>
                <w:noProof/>
                <w:spacing w:val="-1"/>
              </w:rPr>
              <w:t>Trade</w:t>
            </w:r>
            <w:r w:rsidRPr="00766E5A">
              <w:rPr>
                <w:rStyle w:val="Hyperlink"/>
                <w:noProof/>
                <w:spacing w:val="-2"/>
              </w:rPr>
              <w:t xml:space="preserve"> </w:t>
            </w:r>
            <w:r w:rsidRPr="00766E5A">
              <w:rPr>
                <w:rStyle w:val="Hyperlink"/>
                <w:noProof/>
              </w:rPr>
              <w:t xml:space="preserve">off </w:t>
            </w:r>
            <w:r w:rsidRPr="00766E5A">
              <w:rPr>
                <w:rStyle w:val="Hyperlink"/>
                <w:noProof/>
                <w:spacing w:val="-1"/>
              </w:rPr>
              <w:t>Analysis</w:t>
            </w:r>
            <w:r>
              <w:rPr>
                <w:noProof/>
                <w:webHidden/>
              </w:rPr>
              <w:tab/>
            </w:r>
            <w:r>
              <w:rPr>
                <w:noProof/>
                <w:webHidden/>
              </w:rPr>
              <w:fldChar w:fldCharType="begin"/>
            </w:r>
            <w:r>
              <w:rPr>
                <w:noProof/>
                <w:webHidden/>
              </w:rPr>
              <w:instrText xml:space="preserve"> PAGEREF _Toc17378910 \h </w:instrText>
            </w:r>
            <w:r>
              <w:rPr>
                <w:noProof/>
                <w:webHidden/>
              </w:rPr>
            </w:r>
            <w:r>
              <w:rPr>
                <w:noProof/>
                <w:webHidden/>
              </w:rPr>
              <w:fldChar w:fldCharType="separate"/>
            </w:r>
            <w:r w:rsidR="00250375">
              <w:rPr>
                <w:noProof/>
                <w:webHidden/>
              </w:rPr>
              <w:t>18</w:t>
            </w:r>
            <w:r>
              <w:rPr>
                <w:noProof/>
                <w:webHidden/>
              </w:rPr>
              <w:fldChar w:fldCharType="end"/>
            </w:r>
          </w:hyperlink>
        </w:p>
        <w:p w14:paraId="1E1E386D" w14:textId="385B31E0" w:rsidR="00F643E1" w:rsidRDefault="00F643E1">
          <w:pPr>
            <w:pStyle w:val="TOC1"/>
            <w:tabs>
              <w:tab w:val="left" w:pos="440"/>
              <w:tab w:val="right" w:leader="dot" w:pos="9630"/>
            </w:tabs>
            <w:rPr>
              <w:rFonts w:eastAsiaTheme="minorEastAsia" w:cstheme="minorBidi"/>
              <w:b w:val="0"/>
              <w:bCs w:val="0"/>
              <w:caps w:val="0"/>
              <w:noProof/>
              <w:sz w:val="24"/>
              <w:szCs w:val="24"/>
              <w:lang w:val="en-CA"/>
            </w:rPr>
          </w:pPr>
          <w:hyperlink w:anchor="_Toc17378911" w:history="1">
            <w:r w:rsidRPr="00766E5A">
              <w:rPr>
                <w:rStyle w:val="Hyperlink"/>
                <w:rFonts w:ascii="Calibri Light" w:eastAsia="Calibri Light" w:hAnsi="Calibri Light" w:cs="Calibri Light"/>
                <w:noProof/>
                <w:w w:val="99"/>
              </w:rPr>
              <w:t>5</w:t>
            </w:r>
            <w:r>
              <w:rPr>
                <w:rFonts w:eastAsiaTheme="minorEastAsia" w:cstheme="minorBidi"/>
                <w:b w:val="0"/>
                <w:bCs w:val="0"/>
                <w:caps w:val="0"/>
                <w:noProof/>
                <w:sz w:val="24"/>
                <w:szCs w:val="24"/>
                <w:lang w:val="en-CA"/>
              </w:rPr>
              <w:tab/>
            </w:r>
            <w:r w:rsidRPr="00766E5A">
              <w:rPr>
                <w:rStyle w:val="Hyperlink"/>
                <w:rFonts w:ascii="Calibri Light"/>
                <w:noProof/>
                <w:spacing w:val="-1"/>
              </w:rPr>
              <w:t>Conclusion</w:t>
            </w:r>
            <w:r>
              <w:rPr>
                <w:noProof/>
                <w:webHidden/>
              </w:rPr>
              <w:tab/>
            </w:r>
            <w:r>
              <w:rPr>
                <w:noProof/>
                <w:webHidden/>
              </w:rPr>
              <w:fldChar w:fldCharType="begin"/>
            </w:r>
            <w:r>
              <w:rPr>
                <w:noProof/>
                <w:webHidden/>
              </w:rPr>
              <w:instrText xml:space="preserve"> PAGEREF _Toc17378911 \h </w:instrText>
            </w:r>
            <w:r>
              <w:rPr>
                <w:noProof/>
                <w:webHidden/>
              </w:rPr>
            </w:r>
            <w:r>
              <w:rPr>
                <w:noProof/>
                <w:webHidden/>
              </w:rPr>
              <w:fldChar w:fldCharType="separate"/>
            </w:r>
            <w:r w:rsidR="00250375">
              <w:rPr>
                <w:noProof/>
                <w:webHidden/>
              </w:rPr>
              <w:t>19</w:t>
            </w:r>
            <w:r>
              <w:rPr>
                <w:noProof/>
                <w:webHidden/>
              </w:rPr>
              <w:fldChar w:fldCharType="end"/>
            </w:r>
          </w:hyperlink>
        </w:p>
        <w:p w14:paraId="08677D53" w14:textId="01D9794D" w:rsidR="00F643E1" w:rsidRDefault="00F643E1">
          <w:pPr>
            <w:pStyle w:val="TOC1"/>
            <w:tabs>
              <w:tab w:val="left" w:pos="440"/>
              <w:tab w:val="right" w:leader="dot" w:pos="9630"/>
            </w:tabs>
            <w:rPr>
              <w:rFonts w:eastAsiaTheme="minorEastAsia" w:cstheme="minorBidi"/>
              <w:b w:val="0"/>
              <w:bCs w:val="0"/>
              <w:caps w:val="0"/>
              <w:noProof/>
              <w:sz w:val="24"/>
              <w:szCs w:val="24"/>
              <w:lang w:val="en-CA"/>
            </w:rPr>
          </w:pPr>
          <w:hyperlink w:anchor="_Toc17378912" w:history="1">
            <w:r w:rsidRPr="00766E5A">
              <w:rPr>
                <w:rStyle w:val="Hyperlink"/>
                <w:rFonts w:ascii="Calibri Light" w:eastAsia="Calibri Light" w:hAnsi="Calibri Light" w:cs="Calibri Light"/>
                <w:noProof/>
                <w:w w:val="99"/>
              </w:rPr>
              <w:t>6</w:t>
            </w:r>
            <w:r>
              <w:rPr>
                <w:rFonts w:eastAsiaTheme="minorEastAsia" w:cstheme="minorBidi"/>
                <w:b w:val="0"/>
                <w:bCs w:val="0"/>
                <w:caps w:val="0"/>
                <w:noProof/>
                <w:sz w:val="24"/>
                <w:szCs w:val="24"/>
                <w:lang w:val="en-CA"/>
              </w:rPr>
              <w:tab/>
            </w:r>
            <w:r w:rsidRPr="00766E5A">
              <w:rPr>
                <w:rStyle w:val="Hyperlink"/>
                <w:rFonts w:ascii="Calibri Light"/>
                <w:noProof/>
              </w:rPr>
              <w:t>References</w:t>
            </w:r>
            <w:r>
              <w:rPr>
                <w:noProof/>
                <w:webHidden/>
              </w:rPr>
              <w:tab/>
            </w:r>
            <w:r>
              <w:rPr>
                <w:noProof/>
                <w:webHidden/>
              </w:rPr>
              <w:fldChar w:fldCharType="begin"/>
            </w:r>
            <w:r>
              <w:rPr>
                <w:noProof/>
                <w:webHidden/>
              </w:rPr>
              <w:instrText xml:space="preserve"> PAGEREF _Toc17378912 \h </w:instrText>
            </w:r>
            <w:r>
              <w:rPr>
                <w:noProof/>
                <w:webHidden/>
              </w:rPr>
            </w:r>
            <w:r>
              <w:rPr>
                <w:noProof/>
                <w:webHidden/>
              </w:rPr>
              <w:fldChar w:fldCharType="separate"/>
            </w:r>
            <w:r w:rsidR="00250375">
              <w:rPr>
                <w:noProof/>
                <w:webHidden/>
              </w:rPr>
              <w:t>20</w:t>
            </w:r>
            <w:r>
              <w:rPr>
                <w:noProof/>
                <w:webHidden/>
              </w:rPr>
              <w:fldChar w:fldCharType="end"/>
            </w:r>
          </w:hyperlink>
        </w:p>
        <w:p w14:paraId="69289B6A" w14:textId="33B2E0C1" w:rsidR="00776B57" w:rsidRDefault="00776B57">
          <w:r>
            <w:rPr>
              <w:b/>
              <w:bCs/>
              <w:noProof/>
            </w:rPr>
            <w:fldChar w:fldCharType="end"/>
          </w:r>
        </w:p>
      </w:sdtContent>
    </w:sdt>
    <w:p w14:paraId="55DF317C" w14:textId="77777777" w:rsidR="00360AF5" w:rsidRDefault="00360AF5"/>
    <w:p w14:paraId="6E7A452D" w14:textId="77777777" w:rsidR="006C1EE5" w:rsidRDefault="006C1EE5"/>
    <w:p w14:paraId="63BCB519" w14:textId="77777777" w:rsidR="008245D4" w:rsidRDefault="008245D4"/>
    <w:p w14:paraId="597C73B2" w14:textId="77777777" w:rsidR="00AA38CE" w:rsidRDefault="00AA38CE">
      <w:pPr>
        <w:sectPr w:rsidR="00AA38CE" w:rsidSect="00D93BE7">
          <w:footerReference w:type="default" r:id="rId10"/>
          <w:pgSz w:w="12240" w:h="15840"/>
          <w:pgMar w:top="1420" w:right="1300" w:bottom="1260" w:left="1300" w:header="0" w:footer="1065" w:gutter="0"/>
          <w:pgNumType w:start="1"/>
          <w:cols w:space="720"/>
        </w:sectPr>
      </w:pPr>
    </w:p>
    <w:p w14:paraId="166F57EC" w14:textId="77777777" w:rsidR="005C7837" w:rsidRDefault="005C7837"/>
    <w:p w14:paraId="488CAD8F" w14:textId="77777777" w:rsidR="00360AF5" w:rsidRDefault="00674C3A" w:rsidP="00032C5F">
      <w:pPr>
        <w:pStyle w:val="Heading1"/>
        <w:numPr>
          <w:ilvl w:val="0"/>
          <w:numId w:val="9"/>
        </w:numPr>
        <w:tabs>
          <w:tab w:val="left" w:pos="861"/>
        </w:tabs>
        <w:spacing w:before="20"/>
        <w:ind w:hanging="293"/>
      </w:pPr>
      <w:bookmarkStart w:id="0" w:name="_Toc17378890"/>
      <w:r>
        <w:rPr>
          <w:color w:val="5B9AD5"/>
          <w:spacing w:val="-1"/>
        </w:rPr>
        <w:t>Introduction</w:t>
      </w:r>
      <w:bookmarkEnd w:id="0"/>
    </w:p>
    <w:p w14:paraId="57EB22F6" w14:textId="5D5ECFA3" w:rsidR="00360AF5" w:rsidRDefault="006E3A88">
      <w:pPr>
        <w:pStyle w:val="BodyText"/>
        <w:spacing w:before="188" w:line="360" w:lineRule="auto"/>
        <w:ind w:right="134"/>
        <w:jc w:val="both"/>
      </w:pPr>
      <w:ins w:id="1" w:author="tapan kumar" w:date="2019-07-29T08:07:00Z">
        <w:r>
          <w:rPr>
            <w:rFonts w:ascii="Arial" w:hAnsi="Arial" w:cs="Arial"/>
            <w:color w:val="222222"/>
            <w:sz w:val="21"/>
            <w:szCs w:val="21"/>
            <w:shd w:val="clear" w:color="auto" w:fill="FFFFFF"/>
          </w:rPr>
          <w:t>Cars became widely available in the early 20th century. One of the first cars accessible to the masses was the 1908 </w:t>
        </w:r>
        <w:r w:rsidRPr="00650B7D">
          <w:rPr>
            <w:rFonts w:ascii="Arial" w:hAnsi="Arial" w:cs="Arial"/>
            <w:color w:val="222222"/>
            <w:sz w:val="21"/>
            <w:szCs w:val="21"/>
            <w:shd w:val="clear" w:color="auto" w:fill="FFFFFF"/>
            <w:rPrChange w:id="2" w:author="tapan kumar" w:date="2019-07-29T08:08:00Z">
              <w:rPr/>
            </w:rPrChange>
          </w:rPr>
          <w:fldChar w:fldCharType="begin"/>
        </w:r>
        <w:r w:rsidRPr="00650B7D">
          <w:rPr>
            <w:rFonts w:ascii="Arial" w:hAnsi="Arial" w:cs="Arial"/>
            <w:color w:val="222222"/>
            <w:sz w:val="21"/>
            <w:szCs w:val="21"/>
            <w:shd w:val="clear" w:color="auto" w:fill="FFFFFF"/>
            <w:rPrChange w:id="3" w:author="tapan kumar" w:date="2019-07-29T08:08:00Z">
              <w:rPr/>
            </w:rPrChange>
          </w:rPr>
          <w:instrText xml:space="preserve"> HYPERLINK "https://en.wikipedia.org/wiki/Ford_Model_T" \o "Ford Model T" </w:instrText>
        </w:r>
        <w:r w:rsidRPr="00650B7D">
          <w:rPr>
            <w:rFonts w:ascii="Arial" w:hAnsi="Arial" w:cs="Arial"/>
            <w:color w:val="222222"/>
            <w:sz w:val="21"/>
            <w:szCs w:val="21"/>
            <w:shd w:val="clear" w:color="auto" w:fill="FFFFFF"/>
            <w:rPrChange w:id="4" w:author="tapan kumar" w:date="2019-07-29T08:08:00Z">
              <w:rPr/>
            </w:rPrChange>
          </w:rPr>
          <w:fldChar w:fldCharType="separate"/>
        </w:r>
        <w:r w:rsidRPr="00650B7D">
          <w:rPr>
            <w:color w:val="222222"/>
            <w:rPrChange w:id="5" w:author="tapan kumar" w:date="2019-07-29T08:08:00Z">
              <w:rPr>
                <w:rStyle w:val="Hyperlink"/>
                <w:rFonts w:ascii="Arial" w:hAnsi="Arial" w:cs="Arial"/>
                <w:color w:val="0B0080"/>
                <w:sz w:val="21"/>
                <w:szCs w:val="21"/>
                <w:shd w:val="clear" w:color="auto" w:fill="FFFFFF"/>
              </w:rPr>
            </w:rPrChange>
          </w:rPr>
          <w:t>Model T</w:t>
        </w:r>
        <w:r w:rsidRPr="00650B7D">
          <w:rPr>
            <w:rFonts w:ascii="Arial" w:hAnsi="Arial" w:cs="Arial"/>
            <w:color w:val="222222"/>
            <w:sz w:val="21"/>
            <w:szCs w:val="21"/>
            <w:shd w:val="clear" w:color="auto" w:fill="FFFFFF"/>
            <w:rPrChange w:id="6" w:author="tapan kumar" w:date="2019-07-29T08:08:00Z">
              <w:rPr/>
            </w:rPrChange>
          </w:rPr>
          <w:fldChar w:fldCharType="end"/>
        </w:r>
        <w:r>
          <w:rPr>
            <w:rFonts w:ascii="Arial" w:hAnsi="Arial" w:cs="Arial"/>
            <w:color w:val="222222"/>
            <w:sz w:val="21"/>
            <w:szCs w:val="21"/>
            <w:shd w:val="clear" w:color="auto" w:fill="FFFFFF"/>
          </w:rPr>
          <w:t>, an American car manufactured by the </w:t>
        </w:r>
        <w:r w:rsidRPr="00650B7D">
          <w:rPr>
            <w:rFonts w:ascii="Arial" w:hAnsi="Arial" w:cs="Arial"/>
            <w:color w:val="222222"/>
            <w:sz w:val="21"/>
            <w:szCs w:val="21"/>
            <w:shd w:val="clear" w:color="auto" w:fill="FFFFFF"/>
            <w:rPrChange w:id="7" w:author="tapan kumar" w:date="2019-07-29T08:08:00Z">
              <w:rPr/>
            </w:rPrChange>
          </w:rPr>
          <w:fldChar w:fldCharType="begin"/>
        </w:r>
        <w:r w:rsidRPr="00650B7D">
          <w:rPr>
            <w:rFonts w:ascii="Arial" w:hAnsi="Arial" w:cs="Arial"/>
            <w:color w:val="222222"/>
            <w:sz w:val="21"/>
            <w:szCs w:val="21"/>
            <w:shd w:val="clear" w:color="auto" w:fill="FFFFFF"/>
            <w:rPrChange w:id="8" w:author="tapan kumar" w:date="2019-07-29T08:08:00Z">
              <w:rPr/>
            </w:rPrChange>
          </w:rPr>
          <w:instrText xml:space="preserve"> HYPERLINK "https://en.wikipedia.org/wiki/Ford_Motor_Company" \o "Ford Motor Company" </w:instrText>
        </w:r>
        <w:r w:rsidRPr="00650B7D">
          <w:rPr>
            <w:rFonts w:ascii="Arial" w:hAnsi="Arial" w:cs="Arial"/>
            <w:color w:val="222222"/>
            <w:sz w:val="21"/>
            <w:szCs w:val="21"/>
            <w:shd w:val="clear" w:color="auto" w:fill="FFFFFF"/>
            <w:rPrChange w:id="9" w:author="tapan kumar" w:date="2019-07-29T08:08:00Z">
              <w:rPr/>
            </w:rPrChange>
          </w:rPr>
          <w:fldChar w:fldCharType="separate"/>
        </w:r>
        <w:r w:rsidRPr="00650B7D">
          <w:rPr>
            <w:color w:val="222222"/>
            <w:rPrChange w:id="10" w:author="tapan kumar" w:date="2019-07-29T08:08:00Z">
              <w:rPr>
                <w:rStyle w:val="Hyperlink"/>
                <w:rFonts w:ascii="Arial" w:hAnsi="Arial" w:cs="Arial"/>
                <w:color w:val="0B0080"/>
                <w:sz w:val="21"/>
                <w:szCs w:val="21"/>
                <w:shd w:val="clear" w:color="auto" w:fill="FFFFFF"/>
              </w:rPr>
            </w:rPrChange>
          </w:rPr>
          <w:t>Ford Motor Company</w:t>
        </w:r>
        <w:r w:rsidRPr="00650B7D">
          <w:rPr>
            <w:rFonts w:ascii="Arial" w:hAnsi="Arial" w:cs="Arial"/>
            <w:color w:val="222222"/>
            <w:sz w:val="21"/>
            <w:szCs w:val="21"/>
            <w:shd w:val="clear" w:color="auto" w:fill="FFFFFF"/>
            <w:rPrChange w:id="11" w:author="tapan kumar" w:date="2019-07-29T08:08:00Z">
              <w:rPr/>
            </w:rPrChange>
          </w:rPr>
          <w:fldChar w:fldCharType="end"/>
        </w:r>
        <w:r>
          <w:rPr>
            <w:rFonts w:ascii="Arial" w:hAnsi="Arial" w:cs="Arial"/>
            <w:color w:val="222222"/>
            <w:sz w:val="21"/>
            <w:szCs w:val="21"/>
            <w:shd w:val="clear" w:color="auto" w:fill="FFFFFF"/>
          </w:rPr>
          <w:t>. Cars were rapidly adopted in the US, where they replaced </w:t>
        </w:r>
        <w:r w:rsidRPr="00650B7D">
          <w:rPr>
            <w:rFonts w:ascii="Arial" w:hAnsi="Arial" w:cs="Arial"/>
            <w:color w:val="222222"/>
            <w:sz w:val="21"/>
            <w:szCs w:val="21"/>
            <w:shd w:val="clear" w:color="auto" w:fill="FFFFFF"/>
            <w:rPrChange w:id="12" w:author="tapan kumar" w:date="2019-07-29T08:08:00Z">
              <w:rPr/>
            </w:rPrChange>
          </w:rPr>
          <w:fldChar w:fldCharType="begin"/>
        </w:r>
        <w:r w:rsidRPr="00650B7D">
          <w:rPr>
            <w:rFonts w:ascii="Arial" w:hAnsi="Arial" w:cs="Arial"/>
            <w:color w:val="222222"/>
            <w:sz w:val="21"/>
            <w:szCs w:val="21"/>
            <w:shd w:val="clear" w:color="auto" w:fill="FFFFFF"/>
            <w:rPrChange w:id="13" w:author="tapan kumar" w:date="2019-07-29T08:08:00Z">
              <w:rPr/>
            </w:rPrChange>
          </w:rPr>
          <w:instrText xml:space="preserve"> HYPERLINK "https://en.wikipedia.org/wiki/Draft_animal" \o "Draft animal" </w:instrText>
        </w:r>
        <w:r w:rsidRPr="00650B7D">
          <w:rPr>
            <w:rFonts w:ascii="Arial" w:hAnsi="Arial" w:cs="Arial"/>
            <w:color w:val="222222"/>
            <w:sz w:val="21"/>
            <w:szCs w:val="21"/>
            <w:shd w:val="clear" w:color="auto" w:fill="FFFFFF"/>
            <w:rPrChange w:id="14" w:author="tapan kumar" w:date="2019-07-29T08:08:00Z">
              <w:rPr/>
            </w:rPrChange>
          </w:rPr>
          <w:fldChar w:fldCharType="separate"/>
        </w:r>
        <w:r w:rsidRPr="00650B7D">
          <w:rPr>
            <w:color w:val="222222"/>
            <w:rPrChange w:id="15" w:author="tapan kumar" w:date="2019-07-29T08:08:00Z">
              <w:rPr>
                <w:rStyle w:val="Hyperlink"/>
                <w:rFonts w:ascii="Arial" w:hAnsi="Arial" w:cs="Arial"/>
                <w:color w:val="0B0080"/>
                <w:sz w:val="21"/>
                <w:szCs w:val="21"/>
                <w:shd w:val="clear" w:color="auto" w:fill="FFFFFF"/>
              </w:rPr>
            </w:rPrChange>
          </w:rPr>
          <w:t>animal-drawn</w:t>
        </w:r>
        <w:r w:rsidRPr="00650B7D">
          <w:rPr>
            <w:rFonts w:ascii="Arial" w:hAnsi="Arial" w:cs="Arial"/>
            <w:color w:val="222222"/>
            <w:sz w:val="21"/>
            <w:szCs w:val="21"/>
            <w:shd w:val="clear" w:color="auto" w:fill="FFFFFF"/>
            <w:rPrChange w:id="16" w:author="tapan kumar" w:date="2019-07-29T08:08:00Z">
              <w:rPr/>
            </w:rPrChange>
          </w:rPr>
          <w:fldChar w:fldCharType="end"/>
        </w:r>
        <w:r>
          <w:rPr>
            <w:rFonts w:ascii="Arial" w:hAnsi="Arial" w:cs="Arial"/>
            <w:color w:val="222222"/>
            <w:sz w:val="21"/>
            <w:szCs w:val="21"/>
            <w:shd w:val="clear" w:color="auto" w:fill="FFFFFF"/>
          </w:rPr>
          <w:t> </w:t>
        </w:r>
        <w:r w:rsidRPr="00650B7D">
          <w:rPr>
            <w:rFonts w:ascii="Arial" w:hAnsi="Arial" w:cs="Arial"/>
            <w:color w:val="222222"/>
            <w:sz w:val="21"/>
            <w:szCs w:val="21"/>
            <w:shd w:val="clear" w:color="auto" w:fill="FFFFFF"/>
            <w:rPrChange w:id="17" w:author="tapan kumar" w:date="2019-07-29T08:08:00Z">
              <w:rPr/>
            </w:rPrChange>
          </w:rPr>
          <w:fldChar w:fldCharType="begin"/>
        </w:r>
        <w:r w:rsidRPr="00650B7D">
          <w:rPr>
            <w:rFonts w:ascii="Arial" w:hAnsi="Arial" w:cs="Arial"/>
            <w:color w:val="222222"/>
            <w:sz w:val="21"/>
            <w:szCs w:val="21"/>
            <w:shd w:val="clear" w:color="auto" w:fill="FFFFFF"/>
            <w:rPrChange w:id="18" w:author="tapan kumar" w:date="2019-07-29T08:08:00Z">
              <w:rPr/>
            </w:rPrChange>
          </w:rPr>
          <w:instrText xml:space="preserve"> HYPERLINK "https://en.wikipedia.org/wiki/Carriage" \o "Carriage" </w:instrText>
        </w:r>
        <w:r w:rsidRPr="00650B7D">
          <w:rPr>
            <w:rFonts w:ascii="Arial" w:hAnsi="Arial" w:cs="Arial"/>
            <w:color w:val="222222"/>
            <w:sz w:val="21"/>
            <w:szCs w:val="21"/>
            <w:shd w:val="clear" w:color="auto" w:fill="FFFFFF"/>
            <w:rPrChange w:id="19" w:author="tapan kumar" w:date="2019-07-29T08:08:00Z">
              <w:rPr/>
            </w:rPrChange>
          </w:rPr>
          <w:fldChar w:fldCharType="separate"/>
        </w:r>
        <w:r w:rsidRPr="00650B7D">
          <w:rPr>
            <w:color w:val="222222"/>
            <w:rPrChange w:id="20" w:author="tapan kumar" w:date="2019-07-29T08:08:00Z">
              <w:rPr>
                <w:rStyle w:val="Hyperlink"/>
                <w:rFonts w:ascii="Arial" w:hAnsi="Arial" w:cs="Arial"/>
                <w:color w:val="0B0080"/>
                <w:sz w:val="21"/>
                <w:szCs w:val="21"/>
                <w:shd w:val="clear" w:color="auto" w:fill="FFFFFF"/>
              </w:rPr>
            </w:rPrChange>
          </w:rPr>
          <w:t>carriages</w:t>
        </w:r>
        <w:r w:rsidRPr="00650B7D">
          <w:rPr>
            <w:rFonts w:ascii="Arial" w:hAnsi="Arial" w:cs="Arial"/>
            <w:color w:val="222222"/>
            <w:sz w:val="21"/>
            <w:szCs w:val="21"/>
            <w:shd w:val="clear" w:color="auto" w:fill="FFFFFF"/>
            <w:rPrChange w:id="21" w:author="tapan kumar" w:date="2019-07-29T08:08:00Z">
              <w:rPr/>
            </w:rPrChange>
          </w:rPr>
          <w:fldChar w:fldCharType="end"/>
        </w:r>
        <w:r w:rsidRPr="00650B7D">
          <w:rPr>
            <w:rFonts w:ascii="Arial" w:hAnsi="Arial" w:cs="Arial"/>
            <w:color w:val="222222"/>
            <w:sz w:val="21"/>
            <w:szCs w:val="21"/>
            <w:shd w:val="clear" w:color="auto" w:fill="FFFFFF"/>
            <w:rPrChange w:id="22" w:author="tapan kumar" w:date="2019-07-29T08:08:00Z">
              <w:rPr/>
            </w:rPrChange>
          </w:rPr>
          <w:t xml:space="preserve"> </w:t>
        </w:r>
        <w:r>
          <w:rPr>
            <w:rFonts w:ascii="Arial" w:hAnsi="Arial" w:cs="Arial"/>
            <w:color w:val="222222"/>
            <w:sz w:val="21"/>
            <w:szCs w:val="21"/>
            <w:shd w:val="clear" w:color="auto" w:fill="FFFFFF"/>
          </w:rPr>
          <w:t>and carts, but took much longer to be accepted in Western Europe and other parts of the world.</w:t>
        </w:r>
      </w:ins>
      <w:del w:id="23" w:author="tapan kumar" w:date="2019-07-29T07:59:00Z">
        <w:r w:rsidR="00674C3A" w:rsidDel="006E3A88">
          <w:rPr>
            <w:spacing w:val="-1"/>
          </w:rPr>
          <w:delText>Bicycles</w:delText>
        </w:r>
      </w:del>
      <w:del w:id="24" w:author="tapan kumar" w:date="2019-07-29T08:00:00Z">
        <w:r w:rsidR="00674C3A" w:rsidDel="006E3A88">
          <w:rPr>
            <w:spacing w:val="21"/>
          </w:rPr>
          <w:delText xml:space="preserve"> </w:delText>
        </w:r>
      </w:del>
      <w:del w:id="25" w:author="tapan kumar" w:date="2019-07-29T08:07:00Z">
        <w:r w:rsidR="00674C3A" w:rsidDel="006E3A88">
          <w:rPr>
            <w:spacing w:val="-1"/>
          </w:rPr>
          <w:delText>were</w:delText>
        </w:r>
        <w:r w:rsidR="00674C3A" w:rsidDel="006E3A88">
          <w:rPr>
            <w:spacing w:val="22"/>
          </w:rPr>
          <w:delText xml:space="preserve"> </w:delText>
        </w:r>
        <w:r w:rsidR="00674C3A" w:rsidDel="006E3A88">
          <w:rPr>
            <w:spacing w:val="-1"/>
          </w:rPr>
          <w:delText>introduced</w:delText>
        </w:r>
        <w:r w:rsidR="00674C3A" w:rsidDel="006E3A88">
          <w:rPr>
            <w:spacing w:val="21"/>
          </w:rPr>
          <w:delText xml:space="preserve"> </w:delText>
        </w:r>
        <w:r w:rsidR="00674C3A" w:rsidDel="006E3A88">
          <w:rPr>
            <w:spacing w:val="-2"/>
          </w:rPr>
          <w:delText>in</w:delText>
        </w:r>
        <w:r w:rsidR="00674C3A" w:rsidDel="006E3A88">
          <w:rPr>
            <w:spacing w:val="21"/>
          </w:rPr>
          <w:delText xml:space="preserve"> </w:delText>
        </w:r>
        <w:r w:rsidR="00674C3A" w:rsidDel="006E3A88">
          <w:delText>the</w:delText>
        </w:r>
        <w:r w:rsidR="00674C3A" w:rsidDel="006E3A88">
          <w:rPr>
            <w:spacing w:val="22"/>
          </w:rPr>
          <w:delText xml:space="preserve"> </w:delText>
        </w:r>
      </w:del>
      <w:del w:id="26" w:author="tapan kumar" w:date="2019-07-29T08:02:00Z">
        <w:r w:rsidR="00674C3A" w:rsidDel="006E3A88">
          <w:rPr>
            <w:spacing w:val="-1"/>
          </w:rPr>
          <w:delText>late</w:delText>
        </w:r>
      </w:del>
      <w:del w:id="27" w:author="tapan kumar" w:date="2019-07-29T08:07:00Z">
        <w:r w:rsidR="00674C3A" w:rsidDel="006E3A88">
          <w:rPr>
            <w:spacing w:val="22"/>
          </w:rPr>
          <w:delText xml:space="preserve"> </w:delText>
        </w:r>
      </w:del>
      <w:del w:id="28" w:author="tapan kumar" w:date="2019-07-29T08:02:00Z">
        <w:r w:rsidR="00674C3A" w:rsidDel="006E3A88">
          <w:rPr>
            <w:spacing w:val="-1"/>
          </w:rPr>
          <w:delText>19</w:delText>
        </w:r>
      </w:del>
      <w:del w:id="29" w:author="tapan kumar" w:date="2019-07-29T08:07:00Z">
        <w:r w:rsidR="00674C3A" w:rsidDel="006E3A88">
          <w:rPr>
            <w:spacing w:val="-1"/>
            <w:position w:val="8"/>
            <w:sz w:val="14"/>
          </w:rPr>
          <w:delText>th</w:delText>
        </w:r>
        <w:r w:rsidR="00674C3A" w:rsidDel="006E3A88">
          <w:rPr>
            <w:spacing w:val="6"/>
            <w:position w:val="8"/>
            <w:sz w:val="14"/>
          </w:rPr>
          <w:delText xml:space="preserve"> </w:delText>
        </w:r>
        <w:r w:rsidR="00674C3A" w:rsidDel="006E3A88">
          <w:rPr>
            <w:spacing w:val="-1"/>
          </w:rPr>
          <w:delText>centuries</w:delText>
        </w:r>
        <w:r w:rsidR="00674C3A" w:rsidDel="006E3A88">
          <w:rPr>
            <w:spacing w:val="23"/>
          </w:rPr>
          <w:delText xml:space="preserve"> </w:delText>
        </w:r>
        <w:r w:rsidR="00674C3A" w:rsidDel="006E3A88">
          <w:rPr>
            <w:spacing w:val="-2"/>
          </w:rPr>
          <w:delText>and</w:delText>
        </w:r>
        <w:r w:rsidR="00674C3A" w:rsidDel="006E3A88">
          <w:rPr>
            <w:spacing w:val="21"/>
          </w:rPr>
          <w:delText xml:space="preserve"> </w:delText>
        </w:r>
        <w:r w:rsidR="00674C3A" w:rsidDel="006E3A88">
          <w:delText>was</w:delText>
        </w:r>
        <w:r w:rsidR="00674C3A" w:rsidDel="006E3A88">
          <w:rPr>
            <w:spacing w:val="22"/>
          </w:rPr>
          <w:delText xml:space="preserve"> </w:delText>
        </w:r>
        <w:r w:rsidR="00674C3A" w:rsidDel="006E3A88">
          <w:rPr>
            <w:spacing w:val="-1"/>
          </w:rPr>
          <w:delText>widely</w:delText>
        </w:r>
        <w:r w:rsidR="00674C3A" w:rsidDel="006E3A88">
          <w:rPr>
            <w:spacing w:val="22"/>
          </w:rPr>
          <w:delText xml:space="preserve"> </w:delText>
        </w:r>
        <w:r w:rsidR="00674C3A" w:rsidDel="006E3A88">
          <w:rPr>
            <w:spacing w:val="-1"/>
          </w:rPr>
          <w:delText>popular</w:delText>
        </w:r>
        <w:r w:rsidR="00674C3A" w:rsidDel="006E3A88">
          <w:rPr>
            <w:spacing w:val="20"/>
          </w:rPr>
          <w:delText xml:space="preserve"> </w:delText>
        </w:r>
        <w:r w:rsidR="00674C3A" w:rsidDel="006E3A88">
          <w:rPr>
            <w:spacing w:val="-1"/>
          </w:rPr>
          <w:delText>among</w:delText>
        </w:r>
        <w:r w:rsidR="00674C3A" w:rsidDel="006E3A88">
          <w:rPr>
            <w:spacing w:val="21"/>
          </w:rPr>
          <w:delText xml:space="preserve"> </w:delText>
        </w:r>
        <w:r w:rsidR="00674C3A" w:rsidDel="006E3A88">
          <w:rPr>
            <w:spacing w:val="-1"/>
          </w:rPr>
          <w:delText>people</w:delText>
        </w:r>
        <w:r w:rsidR="00674C3A" w:rsidDel="006E3A88">
          <w:rPr>
            <w:spacing w:val="22"/>
          </w:rPr>
          <w:delText xml:space="preserve"> </w:delText>
        </w:r>
        <w:r w:rsidR="00674C3A" w:rsidDel="006E3A88">
          <w:delText>all</w:delText>
        </w:r>
        <w:r w:rsidR="00674C3A" w:rsidDel="006E3A88">
          <w:rPr>
            <w:spacing w:val="18"/>
          </w:rPr>
          <w:delText xml:space="preserve"> </w:delText>
        </w:r>
        <w:r w:rsidR="00674C3A" w:rsidDel="006E3A88">
          <w:rPr>
            <w:spacing w:val="-1"/>
          </w:rPr>
          <w:delText>over</w:delText>
        </w:r>
        <w:r w:rsidR="00674C3A" w:rsidDel="006E3A88">
          <w:rPr>
            <w:spacing w:val="21"/>
          </w:rPr>
          <w:delText xml:space="preserve"> </w:delText>
        </w:r>
        <w:r w:rsidR="00674C3A" w:rsidDel="006E3A88">
          <w:rPr>
            <w:spacing w:val="-2"/>
          </w:rPr>
          <w:delText>the</w:delText>
        </w:r>
        <w:r w:rsidR="00674C3A" w:rsidDel="006E3A88">
          <w:rPr>
            <w:rFonts w:ascii="Times New Roman"/>
            <w:spacing w:val="71"/>
          </w:rPr>
          <w:delText xml:space="preserve"> </w:delText>
        </w:r>
        <w:r w:rsidR="00674C3A" w:rsidDel="006E3A88">
          <w:rPr>
            <w:spacing w:val="-1"/>
          </w:rPr>
          <w:delText>world.</w:delText>
        </w:r>
        <w:r w:rsidR="00674C3A" w:rsidDel="006E3A88">
          <w:rPr>
            <w:spacing w:val="-3"/>
          </w:rPr>
          <w:delText xml:space="preserve"> </w:delText>
        </w:r>
        <w:r w:rsidR="00674C3A" w:rsidDel="006E3A88">
          <w:rPr>
            <w:spacing w:val="-2"/>
          </w:rPr>
          <w:delText xml:space="preserve">They </w:delText>
        </w:r>
        <w:r w:rsidR="00674C3A" w:rsidDel="006E3A88">
          <w:rPr>
            <w:spacing w:val="-1"/>
          </w:rPr>
          <w:delText>were</w:delText>
        </w:r>
        <w:r w:rsidR="00674C3A" w:rsidDel="006E3A88">
          <w:rPr>
            <w:spacing w:val="-2"/>
          </w:rPr>
          <w:delText xml:space="preserve"> </w:delText>
        </w:r>
        <w:r w:rsidR="00674C3A" w:rsidDel="006E3A88">
          <w:rPr>
            <w:spacing w:val="-1"/>
          </w:rPr>
          <w:delText>the principal</w:delText>
        </w:r>
        <w:r w:rsidR="00674C3A" w:rsidDel="006E3A88">
          <w:rPr>
            <w:spacing w:val="-3"/>
          </w:rPr>
          <w:delText xml:space="preserve"> </w:delText>
        </w:r>
        <w:r w:rsidR="00674C3A" w:rsidDel="006E3A88">
          <w:delText>means</w:delText>
        </w:r>
        <w:r w:rsidR="00674C3A" w:rsidDel="006E3A88">
          <w:rPr>
            <w:spacing w:val="-6"/>
          </w:rPr>
          <w:delText xml:space="preserve"> </w:delText>
        </w:r>
        <w:r w:rsidR="00674C3A" w:rsidDel="006E3A88">
          <w:delText>of</w:delText>
        </w:r>
        <w:r w:rsidR="00674C3A" w:rsidDel="006E3A88">
          <w:rPr>
            <w:spacing w:val="-3"/>
          </w:rPr>
          <w:delText xml:space="preserve"> </w:delText>
        </w:r>
        <w:r w:rsidR="00674C3A" w:rsidDel="006E3A88">
          <w:rPr>
            <w:spacing w:val="-1"/>
          </w:rPr>
          <w:delText>transportation</w:delText>
        </w:r>
        <w:r w:rsidR="00674C3A" w:rsidDel="006E3A88">
          <w:rPr>
            <w:spacing w:val="-2"/>
          </w:rPr>
          <w:delText xml:space="preserve"> </w:delText>
        </w:r>
        <w:r w:rsidR="00674C3A" w:rsidDel="006E3A88">
          <w:rPr>
            <w:spacing w:val="-1"/>
          </w:rPr>
          <w:delText>and</w:delText>
        </w:r>
        <w:r w:rsidR="00674C3A" w:rsidDel="006E3A88">
          <w:rPr>
            <w:spacing w:val="-3"/>
          </w:rPr>
          <w:delText xml:space="preserve"> </w:delText>
        </w:r>
        <w:r w:rsidR="00674C3A" w:rsidDel="006E3A88">
          <w:delText>there</w:delText>
        </w:r>
        <w:r w:rsidR="00674C3A" w:rsidDel="006E3A88">
          <w:rPr>
            <w:spacing w:val="-2"/>
          </w:rPr>
          <w:delText xml:space="preserve"> </w:delText>
        </w:r>
        <w:r w:rsidR="00674C3A" w:rsidDel="006E3A88">
          <w:rPr>
            <w:spacing w:val="-1"/>
          </w:rPr>
          <w:delText>used</w:delText>
        </w:r>
        <w:r w:rsidR="00674C3A" w:rsidDel="006E3A88">
          <w:rPr>
            <w:spacing w:val="1"/>
          </w:rPr>
          <w:delText xml:space="preserve"> </w:delText>
        </w:r>
        <w:r w:rsidR="00674C3A" w:rsidDel="006E3A88">
          <w:rPr>
            <w:spacing w:val="-1"/>
          </w:rPr>
          <w:delText>to</w:delText>
        </w:r>
        <w:r w:rsidR="00674C3A" w:rsidDel="006E3A88">
          <w:rPr>
            <w:spacing w:val="-2"/>
          </w:rPr>
          <w:delText xml:space="preserve"> </w:delText>
        </w:r>
        <w:r w:rsidR="00674C3A" w:rsidDel="006E3A88">
          <w:rPr>
            <w:spacing w:val="-1"/>
          </w:rPr>
          <w:delText>be</w:delText>
        </w:r>
        <w:r w:rsidR="00674C3A" w:rsidDel="006E3A88">
          <w:rPr>
            <w:spacing w:val="-2"/>
          </w:rPr>
          <w:delText xml:space="preserve"> </w:delText>
        </w:r>
        <w:r w:rsidR="00674C3A" w:rsidDel="006E3A88">
          <w:delText>a</w:delText>
        </w:r>
        <w:r w:rsidR="00674C3A" w:rsidDel="006E3A88">
          <w:rPr>
            <w:spacing w:val="-3"/>
          </w:rPr>
          <w:delText xml:space="preserve"> </w:delText>
        </w:r>
        <w:r w:rsidR="00674C3A" w:rsidDel="006E3A88">
          <w:rPr>
            <w:spacing w:val="-1"/>
          </w:rPr>
          <w:delText>time</w:delText>
        </w:r>
        <w:r w:rsidR="00674C3A" w:rsidDel="006E3A88">
          <w:rPr>
            <w:spacing w:val="-3"/>
          </w:rPr>
          <w:delText xml:space="preserve"> </w:delText>
        </w:r>
        <w:r w:rsidR="00674C3A" w:rsidDel="006E3A88">
          <w:delText>when</w:delText>
        </w:r>
        <w:r w:rsidR="00674C3A" w:rsidDel="006E3A88">
          <w:rPr>
            <w:spacing w:val="-3"/>
          </w:rPr>
          <w:delText xml:space="preserve"> </w:delText>
        </w:r>
        <w:r w:rsidR="00674C3A" w:rsidDel="006E3A88">
          <w:rPr>
            <w:spacing w:val="-1"/>
          </w:rPr>
          <w:delText>everyone</w:delText>
        </w:r>
        <w:r w:rsidR="00674C3A" w:rsidDel="006E3A88">
          <w:rPr>
            <w:spacing w:val="-2"/>
          </w:rPr>
          <w:delText xml:space="preserve"> </w:delText>
        </w:r>
        <w:r w:rsidR="00674C3A" w:rsidDel="006E3A88">
          <w:rPr>
            <w:spacing w:val="-1"/>
          </w:rPr>
          <w:delText>used</w:delText>
        </w:r>
        <w:r w:rsidR="00674C3A" w:rsidDel="006E3A88">
          <w:rPr>
            <w:rFonts w:ascii="Times New Roman"/>
            <w:spacing w:val="57"/>
          </w:rPr>
          <w:delText xml:space="preserve"> </w:delText>
        </w:r>
        <w:r w:rsidR="00674C3A" w:rsidDel="006E3A88">
          <w:rPr>
            <w:spacing w:val="-1"/>
          </w:rPr>
          <w:delText>bicycle</w:delText>
        </w:r>
        <w:r w:rsidR="00674C3A" w:rsidDel="006E3A88">
          <w:rPr>
            <w:spacing w:val="2"/>
          </w:rPr>
          <w:delText xml:space="preserve"> </w:delText>
        </w:r>
        <w:r w:rsidR="00674C3A" w:rsidDel="006E3A88">
          <w:delText>at</w:delText>
        </w:r>
        <w:r w:rsidR="00674C3A" w:rsidDel="006E3A88">
          <w:rPr>
            <w:spacing w:val="2"/>
          </w:rPr>
          <w:delText xml:space="preserve"> </w:delText>
        </w:r>
        <w:r w:rsidR="00674C3A" w:rsidDel="006E3A88">
          <w:rPr>
            <w:spacing w:val="-1"/>
          </w:rPr>
          <w:delText>least</w:delText>
        </w:r>
        <w:r w:rsidR="00674C3A" w:rsidDel="006E3A88">
          <w:rPr>
            <w:spacing w:val="5"/>
          </w:rPr>
          <w:delText xml:space="preserve"> </w:delText>
        </w:r>
        <w:r w:rsidR="00674C3A" w:rsidDel="006E3A88">
          <w:delText>an</w:delText>
        </w:r>
        <w:r w:rsidR="00674C3A" w:rsidDel="006E3A88">
          <w:rPr>
            <w:spacing w:val="2"/>
          </w:rPr>
          <w:delText xml:space="preserve"> </w:delText>
        </w:r>
        <w:r w:rsidR="00674C3A" w:rsidDel="006E3A88">
          <w:rPr>
            <w:spacing w:val="-1"/>
          </w:rPr>
          <w:delText>hour</w:delText>
        </w:r>
        <w:r w:rsidR="00674C3A" w:rsidDel="006E3A88">
          <w:rPr>
            <w:spacing w:val="2"/>
          </w:rPr>
          <w:delText xml:space="preserve"> </w:delText>
        </w:r>
        <w:r w:rsidR="00674C3A" w:rsidDel="006E3A88">
          <w:rPr>
            <w:spacing w:val="-1"/>
          </w:rPr>
          <w:delText>every</w:delText>
        </w:r>
        <w:r w:rsidR="00674C3A" w:rsidDel="006E3A88">
          <w:rPr>
            <w:spacing w:val="5"/>
          </w:rPr>
          <w:delText xml:space="preserve"> </w:delText>
        </w:r>
        <w:r w:rsidR="00674C3A" w:rsidDel="006E3A88">
          <w:rPr>
            <w:spacing w:val="-1"/>
          </w:rPr>
          <w:delText>day.</w:delText>
        </w:r>
        <w:r w:rsidR="00674C3A" w:rsidDel="006E3A88">
          <w:rPr>
            <w:spacing w:val="10"/>
          </w:rPr>
          <w:delText xml:space="preserve"> </w:delText>
        </w:r>
        <w:r w:rsidR="00674C3A" w:rsidDel="006E3A88">
          <w:rPr>
            <w:spacing w:val="-1"/>
          </w:rPr>
          <w:delText>However,</w:delText>
        </w:r>
        <w:r w:rsidR="00674C3A" w:rsidDel="006E3A88">
          <w:rPr>
            <w:spacing w:val="2"/>
          </w:rPr>
          <w:delText xml:space="preserve"> </w:delText>
        </w:r>
        <w:r w:rsidR="00674C3A" w:rsidDel="006E3A88">
          <w:rPr>
            <w:spacing w:val="-1"/>
          </w:rPr>
          <w:delText>with</w:delText>
        </w:r>
        <w:r w:rsidR="00674C3A" w:rsidDel="006E3A88">
          <w:rPr>
            <w:spacing w:val="4"/>
          </w:rPr>
          <w:delText xml:space="preserve"> </w:delText>
        </w:r>
        <w:r w:rsidR="00674C3A" w:rsidDel="006E3A88">
          <w:delText>the</w:delText>
        </w:r>
        <w:r w:rsidR="00674C3A" w:rsidDel="006E3A88">
          <w:rPr>
            <w:spacing w:val="1"/>
          </w:rPr>
          <w:delText xml:space="preserve"> </w:delText>
        </w:r>
        <w:r w:rsidR="00674C3A" w:rsidDel="006E3A88">
          <w:rPr>
            <w:spacing w:val="-1"/>
          </w:rPr>
          <w:delText>evolution</w:delText>
        </w:r>
        <w:r w:rsidR="00674C3A" w:rsidDel="006E3A88">
          <w:rPr>
            <w:spacing w:val="1"/>
          </w:rPr>
          <w:delText xml:space="preserve"> </w:delText>
        </w:r>
        <w:r w:rsidR="00674C3A" w:rsidDel="006E3A88">
          <w:delText>of</w:delText>
        </w:r>
        <w:r w:rsidR="00674C3A" w:rsidDel="006E3A88">
          <w:rPr>
            <w:spacing w:val="2"/>
          </w:rPr>
          <w:delText xml:space="preserve"> </w:delText>
        </w:r>
        <w:r w:rsidR="00674C3A" w:rsidDel="006E3A88">
          <w:rPr>
            <w:spacing w:val="-1"/>
          </w:rPr>
          <w:delText>fuel</w:delText>
        </w:r>
        <w:r w:rsidR="00674C3A" w:rsidDel="006E3A88">
          <w:rPr>
            <w:spacing w:val="2"/>
          </w:rPr>
          <w:delText xml:space="preserve"> </w:delText>
        </w:r>
        <w:r w:rsidR="00674C3A" w:rsidDel="006E3A88">
          <w:rPr>
            <w:spacing w:val="-1"/>
          </w:rPr>
          <w:delText>powered</w:delText>
        </w:r>
        <w:r w:rsidR="00674C3A" w:rsidDel="006E3A88">
          <w:rPr>
            <w:spacing w:val="3"/>
          </w:rPr>
          <w:delText xml:space="preserve"> </w:delText>
        </w:r>
        <w:r w:rsidR="00674C3A" w:rsidDel="006E3A88">
          <w:rPr>
            <w:spacing w:val="-1"/>
          </w:rPr>
          <w:delText>vehicles,</w:delText>
        </w:r>
        <w:r w:rsidR="00674C3A" w:rsidDel="006E3A88">
          <w:rPr>
            <w:spacing w:val="2"/>
          </w:rPr>
          <w:delText xml:space="preserve"> </w:delText>
        </w:r>
        <w:r w:rsidR="00674C3A" w:rsidDel="006E3A88">
          <w:delText>the</w:delText>
        </w:r>
        <w:r w:rsidR="00674C3A" w:rsidDel="006E3A88">
          <w:rPr>
            <w:spacing w:val="5"/>
          </w:rPr>
          <w:delText xml:space="preserve"> </w:delText>
        </w:r>
        <w:r w:rsidR="00674C3A" w:rsidDel="006E3A88">
          <w:rPr>
            <w:spacing w:val="-1"/>
          </w:rPr>
          <w:delText>popularity</w:delText>
        </w:r>
        <w:r w:rsidR="00674C3A" w:rsidDel="006E3A88">
          <w:rPr>
            <w:rFonts w:ascii="Times New Roman"/>
            <w:spacing w:val="67"/>
          </w:rPr>
          <w:delText xml:space="preserve"> </w:delText>
        </w:r>
        <w:r w:rsidR="00674C3A" w:rsidDel="006E3A88">
          <w:delText>of</w:delText>
        </w:r>
        <w:r w:rsidR="00674C3A" w:rsidDel="006E3A88">
          <w:rPr>
            <w:spacing w:val="4"/>
          </w:rPr>
          <w:delText xml:space="preserve"> </w:delText>
        </w:r>
        <w:r w:rsidR="00674C3A" w:rsidDel="006E3A88">
          <w:rPr>
            <w:spacing w:val="-1"/>
          </w:rPr>
          <w:delText>bicycles</w:delText>
        </w:r>
        <w:r w:rsidR="00674C3A" w:rsidDel="006E3A88">
          <w:rPr>
            <w:spacing w:val="4"/>
          </w:rPr>
          <w:delText xml:space="preserve"> </w:delText>
        </w:r>
        <w:r w:rsidR="00674C3A" w:rsidDel="006E3A88">
          <w:rPr>
            <w:spacing w:val="-1"/>
          </w:rPr>
          <w:delText>has</w:delText>
        </w:r>
        <w:r w:rsidR="00674C3A" w:rsidDel="006E3A88">
          <w:rPr>
            <w:spacing w:val="2"/>
          </w:rPr>
          <w:delText xml:space="preserve"> </w:delText>
        </w:r>
        <w:r w:rsidR="00674C3A" w:rsidDel="006E3A88">
          <w:rPr>
            <w:spacing w:val="-1"/>
          </w:rPr>
          <w:delText>considerable</w:delText>
        </w:r>
        <w:r w:rsidR="00674C3A" w:rsidDel="006E3A88">
          <w:rPr>
            <w:spacing w:val="6"/>
          </w:rPr>
          <w:delText xml:space="preserve"> </w:delText>
        </w:r>
        <w:r w:rsidR="00674C3A" w:rsidDel="006E3A88">
          <w:rPr>
            <w:spacing w:val="-1"/>
          </w:rPr>
          <w:delText>reduced</w:delText>
        </w:r>
      </w:del>
      <w:r w:rsidR="00674C3A">
        <w:rPr>
          <w:spacing w:val="-1"/>
        </w:rPr>
        <w:t>.</w:t>
      </w:r>
      <w:r w:rsidR="00674C3A">
        <w:rPr>
          <w:spacing w:val="1"/>
        </w:rPr>
        <w:t xml:space="preserve"> </w:t>
      </w:r>
      <w:r w:rsidR="00674C3A">
        <w:rPr>
          <w:spacing w:val="-1"/>
        </w:rPr>
        <w:t>People</w:t>
      </w:r>
      <w:r w:rsidR="00674C3A">
        <w:rPr>
          <w:spacing w:val="2"/>
        </w:rPr>
        <w:t xml:space="preserve"> </w:t>
      </w:r>
      <w:r w:rsidR="00674C3A">
        <w:rPr>
          <w:spacing w:val="-1"/>
        </w:rPr>
        <w:t>tend</w:t>
      </w:r>
      <w:r w:rsidR="00674C3A">
        <w:rPr>
          <w:spacing w:val="1"/>
        </w:rPr>
        <w:t xml:space="preserve"> </w:t>
      </w:r>
      <w:r w:rsidR="00674C3A">
        <w:rPr>
          <w:spacing w:val="-1"/>
        </w:rPr>
        <w:t>to</w:t>
      </w:r>
      <w:r w:rsidR="00674C3A">
        <w:rPr>
          <w:spacing w:val="4"/>
        </w:rPr>
        <w:t xml:space="preserve"> </w:t>
      </w:r>
      <w:r w:rsidR="00674C3A">
        <w:rPr>
          <w:spacing w:val="-1"/>
        </w:rPr>
        <w:t>use</w:t>
      </w:r>
      <w:r w:rsidR="00674C3A">
        <w:rPr>
          <w:spacing w:val="5"/>
        </w:rPr>
        <w:t xml:space="preserve"> </w:t>
      </w:r>
      <w:r w:rsidR="00674C3A">
        <w:rPr>
          <w:spacing w:val="-1"/>
        </w:rPr>
        <w:t>the</w:t>
      </w:r>
      <w:r w:rsidR="00674C3A">
        <w:rPr>
          <w:spacing w:val="5"/>
        </w:rPr>
        <w:t xml:space="preserve"> </w:t>
      </w:r>
      <w:r w:rsidR="00674C3A">
        <w:rPr>
          <w:spacing w:val="-1"/>
        </w:rPr>
        <w:t>fuel</w:t>
      </w:r>
      <w:r w:rsidR="00674C3A">
        <w:rPr>
          <w:spacing w:val="8"/>
        </w:rPr>
        <w:t xml:space="preserve"> </w:t>
      </w:r>
      <w:r w:rsidR="00674C3A">
        <w:rPr>
          <w:spacing w:val="-1"/>
        </w:rPr>
        <w:t>powered</w:t>
      </w:r>
      <w:r w:rsidR="00674C3A">
        <w:rPr>
          <w:spacing w:val="3"/>
        </w:rPr>
        <w:t xml:space="preserve"> </w:t>
      </w:r>
      <w:r w:rsidR="00674C3A">
        <w:rPr>
          <w:spacing w:val="-1"/>
        </w:rPr>
        <w:t>vehicle</w:t>
      </w:r>
      <w:r w:rsidR="00674C3A">
        <w:rPr>
          <w:spacing w:val="2"/>
        </w:rPr>
        <w:t xml:space="preserve"> </w:t>
      </w:r>
      <w:r w:rsidR="00674C3A">
        <w:rPr>
          <w:spacing w:val="-1"/>
        </w:rPr>
        <w:t>over</w:t>
      </w:r>
      <w:r w:rsidR="00674C3A">
        <w:rPr>
          <w:spacing w:val="5"/>
        </w:rPr>
        <w:t xml:space="preserve"> </w:t>
      </w:r>
      <w:r w:rsidR="00674C3A">
        <w:rPr>
          <w:spacing w:val="-1"/>
        </w:rPr>
        <w:t>bicycles</w:t>
      </w:r>
      <w:r w:rsidR="00674C3A">
        <w:rPr>
          <w:spacing w:val="5"/>
        </w:rPr>
        <w:t xml:space="preserve"> </w:t>
      </w:r>
      <w:r w:rsidR="00674C3A">
        <w:rPr>
          <w:spacing w:val="-1"/>
        </w:rPr>
        <w:t>because</w:t>
      </w:r>
      <w:r w:rsidR="00674C3A">
        <w:rPr>
          <w:rFonts w:ascii="Times New Roman"/>
          <w:spacing w:val="55"/>
        </w:rPr>
        <w:t xml:space="preserve"> </w:t>
      </w:r>
      <w:r w:rsidR="00674C3A">
        <w:t>of</w:t>
      </w:r>
      <w:r w:rsidR="00674C3A">
        <w:rPr>
          <w:spacing w:val="-1"/>
        </w:rPr>
        <w:t xml:space="preserve"> the</w:t>
      </w:r>
      <w:r w:rsidR="00674C3A">
        <w:rPr>
          <w:spacing w:val="-2"/>
        </w:rPr>
        <w:t xml:space="preserve"> </w:t>
      </w:r>
      <w:r w:rsidR="00674C3A">
        <w:rPr>
          <w:spacing w:val="-1"/>
        </w:rPr>
        <w:t>simplicity</w:t>
      </w:r>
      <w:r w:rsidR="00674C3A">
        <w:rPr>
          <w:spacing w:val="-2"/>
        </w:rPr>
        <w:t xml:space="preserve"> </w:t>
      </w:r>
      <w:r w:rsidR="00674C3A">
        <w:t>and</w:t>
      </w:r>
      <w:r w:rsidR="00674C3A">
        <w:rPr>
          <w:spacing w:val="-1"/>
        </w:rPr>
        <w:t xml:space="preserve"> also</w:t>
      </w:r>
      <w:r w:rsidR="00674C3A">
        <w:t xml:space="preserve"> </w:t>
      </w:r>
      <w:r w:rsidR="00674C3A">
        <w:rPr>
          <w:spacing w:val="-2"/>
        </w:rPr>
        <w:t>by</w:t>
      </w:r>
      <w:r w:rsidR="00674C3A">
        <w:t xml:space="preserve"> </w:t>
      </w:r>
      <w:r w:rsidR="00674C3A">
        <w:rPr>
          <w:spacing w:val="-1"/>
        </w:rPr>
        <w:t>considering the distance</w:t>
      </w:r>
      <w:r w:rsidR="00674C3A">
        <w:rPr>
          <w:spacing w:val="-4"/>
        </w:rPr>
        <w:t xml:space="preserve"> </w:t>
      </w:r>
      <w:r w:rsidR="00674C3A">
        <w:t>a</w:t>
      </w:r>
      <w:r w:rsidR="00674C3A">
        <w:rPr>
          <w:spacing w:val="-1"/>
        </w:rPr>
        <w:t xml:space="preserve"> vehicle</w:t>
      </w:r>
      <w:r w:rsidR="00674C3A">
        <w:rPr>
          <w:spacing w:val="1"/>
        </w:rPr>
        <w:t xml:space="preserve"> </w:t>
      </w:r>
      <w:r w:rsidR="00674C3A">
        <w:rPr>
          <w:spacing w:val="-1"/>
        </w:rPr>
        <w:t>could</w:t>
      </w:r>
      <w:r w:rsidR="00674C3A">
        <w:rPr>
          <w:spacing w:val="-2"/>
        </w:rPr>
        <w:t xml:space="preserve"> </w:t>
      </w:r>
      <w:r w:rsidR="00674C3A">
        <w:rPr>
          <w:spacing w:val="-1"/>
        </w:rPr>
        <w:t>cover</w:t>
      </w:r>
      <w:r w:rsidR="00674C3A">
        <w:t xml:space="preserve"> in</w:t>
      </w:r>
      <w:r w:rsidR="00674C3A">
        <w:rPr>
          <w:spacing w:val="-2"/>
        </w:rPr>
        <w:t xml:space="preserve"> </w:t>
      </w:r>
      <w:r w:rsidR="00674C3A">
        <w:rPr>
          <w:spacing w:val="-1"/>
        </w:rPr>
        <w:t>short</w:t>
      </w:r>
      <w:r w:rsidR="00674C3A">
        <w:rPr>
          <w:spacing w:val="1"/>
        </w:rPr>
        <w:t xml:space="preserve"> </w:t>
      </w:r>
      <w:r w:rsidR="00674C3A">
        <w:rPr>
          <w:spacing w:val="-1"/>
        </w:rPr>
        <w:t>time.</w:t>
      </w:r>
      <w:del w:id="30" w:author="tapan kumar" w:date="2019-07-27T07:29:00Z">
        <w:r w:rsidR="00B46D71" w:rsidDel="00B46D71">
          <w:rPr>
            <w:spacing w:val="-1"/>
          </w:rPr>
          <w:delText xml:space="preserve"> nirav is a good bo</w:delText>
        </w:r>
      </w:del>
    </w:p>
    <w:p w14:paraId="72A9134D" w14:textId="60492686" w:rsidR="00360AF5" w:rsidRDefault="00650B7D">
      <w:pPr>
        <w:pStyle w:val="BodyText"/>
        <w:spacing w:before="158" w:line="360" w:lineRule="auto"/>
        <w:ind w:right="133"/>
        <w:jc w:val="both"/>
      </w:pPr>
      <w:ins w:id="31" w:author="tapan kumar" w:date="2019-07-29T08:10:00Z">
        <w:r>
          <w:rPr>
            <w:rFonts w:ascii="Arial" w:hAnsi="Arial" w:cs="Arial"/>
            <w:color w:val="222222"/>
            <w:sz w:val="21"/>
            <w:szCs w:val="21"/>
            <w:shd w:val="clear" w:color="auto" w:fill="FFFFFF"/>
          </w:rPr>
          <w:t>Cars have controls for driving, parking, passenger comfort, and a variety of lights. Over the decades, additional features and controls have been added to vehicles, making them progressively more complex, but also more reliable and easier to operate. </w:t>
        </w:r>
      </w:ins>
      <w:del w:id="32" w:author="tapan kumar" w:date="2019-07-29T08:10:00Z">
        <w:r w:rsidR="00674C3A" w:rsidDel="00650B7D">
          <w:rPr>
            <w:spacing w:val="-1"/>
          </w:rPr>
          <w:delText>However,</w:delText>
        </w:r>
        <w:r w:rsidR="00674C3A" w:rsidDel="00650B7D">
          <w:rPr>
            <w:spacing w:val="-5"/>
          </w:rPr>
          <w:delText xml:space="preserve"> </w:delText>
        </w:r>
        <w:r w:rsidR="00674C3A" w:rsidDel="00650B7D">
          <w:rPr>
            <w:spacing w:val="-1"/>
          </w:rPr>
          <w:delText>the</w:delText>
        </w:r>
        <w:r w:rsidR="00674C3A" w:rsidDel="00650B7D">
          <w:rPr>
            <w:spacing w:val="-4"/>
          </w:rPr>
          <w:delText xml:space="preserve"> </w:delText>
        </w:r>
        <w:r w:rsidR="00674C3A" w:rsidDel="00650B7D">
          <w:rPr>
            <w:spacing w:val="-1"/>
          </w:rPr>
          <w:delText>scenario</w:delText>
        </w:r>
        <w:r w:rsidR="00674C3A" w:rsidDel="00650B7D">
          <w:rPr>
            <w:spacing w:val="-6"/>
          </w:rPr>
          <w:delText xml:space="preserve"> </w:delText>
        </w:r>
        <w:r w:rsidR="00674C3A" w:rsidDel="00650B7D">
          <w:delText>is</w:delText>
        </w:r>
        <w:r w:rsidR="00674C3A" w:rsidDel="00650B7D">
          <w:rPr>
            <w:spacing w:val="-4"/>
          </w:rPr>
          <w:delText xml:space="preserve"> </w:delText>
        </w:r>
        <w:r w:rsidR="00674C3A" w:rsidDel="00650B7D">
          <w:rPr>
            <w:spacing w:val="-1"/>
          </w:rPr>
          <w:delText>quite</w:delText>
        </w:r>
        <w:r w:rsidR="00674C3A" w:rsidDel="00650B7D">
          <w:rPr>
            <w:spacing w:val="-4"/>
          </w:rPr>
          <w:delText xml:space="preserve"> </w:delText>
        </w:r>
        <w:r w:rsidR="00674C3A" w:rsidDel="00650B7D">
          <w:rPr>
            <w:spacing w:val="-1"/>
          </w:rPr>
          <w:delText>different</w:delText>
        </w:r>
        <w:r w:rsidR="00674C3A" w:rsidDel="00650B7D">
          <w:rPr>
            <w:spacing w:val="-5"/>
          </w:rPr>
          <w:delText xml:space="preserve"> </w:delText>
        </w:r>
        <w:r w:rsidR="00674C3A" w:rsidDel="00650B7D">
          <w:rPr>
            <w:spacing w:val="-1"/>
          </w:rPr>
          <w:delText>nowadays</w:delText>
        </w:r>
        <w:r w:rsidR="00674C3A" w:rsidDel="00650B7D">
          <w:rPr>
            <w:spacing w:val="-7"/>
          </w:rPr>
          <w:delText xml:space="preserve"> </w:delText>
        </w:r>
        <w:r w:rsidR="00674C3A" w:rsidDel="00650B7D">
          <w:rPr>
            <w:spacing w:val="-1"/>
          </w:rPr>
          <w:delText>where</w:delText>
        </w:r>
        <w:r w:rsidR="00674C3A" w:rsidDel="00650B7D">
          <w:rPr>
            <w:spacing w:val="-3"/>
          </w:rPr>
          <w:delText xml:space="preserve"> </w:delText>
        </w:r>
        <w:r w:rsidR="00674C3A" w:rsidDel="00650B7D">
          <w:rPr>
            <w:spacing w:val="-1"/>
          </w:rPr>
          <w:delText>people</w:delText>
        </w:r>
        <w:r w:rsidR="00674C3A" w:rsidDel="00650B7D">
          <w:rPr>
            <w:spacing w:val="-7"/>
          </w:rPr>
          <w:delText xml:space="preserve"> </w:delText>
        </w:r>
        <w:r w:rsidR="00674C3A" w:rsidDel="00650B7D">
          <w:rPr>
            <w:spacing w:val="-1"/>
          </w:rPr>
          <w:delText>actually</w:delText>
        </w:r>
        <w:r w:rsidR="00674C3A" w:rsidDel="00650B7D">
          <w:rPr>
            <w:spacing w:val="-4"/>
          </w:rPr>
          <w:delText xml:space="preserve"> </w:delText>
        </w:r>
        <w:r w:rsidR="00674C3A" w:rsidDel="00650B7D">
          <w:rPr>
            <w:spacing w:val="-1"/>
          </w:rPr>
          <w:delText>realizes</w:delText>
        </w:r>
        <w:r w:rsidR="00674C3A" w:rsidDel="00650B7D">
          <w:rPr>
            <w:spacing w:val="-6"/>
          </w:rPr>
          <w:delText xml:space="preserve"> </w:delText>
        </w:r>
        <w:r w:rsidR="00674C3A" w:rsidDel="00650B7D">
          <w:delText>the</w:delText>
        </w:r>
        <w:r w:rsidR="00674C3A" w:rsidDel="00650B7D">
          <w:rPr>
            <w:spacing w:val="-5"/>
          </w:rPr>
          <w:delText xml:space="preserve"> </w:delText>
        </w:r>
        <w:r w:rsidR="00674C3A" w:rsidDel="00650B7D">
          <w:rPr>
            <w:spacing w:val="-1"/>
          </w:rPr>
          <w:delText>importance</w:delText>
        </w:r>
        <w:r w:rsidR="00674C3A" w:rsidDel="00650B7D">
          <w:rPr>
            <w:spacing w:val="-7"/>
          </w:rPr>
          <w:delText xml:space="preserve"> </w:delText>
        </w:r>
        <w:r w:rsidR="00674C3A" w:rsidDel="00650B7D">
          <w:delText>of</w:delText>
        </w:r>
        <w:r w:rsidR="00674C3A" w:rsidDel="00650B7D">
          <w:rPr>
            <w:spacing w:val="-5"/>
          </w:rPr>
          <w:delText xml:space="preserve"> </w:delText>
        </w:r>
        <w:r w:rsidR="00674C3A" w:rsidDel="00650B7D">
          <w:rPr>
            <w:spacing w:val="-1"/>
          </w:rPr>
          <w:delText>using</w:delText>
        </w:r>
        <w:r w:rsidR="00674C3A" w:rsidDel="00650B7D">
          <w:rPr>
            <w:rFonts w:ascii="Times New Roman"/>
            <w:spacing w:val="49"/>
          </w:rPr>
          <w:delText xml:space="preserve"> </w:delText>
        </w:r>
        <w:r w:rsidR="00674C3A" w:rsidDel="00650B7D">
          <w:rPr>
            <w:spacing w:val="-1"/>
          </w:rPr>
          <w:delText>bicycles</w:delText>
        </w:r>
        <w:r w:rsidR="00674C3A" w:rsidDel="00650B7D">
          <w:rPr>
            <w:spacing w:val="-7"/>
          </w:rPr>
          <w:delText xml:space="preserve"> </w:delText>
        </w:r>
        <w:r w:rsidR="00674C3A" w:rsidDel="00650B7D">
          <w:rPr>
            <w:spacing w:val="-1"/>
          </w:rPr>
          <w:delText>over</w:delText>
        </w:r>
        <w:r w:rsidR="00674C3A" w:rsidDel="00650B7D">
          <w:rPr>
            <w:spacing w:val="-5"/>
          </w:rPr>
          <w:delText xml:space="preserve"> </w:delText>
        </w:r>
        <w:r w:rsidR="00674C3A" w:rsidDel="00650B7D">
          <w:rPr>
            <w:spacing w:val="-1"/>
          </w:rPr>
          <w:delText>fuel</w:delText>
        </w:r>
        <w:r w:rsidR="00674C3A" w:rsidDel="00650B7D">
          <w:rPr>
            <w:spacing w:val="-5"/>
          </w:rPr>
          <w:delText xml:space="preserve"> </w:delText>
        </w:r>
        <w:r w:rsidR="00674C3A" w:rsidDel="00650B7D">
          <w:rPr>
            <w:spacing w:val="-1"/>
          </w:rPr>
          <w:delText>powered</w:delText>
        </w:r>
        <w:r w:rsidR="00674C3A" w:rsidDel="00650B7D">
          <w:rPr>
            <w:spacing w:val="-7"/>
          </w:rPr>
          <w:delText xml:space="preserve"> </w:delText>
        </w:r>
        <w:r w:rsidR="00674C3A" w:rsidDel="00650B7D">
          <w:rPr>
            <w:spacing w:val="-1"/>
          </w:rPr>
          <w:delText>vehicles</w:delText>
        </w:r>
        <w:r w:rsidR="00674C3A" w:rsidDel="00650B7D">
          <w:rPr>
            <w:spacing w:val="-5"/>
          </w:rPr>
          <w:delText xml:space="preserve"> </w:delText>
        </w:r>
        <w:r w:rsidR="00674C3A" w:rsidDel="00650B7D">
          <w:delText>at</w:delText>
        </w:r>
        <w:r w:rsidR="00674C3A" w:rsidDel="00650B7D">
          <w:rPr>
            <w:spacing w:val="-5"/>
          </w:rPr>
          <w:delText xml:space="preserve"> </w:delText>
        </w:r>
        <w:r w:rsidR="00674C3A" w:rsidDel="00650B7D">
          <w:rPr>
            <w:spacing w:val="-1"/>
          </w:rPr>
          <w:delText>least</w:delText>
        </w:r>
        <w:r w:rsidR="00674C3A" w:rsidDel="00650B7D">
          <w:rPr>
            <w:spacing w:val="-4"/>
          </w:rPr>
          <w:delText xml:space="preserve"> </w:delText>
        </w:r>
        <w:r w:rsidR="00674C3A" w:rsidDel="00650B7D">
          <w:rPr>
            <w:spacing w:val="-1"/>
          </w:rPr>
          <w:delText>when</w:delText>
        </w:r>
        <w:r w:rsidR="00674C3A" w:rsidDel="00650B7D">
          <w:rPr>
            <w:spacing w:val="-4"/>
          </w:rPr>
          <w:delText xml:space="preserve"> </w:delText>
        </w:r>
        <w:r w:rsidR="00674C3A" w:rsidDel="00650B7D">
          <w:rPr>
            <w:spacing w:val="-1"/>
          </w:rPr>
          <w:delText>they</w:delText>
        </w:r>
        <w:r w:rsidR="00674C3A" w:rsidDel="00650B7D">
          <w:rPr>
            <w:spacing w:val="-6"/>
          </w:rPr>
          <w:delText xml:space="preserve"> </w:delText>
        </w:r>
        <w:r w:rsidR="00674C3A" w:rsidDel="00650B7D">
          <w:rPr>
            <w:spacing w:val="-1"/>
          </w:rPr>
          <w:delText>think</w:delText>
        </w:r>
        <w:r w:rsidR="00674C3A" w:rsidDel="00650B7D">
          <w:rPr>
            <w:spacing w:val="-4"/>
          </w:rPr>
          <w:delText xml:space="preserve"> </w:delText>
        </w:r>
        <w:r w:rsidR="00674C3A" w:rsidDel="00650B7D">
          <w:rPr>
            <w:spacing w:val="-1"/>
          </w:rPr>
          <w:delText>about</w:delText>
        </w:r>
        <w:r w:rsidR="00674C3A" w:rsidDel="00650B7D">
          <w:rPr>
            <w:spacing w:val="-4"/>
          </w:rPr>
          <w:delText xml:space="preserve"> </w:delText>
        </w:r>
        <w:r w:rsidR="00674C3A" w:rsidDel="00650B7D">
          <w:rPr>
            <w:spacing w:val="-1"/>
          </w:rPr>
          <w:delText>health</w:delText>
        </w:r>
      </w:del>
      <w:r w:rsidR="00674C3A">
        <w:rPr>
          <w:spacing w:val="-1"/>
        </w:rPr>
        <w:t>.</w:t>
      </w:r>
      <w:del w:id="33" w:author="tapan kumar" w:date="2019-07-29T08:11:00Z">
        <w:r w:rsidR="00674C3A" w:rsidDel="00650B7D">
          <w:rPr>
            <w:spacing w:val="-6"/>
          </w:rPr>
          <w:delText xml:space="preserve"> </w:delText>
        </w:r>
        <w:r w:rsidR="00674C3A" w:rsidDel="00650B7D">
          <w:rPr>
            <w:spacing w:val="-1"/>
          </w:rPr>
          <w:delText>Traffic</w:delText>
        </w:r>
        <w:r w:rsidR="00674C3A" w:rsidDel="00650B7D">
          <w:rPr>
            <w:spacing w:val="-5"/>
          </w:rPr>
          <w:delText xml:space="preserve"> </w:delText>
        </w:r>
        <w:r w:rsidR="00674C3A" w:rsidDel="00650B7D">
          <w:rPr>
            <w:spacing w:val="-1"/>
          </w:rPr>
          <w:delText>congestions</w:delText>
        </w:r>
        <w:r w:rsidR="00674C3A" w:rsidDel="00650B7D">
          <w:rPr>
            <w:spacing w:val="-5"/>
          </w:rPr>
          <w:delText xml:space="preserve"> </w:delText>
        </w:r>
        <w:r w:rsidR="00674C3A" w:rsidDel="00650B7D">
          <w:delText>in</w:delText>
        </w:r>
        <w:r w:rsidR="00674C3A" w:rsidDel="00650B7D">
          <w:rPr>
            <w:spacing w:val="-5"/>
          </w:rPr>
          <w:delText xml:space="preserve"> </w:delText>
        </w:r>
        <w:r w:rsidR="00674C3A" w:rsidDel="00650B7D">
          <w:rPr>
            <w:spacing w:val="-1"/>
          </w:rPr>
          <w:delText>cities</w:delText>
        </w:r>
        <w:r w:rsidR="00674C3A" w:rsidDel="00650B7D">
          <w:rPr>
            <w:spacing w:val="-4"/>
          </w:rPr>
          <w:delText xml:space="preserve"> </w:delText>
        </w:r>
        <w:r w:rsidR="00674C3A" w:rsidDel="00650B7D">
          <w:rPr>
            <w:spacing w:val="-1"/>
          </w:rPr>
          <w:delText>has</w:delText>
        </w:r>
        <w:r w:rsidR="00674C3A" w:rsidDel="00650B7D">
          <w:rPr>
            <w:rFonts w:ascii="Times New Roman"/>
            <w:spacing w:val="83"/>
          </w:rPr>
          <w:delText xml:space="preserve"> </w:delText>
        </w:r>
        <w:r w:rsidR="00674C3A" w:rsidDel="00650B7D">
          <w:rPr>
            <w:spacing w:val="-1"/>
          </w:rPr>
          <w:delText>also</w:delText>
        </w:r>
        <w:r w:rsidR="00674C3A" w:rsidDel="00650B7D">
          <w:rPr>
            <w:spacing w:val="-2"/>
          </w:rPr>
          <w:delText xml:space="preserve"> </w:delText>
        </w:r>
        <w:r w:rsidR="00674C3A" w:rsidDel="00650B7D">
          <w:rPr>
            <w:spacing w:val="-1"/>
          </w:rPr>
          <w:delText>made</w:delText>
        </w:r>
        <w:r w:rsidR="00674C3A" w:rsidDel="00650B7D">
          <w:rPr>
            <w:spacing w:val="-2"/>
          </w:rPr>
          <w:delText xml:space="preserve"> </w:delText>
        </w:r>
        <w:r w:rsidR="00674C3A" w:rsidDel="00650B7D">
          <w:delText>the</w:delText>
        </w:r>
        <w:r w:rsidR="00674C3A" w:rsidDel="00650B7D">
          <w:rPr>
            <w:spacing w:val="-3"/>
          </w:rPr>
          <w:delText xml:space="preserve"> </w:delText>
        </w:r>
        <w:r w:rsidR="00674C3A" w:rsidDel="00650B7D">
          <w:rPr>
            <w:spacing w:val="-1"/>
          </w:rPr>
          <w:delText>authorities and also</w:delText>
        </w:r>
        <w:r w:rsidR="00674C3A" w:rsidDel="00650B7D">
          <w:rPr>
            <w:spacing w:val="-2"/>
          </w:rPr>
          <w:delText xml:space="preserve"> </w:delText>
        </w:r>
        <w:r w:rsidR="00674C3A" w:rsidDel="00650B7D">
          <w:rPr>
            <w:spacing w:val="-1"/>
          </w:rPr>
          <w:delText>people</w:delText>
        </w:r>
        <w:r w:rsidR="00674C3A" w:rsidDel="00650B7D">
          <w:rPr>
            <w:spacing w:val="-3"/>
          </w:rPr>
          <w:delText xml:space="preserve"> </w:delText>
        </w:r>
        <w:r w:rsidR="00674C3A" w:rsidDel="00650B7D">
          <w:rPr>
            <w:spacing w:val="-1"/>
          </w:rPr>
          <w:delText>to think</w:delText>
        </w:r>
        <w:r w:rsidR="00674C3A" w:rsidDel="00650B7D">
          <w:rPr>
            <w:spacing w:val="-2"/>
          </w:rPr>
          <w:delText xml:space="preserve"> </w:delText>
        </w:r>
        <w:r w:rsidR="00674C3A" w:rsidDel="00650B7D">
          <w:rPr>
            <w:spacing w:val="-1"/>
          </w:rPr>
          <w:delText>about</w:delText>
        </w:r>
        <w:r w:rsidR="00674C3A" w:rsidDel="00650B7D">
          <w:delText xml:space="preserve"> </w:delText>
        </w:r>
        <w:r w:rsidR="00674C3A" w:rsidDel="00650B7D">
          <w:rPr>
            <w:spacing w:val="-1"/>
          </w:rPr>
          <w:delText>using</w:delText>
        </w:r>
        <w:r w:rsidR="00674C3A" w:rsidDel="00650B7D">
          <w:delText xml:space="preserve"> </w:delText>
        </w:r>
        <w:r w:rsidR="00674C3A" w:rsidDel="00650B7D">
          <w:rPr>
            <w:spacing w:val="-1"/>
          </w:rPr>
          <w:delText>bicycles</w:delText>
        </w:r>
        <w:r w:rsidR="00674C3A" w:rsidDel="00650B7D">
          <w:rPr>
            <w:spacing w:val="-3"/>
          </w:rPr>
          <w:delText xml:space="preserve"> </w:delText>
        </w:r>
        <w:r w:rsidR="00674C3A" w:rsidDel="00650B7D">
          <w:delText>as</w:delText>
        </w:r>
        <w:r w:rsidR="00674C3A" w:rsidDel="00650B7D">
          <w:rPr>
            <w:spacing w:val="-3"/>
          </w:rPr>
          <w:delText xml:space="preserve"> </w:delText>
        </w:r>
        <w:r w:rsidR="00674C3A" w:rsidDel="00650B7D">
          <w:delText>an</w:delText>
        </w:r>
        <w:r w:rsidR="00674C3A" w:rsidDel="00650B7D">
          <w:rPr>
            <w:spacing w:val="-4"/>
          </w:rPr>
          <w:delText xml:space="preserve"> </w:delText>
        </w:r>
        <w:r w:rsidR="00674C3A" w:rsidDel="00650B7D">
          <w:rPr>
            <w:spacing w:val="-1"/>
          </w:rPr>
          <w:delText>alternative to</w:delText>
        </w:r>
        <w:r w:rsidR="00674C3A" w:rsidDel="00650B7D">
          <w:rPr>
            <w:spacing w:val="-2"/>
          </w:rPr>
          <w:delText xml:space="preserve"> </w:delText>
        </w:r>
        <w:r w:rsidR="00674C3A" w:rsidDel="00650B7D">
          <w:rPr>
            <w:spacing w:val="-1"/>
          </w:rPr>
          <w:delText>roam</w:delText>
        </w:r>
        <w:r w:rsidR="00674C3A" w:rsidDel="00650B7D">
          <w:rPr>
            <w:spacing w:val="-2"/>
          </w:rPr>
          <w:delText xml:space="preserve"> </w:delText>
        </w:r>
        <w:r w:rsidR="00674C3A" w:rsidDel="00650B7D">
          <w:rPr>
            <w:spacing w:val="-1"/>
          </w:rPr>
          <w:delText>around.</w:delText>
        </w:r>
        <w:r w:rsidR="00674C3A" w:rsidDel="00650B7D">
          <w:rPr>
            <w:rFonts w:ascii="Times New Roman"/>
            <w:spacing w:val="71"/>
          </w:rPr>
          <w:delText xml:space="preserve"> </w:delText>
        </w:r>
      </w:del>
      <w:r w:rsidR="00674C3A">
        <w:rPr>
          <w:spacing w:val="-1"/>
        </w:rPr>
        <w:t>Most</w:t>
      </w:r>
      <w:r w:rsidR="00674C3A">
        <w:rPr>
          <w:spacing w:val="3"/>
        </w:rPr>
        <w:t xml:space="preserve"> </w:t>
      </w:r>
      <w:r w:rsidR="00674C3A">
        <w:rPr>
          <w:spacing w:val="-1"/>
        </w:rPr>
        <w:t>cities</w:t>
      </w:r>
      <w:r w:rsidR="00674C3A">
        <w:rPr>
          <w:spacing w:val="2"/>
        </w:rPr>
        <w:t xml:space="preserve"> </w:t>
      </w:r>
      <w:r w:rsidR="00674C3A">
        <w:rPr>
          <w:spacing w:val="-1"/>
        </w:rPr>
        <w:t>like</w:t>
      </w:r>
      <w:r w:rsidR="00674C3A">
        <w:t xml:space="preserve"> </w:t>
      </w:r>
      <w:r w:rsidR="00674C3A">
        <w:rPr>
          <w:spacing w:val="-1"/>
        </w:rPr>
        <w:t>Montreal</w:t>
      </w:r>
      <w:r w:rsidR="00674C3A">
        <w:rPr>
          <w:spacing w:val="3"/>
        </w:rPr>
        <w:t xml:space="preserve"> </w:t>
      </w:r>
      <w:r w:rsidR="00674C3A">
        <w:rPr>
          <w:spacing w:val="-1"/>
        </w:rPr>
        <w:t>promote</w:t>
      </w:r>
      <w:r w:rsidR="00674C3A">
        <w:rPr>
          <w:spacing w:val="3"/>
        </w:rPr>
        <w:t xml:space="preserve"> </w:t>
      </w:r>
      <w:r w:rsidR="00674C3A">
        <w:rPr>
          <w:spacing w:val="-1"/>
        </w:rPr>
        <w:t>public</w:t>
      </w:r>
      <w:r w:rsidR="00674C3A">
        <w:rPr>
          <w:spacing w:val="2"/>
        </w:rPr>
        <w:t xml:space="preserve"> </w:t>
      </w:r>
      <w:r w:rsidR="00674C3A">
        <w:rPr>
          <w:spacing w:val="-1"/>
        </w:rPr>
        <w:t>transportation</w:t>
      </w:r>
      <w:r w:rsidR="00674C3A">
        <w:rPr>
          <w:spacing w:val="5"/>
        </w:rPr>
        <w:t xml:space="preserve"> </w:t>
      </w:r>
      <w:r w:rsidR="00674C3A">
        <w:t>to</w:t>
      </w:r>
      <w:r w:rsidR="00674C3A">
        <w:rPr>
          <w:spacing w:val="2"/>
        </w:rPr>
        <w:t xml:space="preserve"> </w:t>
      </w:r>
      <w:r w:rsidR="00674C3A">
        <w:rPr>
          <w:spacing w:val="-1"/>
        </w:rPr>
        <w:t>reduce</w:t>
      </w:r>
      <w:r w:rsidR="00674C3A">
        <w:t xml:space="preserve"> the</w:t>
      </w:r>
      <w:r w:rsidR="00674C3A">
        <w:rPr>
          <w:spacing w:val="2"/>
        </w:rPr>
        <w:t xml:space="preserve"> </w:t>
      </w:r>
      <w:r w:rsidR="00674C3A">
        <w:rPr>
          <w:spacing w:val="-1"/>
        </w:rPr>
        <w:t>traffic</w:t>
      </w:r>
      <w:r w:rsidR="00674C3A">
        <w:rPr>
          <w:spacing w:val="1"/>
        </w:rPr>
        <w:t xml:space="preserve"> </w:t>
      </w:r>
      <w:r w:rsidR="00674C3A">
        <w:rPr>
          <w:spacing w:val="-1"/>
        </w:rPr>
        <w:t>congestions</w:t>
      </w:r>
      <w:r w:rsidR="00674C3A">
        <w:rPr>
          <w:spacing w:val="4"/>
        </w:rPr>
        <w:t xml:space="preserve"> </w:t>
      </w:r>
      <w:r w:rsidR="00674C3A">
        <w:rPr>
          <w:spacing w:val="-1"/>
        </w:rPr>
        <w:t>and</w:t>
      </w:r>
      <w:r w:rsidR="00674C3A">
        <w:rPr>
          <w:spacing w:val="2"/>
        </w:rPr>
        <w:t xml:space="preserve"> </w:t>
      </w:r>
      <w:r w:rsidR="00674C3A">
        <w:rPr>
          <w:spacing w:val="-1"/>
        </w:rPr>
        <w:t>also</w:t>
      </w:r>
      <w:r w:rsidR="00674C3A">
        <w:rPr>
          <w:spacing w:val="4"/>
        </w:rPr>
        <w:t xml:space="preserve"> </w:t>
      </w:r>
      <w:r w:rsidR="00674C3A">
        <w:rPr>
          <w:spacing w:val="-2"/>
        </w:rPr>
        <w:t>offers</w:t>
      </w:r>
      <w:ins w:id="34" w:author="tapan kumar" w:date="2019-07-29T08:11:00Z">
        <w:r>
          <w:rPr>
            <w:spacing w:val="-1"/>
          </w:rPr>
          <w:t xml:space="preserve"> car</w:t>
        </w:r>
      </w:ins>
      <w:del w:id="35" w:author="tapan kumar" w:date="2019-07-29T08:11:00Z">
        <w:r w:rsidR="00674C3A" w:rsidDel="00650B7D">
          <w:rPr>
            <w:rFonts w:ascii="Times New Roman"/>
            <w:spacing w:val="95"/>
          </w:rPr>
          <w:delText xml:space="preserve"> </w:delText>
        </w:r>
        <w:r w:rsidR="00674C3A" w:rsidDel="00650B7D">
          <w:rPr>
            <w:spacing w:val="-1"/>
          </w:rPr>
          <w:delText>bikes</w:delText>
        </w:r>
      </w:del>
      <w:r w:rsidR="00674C3A">
        <w:rPr>
          <w:spacing w:val="-2"/>
        </w:rPr>
        <w:t xml:space="preserve"> </w:t>
      </w:r>
      <w:r w:rsidR="00674C3A">
        <w:t>on</w:t>
      </w:r>
      <w:r w:rsidR="00674C3A">
        <w:rPr>
          <w:spacing w:val="-1"/>
        </w:rPr>
        <w:t xml:space="preserve"> rent</w:t>
      </w:r>
      <w:r w:rsidR="00674C3A">
        <w:rPr>
          <w:spacing w:val="-3"/>
        </w:rPr>
        <w:t xml:space="preserve"> </w:t>
      </w:r>
      <w:r w:rsidR="00674C3A">
        <w:t>to</w:t>
      </w:r>
      <w:r w:rsidR="00674C3A">
        <w:rPr>
          <w:spacing w:val="-1"/>
        </w:rPr>
        <w:t xml:space="preserve"> facilitate</w:t>
      </w:r>
      <w:r w:rsidR="00674C3A">
        <w:rPr>
          <w:spacing w:val="-2"/>
        </w:rPr>
        <w:t xml:space="preserve"> </w:t>
      </w:r>
      <w:r w:rsidR="00674C3A">
        <w:rPr>
          <w:spacing w:val="-1"/>
        </w:rPr>
        <w:t>easy</w:t>
      </w:r>
      <w:r w:rsidR="00674C3A">
        <w:t xml:space="preserve"> </w:t>
      </w:r>
      <w:r w:rsidR="00674C3A">
        <w:rPr>
          <w:spacing w:val="-1"/>
        </w:rPr>
        <w:t>city</w:t>
      </w:r>
      <w:r w:rsidR="00674C3A">
        <w:t xml:space="preserve"> </w:t>
      </w:r>
      <w:r w:rsidR="00674C3A">
        <w:rPr>
          <w:spacing w:val="-1"/>
        </w:rPr>
        <w:t>rides.</w:t>
      </w:r>
    </w:p>
    <w:p w14:paraId="5B566C4E" w14:textId="77C82735" w:rsidR="00360AF5" w:rsidRDefault="00674C3A">
      <w:pPr>
        <w:pStyle w:val="BodyText"/>
        <w:spacing w:before="161" w:line="359" w:lineRule="auto"/>
        <w:ind w:right="133"/>
        <w:jc w:val="both"/>
      </w:pPr>
      <w:r>
        <w:rPr>
          <w:spacing w:val="-1"/>
        </w:rPr>
        <w:t>Considering</w:t>
      </w:r>
      <w:r>
        <w:rPr>
          <w:spacing w:val="28"/>
        </w:rPr>
        <w:t xml:space="preserve"> </w:t>
      </w:r>
      <w:r>
        <w:rPr>
          <w:spacing w:val="-1"/>
        </w:rPr>
        <w:t>the</w:t>
      </w:r>
      <w:r>
        <w:rPr>
          <w:spacing w:val="29"/>
        </w:rPr>
        <w:t xml:space="preserve"> </w:t>
      </w:r>
      <w:r>
        <w:rPr>
          <w:spacing w:val="-1"/>
        </w:rPr>
        <w:t>sustainability</w:t>
      </w:r>
      <w:r>
        <w:rPr>
          <w:spacing w:val="31"/>
        </w:rPr>
        <w:t xml:space="preserve"> </w:t>
      </w:r>
      <w:r>
        <w:rPr>
          <w:spacing w:val="-1"/>
        </w:rPr>
        <w:t>impacts,</w:t>
      </w:r>
      <w:r>
        <w:rPr>
          <w:spacing w:val="27"/>
        </w:rPr>
        <w:t xml:space="preserve"> </w:t>
      </w:r>
      <w:r>
        <w:rPr>
          <w:spacing w:val="-1"/>
        </w:rPr>
        <w:t>this</w:t>
      </w:r>
      <w:r>
        <w:rPr>
          <w:spacing w:val="26"/>
        </w:rPr>
        <w:t xml:space="preserve"> </w:t>
      </w:r>
      <w:r>
        <w:rPr>
          <w:spacing w:val="-1"/>
        </w:rPr>
        <w:t>mode</w:t>
      </w:r>
      <w:r>
        <w:rPr>
          <w:spacing w:val="27"/>
        </w:rPr>
        <w:t xml:space="preserve"> </w:t>
      </w:r>
      <w:r>
        <w:t>of</w:t>
      </w:r>
      <w:r>
        <w:rPr>
          <w:spacing w:val="26"/>
        </w:rPr>
        <w:t xml:space="preserve"> </w:t>
      </w:r>
      <w:r>
        <w:rPr>
          <w:spacing w:val="-1"/>
        </w:rPr>
        <w:t>transportation</w:t>
      </w:r>
      <w:r>
        <w:rPr>
          <w:spacing w:val="26"/>
        </w:rPr>
        <w:t xml:space="preserve"> </w:t>
      </w:r>
      <w:r>
        <w:rPr>
          <w:spacing w:val="-1"/>
        </w:rPr>
        <w:t>could</w:t>
      </w:r>
      <w:r>
        <w:rPr>
          <w:spacing w:val="27"/>
        </w:rPr>
        <w:t xml:space="preserve"> </w:t>
      </w:r>
      <w:r>
        <w:rPr>
          <w:spacing w:val="-1"/>
        </w:rPr>
        <w:t>bring</w:t>
      </w:r>
      <w:r>
        <w:rPr>
          <w:spacing w:val="28"/>
        </w:rPr>
        <w:t xml:space="preserve"> </w:t>
      </w:r>
      <w:r>
        <w:rPr>
          <w:spacing w:val="-1"/>
        </w:rPr>
        <w:t>back</w:t>
      </w:r>
      <w:r>
        <w:rPr>
          <w:spacing w:val="28"/>
        </w:rPr>
        <w:t xml:space="preserve"> </w:t>
      </w:r>
      <w:r>
        <w:t>a</w:t>
      </w:r>
      <w:r>
        <w:rPr>
          <w:spacing w:val="28"/>
        </w:rPr>
        <w:t xml:space="preserve"> </w:t>
      </w:r>
      <w:r>
        <w:rPr>
          <w:spacing w:val="-1"/>
        </w:rPr>
        <w:t>change</w:t>
      </w:r>
      <w:r>
        <w:rPr>
          <w:spacing w:val="24"/>
        </w:rPr>
        <w:t xml:space="preserve"> </w:t>
      </w:r>
      <w:r>
        <w:t>on</w:t>
      </w:r>
      <w:r>
        <w:rPr>
          <w:spacing w:val="25"/>
        </w:rPr>
        <w:t xml:space="preserve"> </w:t>
      </w:r>
      <w:ins w:id="36" w:author="tapan kumar" w:date="2019-07-29T08:15:00Z">
        <w:r w:rsidR="00650B7D">
          <w:rPr>
            <w:spacing w:val="-1"/>
          </w:rPr>
          <w:t>travel</w:t>
        </w:r>
      </w:ins>
      <w:ins w:id="37" w:author="tapan kumar" w:date="2019-07-29T08:14:00Z">
        <w:r w:rsidR="00650B7D">
          <w:rPr>
            <w:spacing w:val="-1"/>
          </w:rPr>
          <w:t xml:space="preserve"> time</w:t>
        </w:r>
      </w:ins>
      <w:del w:id="38" w:author="tapan kumar" w:date="2019-07-29T08:14:00Z">
        <w:r w:rsidDel="00650B7D">
          <w:rPr>
            <w:spacing w:val="-1"/>
          </w:rPr>
          <w:delText>our</w:delText>
        </w:r>
        <w:r w:rsidDel="00650B7D">
          <w:rPr>
            <w:rFonts w:ascii="Times New Roman"/>
            <w:spacing w:val="69"/>
          </w:rPr>
          <w:delText xml:space="preserve"> </w:delText>
        </w:r>
        <w:r w:rsidDel="00650B7D">
          <w:rPr>
            <w:spacing w:val="-1"/>
          </w:rPr>
          <w:delText>e</w:delText>
        </w:r>
      </w:del>
      <w:del w:id="39" w:author="tapan kumar" w:date="2019-07-29T08:12:00Z">
        <w:r w:rsidDel="00650B7D">
          <w:rPr>
            <w:spacing w:val="-1"/>
          </w:rPr>
          <w:delText>nvironment</w:delText>
        </w:r>
      </w:del>
      <w:r>
        <w:rPr>
          <w:spacing w:val="17"/>
        </w:rPr>
        <w:t xml:space="preserve"> </w:t>
      </w:r>
      <w:r>
        <w:t>as</w:t>
      </w:r>
      <w:r>
        <w:rPr>
          <w:spacing w:val="14"/>
        </w:rPr>
        <w:t xml:space="preserve"> </w:t>
      </w:r>
      <w:r>
        <w:rPr>
          <w:spacing w:val="-1"/>
        </w:rPr>
        <w:t>they</w:t>
      </w:r>
      <w:r>
        <w:rPr>
          <w:spacing w:val="15"/>
        </w:rPr>
        <w:t xml:space="preserve"> </w:t>
      </w:r>
      <w:ins w:id="40" w:author="tapan kumar" w:date="2019-07-29T08:15:00Z">
        <w:r w:rsidR="00650B7D">
          <w:rPr>
            <w:spacing w:val="-1"/>
          </w:rPr>
          <w:t>are fast</w:t>
        </w:r>
      </w:ins>
      <w:del w:id="41" w:author="tapan kumar" w:date="2019-07-29T08:15:00Z">
        <w:r w:rsidDel="00650B7D">
          <w:rPr>
            <w:spacing w:val="-1"/>
          </w:rPr>
          <w:delText>have</w:delText>
        </w:r>
        <w:r w:rsidDel="00650B7D">
          <w:rPr>
            <w:spacing w:val="13"/>
          </w:rPr>
          <w:delText xml:space="preserve"> </w:delText>
        </w:r>
      </w:del>
      <w:del w:id="42" w:author="tapan kumar" w:date="2019-07-29T08:12:00Z">
        <w:r w:rsidDel="00650B7D">
          <w:rPr>
            <w:spacing w:val="-1"/>
          </w:rPr>
          <w:delText>zero</w:delText>
        </w:r>
      </w:del>
      <w:del w:id="43" w:author="tapan kumar" w:date="2019-07-29T08:15:00Z">
        <w:r w:rsidDel="00650B7D">
          <w:rPr>
            <w:spacing w:val="18"/>
          </w:rPr>
          <w:delText xml:space="preserve"> </w:delText>
        </w:r>
        <w:r w:rsidDel="00650B7D">
          <w:rPr>
            <w:spacing w:val="-1"/>
          </w:rPr>
          <w:delText>e</w:delText>
        </w:r>
      </w:del>
      <w:del w:id="44" w:author="tapan kumar" w:date="2019-07-29T08:13:00Z">
        <w:r w:rsidDel="00650B7D">
          <w:rPr>
            <w:spacing w:val="-1"/>
          </w:rPr>
          <w:delText>missions</w:delText>
        </w:r>
      </w:del>
      <w:r>
        <w:rPr>
          <w:spacing w:val="14"/>
        </w:rPr>
        <w:t xml:space="preserve"> </w:t>
      </w:r>
      <w:r>
        <w:rPr>
          <w:spacing w:val="-1"/>
        </w:rPr>
        <w:t>and</w:t>
      </w:r>
      <w:r>
        <w:rPr>
          <w:spacing w:val="17"/>
        </w:rPr>
        <w:t xml:space="preserve"> </w:t>
      </w:r>
      <w:r>
        <w:rPr>
          <w:spacing w:val="-1"/>
        </w:rPr>
        <w:t>also</w:t>
      </w:r>
      <w:r>
        <w:rPr>
          <w:spacing w:val="16"/>
        </w:rPr>
        <w:t xml:space="preserve"> </w:t>
      </w:r>
      <w:r>
        <w:rPr>
          <w:spacing w:val="-1"/>
        </w:rPr>
        <w:t>offers</w:t>
      </w:r>
      <w:r>
        <w:rPr>
          <w:spacing w:val="17"/>
        </w:rPr>
        <w:t xml:space="preserve"> </w:t>
      </w:r>
      <w:ins w:id="45" w:author="tapan kumar" w:date="2019-07-29T08:15:00Z">
        <w:r w:rsidR="00650B7D">
          <w:rPr>
            <w:spacing w:val="-1"/>
          </w:rPr>
          <w:t>more comfort</w:t>
        </w:r>
      </w:ins>
      <w:del w:id="46" w:author="tapan kumar" w:date="2019-07-29T08:13:00Z">
        <w:r w:rsidDel="00650B7D">
          <w:rPr>
            <w:spacing w:val="-1"/>
          </w:rPr>
          <w:delText>healthy</w:delText>
        </w:r>
        <w:r w:rsidDel="00650B7D">
          <w:rPr>
            <w:spacing w:val="14"/>
          </w:rPr>
          <w:delText xml:space="preserve"> </w:delText>
        </w:r>
        <w:r w:rsidDel="00650B7D">
          <w:rPr>
            <w:spacing w:val="-1"/>
          </w:rPr>
          <w:delText>living</w:delText>
        </w:r>
      </w:del>
      <w:r>
        <w:rPr>
          <w:spacing w:val="-1"/>
        </w:rPr>
        <w:t>.</w:t>
      </w:r>
      <w:del w:id="47" w:author="tapan kumar" w:date="2019-07-29T08:16:00Z">
        <w:r w:rsidDel="00650B7D">
          <w:rPr>
            <w:spacing w:val="16"/>
          </w:rPr>
          <w:delText xml:space="preserve"> </w:delText>
        </w:r>
        <w:r w:rsidDel="00650B7D">
          <w:rPr>
            <w:spacing w:val="-1"/>
          </w:rPr>
          <w:delText>The</w:delText>
        </w:r>
        <w:r w:rsidDel="00650B7D">
          <w:rPr>
            <w:spacing w:val="17"/>
          </w:rPr>
          <w:delText xml:space="preserve"> </w:delText>
        </w:r>
        <w:r w:rsidDel="00650B7D">
          <w:rPr>
            <w:spacing w:val="-1"/>
          </w:rPr>
          <w:delText>bicycles</w:delText>
        </w:r>
        <w:r w:rsidDel="00650B7D">
          <w:rPr>
            <w:spacing w:val="15"/>
          </w:rPr>
          <w:delText xml:space="preserve"> </w:delText>
        </w:r>
        <w:r w:rsidDel="00650B7D">
          <w:rPr>
            <w:spacing w:val="-1"/>
          </w:rPr>
          <w:delText>have</w:delText>
        </w:r>
        <w:r w:rsidDel="00650B7D">
          <w:rPr>
            <w:spacing w:val="17"/>
          </w:rPr>
          <w:delText xml:space="preserve"> </w:delText>
        </w:r>
        <w:r w:rsidDel="00650B7D">
          <w:rPr>
            <w:spacing w:val="-1"/>
          </w:rPr>
          <w:delText>also</w:delText>
        </w:r>
        <w:r w:rsidDel="00650B7D">
          <w:rPr>
            <w:spacing w:val="16"/>
          </w:rPr>
          <w:delText xml:space="preserve"> </w:delText>
        </w:r>
        <w:r w:rsidDel="00650B7D">
          <w:rPr>
            <w:spacing w:val="-1"/>
          </w:rPr>
          <w:delText>evolved</w:delText>
        </w:r>
        <w:r w:rsidDel="00650B7D">
          <w:rPr>
            <w:rFonts w:ascii="Times New Roman"/>
            <w:spacing w:val="67"/>
          </w:rPr>
          <w:delText xml:space="preserve"> </w:delText>
        </w:r>
        <w:r w:rsidDel="00650B7D">
          <w:rPr>
            <w:spacing w:val="-1"/>
          </w:rPr>
          <w:delText>from</w:delText>
        </w:r>
        <w:r w:rsidDel="00650B7D">
          <w:rPr>
            <w:spacing w:val="-6"/>
          </w:rPr>
          <w:delText xml:space="preserve"> </w:delText>
        </w:r>
        <w:r w:rsidDel="00650B7D">
          <w:delText>where</w:delText>
        </w:r>
        <w:r w:rsidDel="00650B7D">
          <w:rPr>
            <w:spacing w:val="-4"/>
          </w:rPr>
          <w:delText xml:space="preserve"> </w:delText>
        </w:r>
        <w:r w:rsidDel="00650B7D">
          <w:delText>it</w:delText>
        </w:r>
        <w:r w:rsidDel="00650B7D">
          <w:rPr>
            <w:spacing w:val="-5"/>
          </w:rPr>
          <w:delText xml:space="preserve"> </w:delText>
        </w:r>
        <w:r w:rsidDel="00650B7D">
          <w:rPr>
            <w:spacing w:val="-1"/>
          </w:rPr>
          <w:delText>started.</w:delText>
        </w:r>
      </w:del>
      <w:r>
        <w:rPr>
          <w:spacing w:val="-3"/>
        </w:rPr>
        <w:t xml:space="preserve"> </w:t>
      </w:r>
      <w:r>
        <w:rPr>
          <w:spacing w:val="-2"/>
        </w:rPr>
        <w:t>Today</w:t>
      </w:r>
      <w:r>
        <w:rPr>
          <w:spacing w:val="-4"/>
        </w:rPr>
        <w:t xml:space="preserve"> </w:t>
      </w:r>
      <w:r>
        <w:t>we</w:t>
      </w:r>
      <w:r>
        <w:rPr>
          <w:spacing w:val="-4"/>
        </w:rPr>
        <w:t xml:space="preserve"> </w:t>
      </w:r>
      <w:r>
        <w:rPr>
          <w:spacing w:val="-1"/>
        </w:rPr>
        <w:t>have</w:t>
      </w:r>
      <w:r>
        <w:rPr>
          <w:spacing w:val="-4"/>
        </w:rPr>
        <w:t xml:space="preserve"> </w:t>
      </w:r>
      <w:r>
        <w:rPr>
          <w:spacing w:val="-1"/>
        </w:rPr>
        <w:t>different</w:t>
      </w:r>
      <w:r>
        <w:rPr>
          <w:spacing w:val="-4"/>
        </w:rPr>
        <w:t xml:space="preserve"> </w:t>
      </w:r>
      <w:r>
        <w:rPr>
          <w:spacing w:val="-1"/>
        </w:rPr>
        <w:t>kind</w:t>
      </w:r>
      <w:r>
        <w:rPr>
          <w:spacing w:val="-6"/>
        </w:rPr>
        <w:t xml:space="preserve"> </w:t>
      </w:r>
      <w:r>
        <w:t>of</w:t>
      </w:r>
      <w:r>
        <w:rPr>
          <w:spacing w:val="-5"/>
        </w:rPr>
        <w:t xml:space="preserve"> </w:t>
      </w:r>
      <w:ins w:id="48" w:author="tapan kumar" w:date="2019-07-29T08:16:00Z">
        <w:r w:rsidR="00650B7D">
          <w:rPr>
            <w:spacing w:val="-1"/>
          </w:rPr>
          <w:t>cars</w:t>
        </w:r>
      </w:ins>
      <w:del w:id="49" w:author="tapan kumar" w:date="2019-07-29T08:16:00Z">
        <w:r w:rsidDel="00650B7D">
          <w:rPr>
            <w:spacing w:val="-1"/>
          </w:rPr>
          <w:delText>bikes</w:delText>
        </w:r>
      </w:del>
      <w:r>
        <w:rPr>
          <w:spacing w:val="-4"/>
        </w:rPr>
        <w:t xml:space="preserve"> </w:t>
      </w:r>
      <w:r>
        <w:t>each</w:t>
      </w:r>
      <w:r>
        <w:rPr>
          <w:spacing w:val="-6"/>
        </w:rPr>
        <w:t xml:space="preserve"> </w:t>
      </w:r>
      <w:r>
        <w:rPr>
          <w:spacing w:val="-1"/>
        </w:rPr>
        <w:t>serving</w:t>
      </w:r>
      <w:r>
        <w:rPr>
          <w:spacing w:val="-3"/>
        </w:rPr>
        <w:t xml:space="preserve"> </w:t>
      </w:r>
      <w:r>
        <w:rPr>
          <w:spacing w:val="-1"/>
        </w:rPr>
        <w:t>different</w:t>
      </w:r>
      <w:r>
        <w:rPr>
          <w:spacing w:val="-5"/>
        </w:rPr>
        <w:t xml:space="preserve"> </w:t>
      </w:r>
      <w:r>
        <w:rPr>
          <w:spacing w:val="-1"/>
        </w:rPr>
        <w:t>purpose.</w:t>
      </w:r>
      <w:r>
        <w:rPr>
          <w:spacing w:val="-4"/>
        </w:rPr>
        <w:t xml:space="preserve"> </w:t>
      </w:r>
      <w:r>
        <w:rPr>
          <w:spacing w:val="-1"/>
        </w:rPr>
        <w:t>For</w:t>
      </w:r>
      <w:r>
        <w:rPr>
          <w:spacing w:val="-5"/>
        </w:rPr>
        <w:t xml:space="preserve"> </w:t>
      </w:r>
      <w:r>
        <w:rPr>
          <w:spacing w:val="-1"/>
        </w:rPr>
        <w:t>instance,</w:t>
      </w:r>
      <w:r>
        <w:rPr>
          <w:rFonts w:ascii="Times New Roman"/>
          <w:spacing w:val="69"/>
        </w:rPr>
        <w:t xml:space="preserve"> </w:t>
      </w:r>
      <w:r>
        <w:t>one</w:t>
      </w:r>
      <w:r>
        <w:rPr>
          <w:spacing w:val="-2"/>
        </w:rPr>
        <w:t xml:space="preserve"> </w:t>
      </w:r>
      <w:r>
        <w:t>who</w:t>
      </w:r>
      <w:r>
        <w:rPr>
          <w:spacing w:val="-2"/>
        </w:rPr>
        <w:t xml:space="preserve"> </w:t>
      </w:r>
      <w:ins w:id="50" w:author="tapan kumar" w:date="2019-07-29T08:17:00Z">
        <w:r w:rsidR="00650B7D">
          <w:rPr>
            <w:spacing w:val="-1"/>
          </w:rPr>
          <w:t>drive</w:t>
        </w:r>
      </w:ins>
      <w:del w:id="51" w:author="tapan kumar" w:date="2019-07-29T08:17:00Z">
        <w:r w:rsidDel="00650B7D">
          <w:rPr>
            <w:spacing w:val="-1"/>
          </w:rPr>
          <w:delText>cycles</w:delText>
        </w:r>
      </w:del>
      <w:r>
        <w:rPr>
          <w:spacing w:val="-2"/>
        </w:rPr>
        <w:t xml:space="preserve"> </w:t>
      </w:r>
      <w:ins w:id="52" w:author="tapan kumar" w:date="2019-07-29T08:17:00Z">
        <w:r w:rsidR="00650B7D">
          <w:t>i</w:t>
        </w:r>
      </w:ins>
      <w:del w:id="53" w:author="tapan kumar" w:date="2019-07-29T08:17:00Z">
        <w:r w:rsidDel="00650B7D">
          <w:delText>o</w:delText>
        </w:r>
      </w:del>
      <w:r>
        <w:t>n</w:t>
      </w:r>
      <w:r>
        <w:rPr>
          <w:spacing w:val="-2"/>
        </w:rPr>
        <w:t xml:space="preserve"> </w:t>
      </w:r>
      <w:ins w:id="54" w:author="tapan kumar" w:date="2019-07-29T08:17:00Z">
        <w:r w:rsidR="00650B7D">
          <w:rPr>
            <w:spacing w:val="-1"/>
          </w:rPr>
          <w:t>racing</w:t>
        </w:r>
      </w:ins>
      <w:del w:id="55" w:author="tapan kumar" w:date="2019-07-29T08:17:00Z">
        <w:r w:rsidDel="00650B7D">
          <w:rPr>
            <w:spacing w:val="-1"/>
          </w:rPr>
          <w:delText>mountains</w:delText>
        </w:r>
      </w:del>
      <w:r>
        <w:rPr>
          <w:spacing w:val="-1"/>
        </w:rPr>
        <w:t xml:space="preserve"> use</w:t>
      </w:r>
      <w:r>
        <w:t xml:space="preserve"> </w:t>
      </w:r>
      <w:r>
        <w:rPr>
          <w:spacing w:val="-1"/>
        </w:rPr>
        <w:t>c</w:t>
      </w:r>
      <w:ins w:id="56" w:author="tapan kumar" w:date="2019-07-29T08:17:00Z">
        <w:r w:rsidR="00650B7D">
          <w:rPr>
            <w:spacing w:val="-1"/>
          </w:rPr>
          <w:t>ar</w:t>
        </w:r>
      </w:ins>
      <w:ins w:id="57" w:author="tapan kumar" w:date="2019-07-29T08:19:00Z">
        <w:r w:rsidR="00660BE5">
          <w:rPr>
            <w:spacing w:val="-1"/>
          </w:rPr>
          <w:t>s</w:t>
        </w:r>
      </w:ins>
      <w:del w:id="58" w:author="tapan kumar" w:date="2019-07-29T08:17:00Z">
        <w:r w:rsidDel="00650B7D">
          <w:rPr>
            <w:spacing w:val="-1"/>
          </w:rPr>
          <w:delText>ycles</w:delText>
        </w:r>
      </w:del>
      <w:r>
        <w:rPr>
          <w:spacing w:val="-3"/>
        </w:rPr>
        <w:t xml:space="preserve"> </w:t>
      </w:r>
      <w:r>
        <w:rPr>
          <w:spacing w:val="-1"/>
        </w:rPr>
        <w:t xml:space="preserve">that </w:t>
      </w:r>
      <w:r>
        <w:t xml:space="preserve">are </w:t>
      </w:r>
      <w:r>
        <w:rPr>
          <w:spacing w:val="-1"/>
        </w:rPr>
        <w:t>different from the</w:t>
      </w:r>
      <w:r>
        <w:rPr>
          <w:spacing w:val="-2"/>
        </w:rPr>
        <w:t xml:space="preserve"> </w:t>
      </w:r>
      <w:r>
        <w:t>ones</w:t>
      </w:r>
      <w:r>
        <w:rPr>
          <w:spacing w:val="-3"/>
        </w:rPr>
        <w:t xml:space="preserve"> </w:t>
      </w:r>
      <w:r>
        <w:rPr>
          <w:spacing w:val="-1"/>
        </w:rPr>
        <w:t xml:space="preserve">designed </w:t>
      </w:r>
      <w:r>
        <w:t>for</w:t>
      </w:r>
      <w:r>
        <w:rPr>
          <w:spacing w:val="1"/>
        </w:rPr>
        <w:t xml:space="preserve"> </w:t>
      </w:r>
      <w:r>
        <w:rPr>
          <w:spacing w:val="-1"/>
        </w:rPr>
        <w:t>streets.</w:t>
      </w:r>
    </w:p>
    <w:p w14:paraId="1D85C594" w14:textId="0DCBDBE8" w:rsidR="00360AF5" w:rsidRDefault="00674C3A">
      <w:pPr>
        <w:pStyle w:val="BodyText"/>
        <w:spacing w:before="161" w:line="360" w:lineRule="auto"/>
        <w:ind w:right="136"/>
        <w:jc w:val="both"/>
        <w:rPr>
          <w:rFonts w:cs="Calibri"/>
        </w:rPr>
      </w:pPr>
      <w:r>
        <w:t>With</w:t>
      </w:r>
      <w:r>
        <w:rPr>
          <w:spacing w:val="11"/>
        </w:rPr>
        <w:t xml:space="preserve"> </w:t>
      </w:r>
      <w:r>
        <w:rPr>
          <w:spacing w:val="-1"/>
        </w:rPr>
        <w:t>the</w:t>
      </w:r>
      <w:r>
        <w:rPr>
          <w:spacing w:val="12"/>
        </w:rPr>
        <w:t xml:space="preserve"> </w:t>
      </w:r>
      <w:r>
        <w:rPr>
          <w:spacing w:val="-1"/>
        </w:rPr>
        <w:t>evolution</w:t>
      </w:r>
      <w:r>
        <w:rPr>
          <w:spacing w:val="9"/>
        </w:rPr>
        <w:t xml:space="preserve"> </w:t>
      </w:r>
      <w:r>
        <w:t>of</w:t>
      </w:r>
      <w:r>
        <w:rPr>
          <w:spacing w:val="10"/>
        </w:rPr>
        <w:t xml:space="preserve"> </w:t>
      </w:r>
      <w:ins w:id="59" w:author="tapan kumar" w:date="2019-07-29T08:19:00Z">
        <w:r w:rsidR="00660BE5">
          <w:rPr>
            <w:spacing w:val="-1"/>
          </w:rPr>
          <w:t>cars</w:t>
        </w:r>
      </w:ins>
      <w:del w:id="60" w:author="tapan kumar" w:date="2019-07-29T08:19:00Z">
        <w:r w:rsidDel="00660BE5">
          <w:rPr>
            <w:spacing w:val="-1"/>
          </w:rPr>
          <w:delText>bicycles</w:delText>
        </w:r>
      </w:del>
      <w:r>
        <w:rPr>
          <w:spacing w:val="-1"/>
        </w:rPr>
        <w:t>,</w:t>
      </w:r>
      <w:r>
        <w:rPr>
          <w:spacing w:val="9"/>
        </w:rPr>
        <w:t xml:space="preserve"> </w:t>
      </w:r>
      <w:r>
        <w:t>they</w:t>
      </w:r>
      <w:r>
        <w:rPr>
          <w:spacing w:val="10"/>
        </w:rPr>
        <w:t xml:space="preserve"> </w:t>
      </w:r>
      <w:r>
        <w:rPr>
          <w:spacing w:val="-1"/>
        </w:rPr>
        <w:t>also</w:t>
      </w:r>
      <w:r>
        <w:rPr>
          <w:spacing w:val="13"/>
        </w:rPr>
        <w:t xml:space="preserve"> </w:t>
      </w:r>
      <w:r>
        <w:rPr>
          <w:spacing w:val="-1"/>
        </w:rPr>
        <w:t>tend</w:t>
      </w:r>
      <w:r>
        <w:rPr>
          <w:spacing w:val="11"/>
        </w:rPr>
        <w:t xml:space="preserve"> </w:t>
      </w:r>
      <w:r>
        <w:rPr>
          <w:spacing w:val="-1"/>
        </w:rPr>
        <w:t>to</w:t>
      </w:r>
      <w:r>
        <w:rPr>
          <w:spacing w:val="13"/>
        </w:rPr>
        <w:t xml:space="preserve"> </w:t>
      </w:r>
      <w:r>
        <w:rPr>
          <w:spacing w:val="-2"/>
        </w:rPr>
        <w:t>become</w:t>
      </w:r>
      <w:r>
        <w:rPr>
          <w:spacing w:val="10"/>
        </w:rPr>
        <w:t xml:space="preserve"> </w:t>
      </w:r>
      <w:r>
        <w:rPr>
          <w:spacing w:val="-1"/>
        </w:rPr>
        <w:t>more</w:t>
      </w:r>
      <w:r>
        <w:rPr>
          <w:spacing w:val="11"/>
        </w:rPr>
        <w:t xml:space="preserve"> </w:t>
      </w:r>
      <w:r>
        <w:rPr>
          <w:spacing w:val="-1"/>
        </w:rPr>
        <w:t>expensive</w:t>
      </w:r>
      <w:r>
        <w:rPr>
          <w:spacing w:val="10"/>
        </w:rPr>
        <w:t xml:space="preserve"> </w:t>
      </w:r>
      <w:r>
        <w:t>than</w:t>
      </w:r>
      <w:r>
        <w:rPr>
          <w:spacing w:val="8"/>
        </w:rPr>
        <w:t xml:space="preserve"> </w:t>
      </w:r>
      <w:r>
        <w:t>they</w:t>
      </w:r>
      <w:r>
        <w:rPr>
          <w:spacing w:val="13"/>
        </w:rPr>
        <w:t xml:space="preserve"> </w:t>
      </w:r>
      <w:r>
        <w:rPr>
          <w:spacing w:val="-1"/>
        </w:rPr>
        <w:t>used</w:t>
      </w:r>
      <w:r>
        <w:rPr>
          <w:spacing w:val="12"/>
        </w:rPr>
        <w:t xml:space="preserve"> </w:t>
      </w:r>
      <w:r>
        <w:rPr>
          <w:spacing w:val="-1"/>
        </w:rPr>
        <w:t>to</w:t>
      </w:r>
      <w:r>
        <w:rPr>
          <w:spacing w:val="11"/>
        </w:rPr>
        <w:t xml:space="preserve"> </w:t>
      </w:r>
      <w:r>
        <w:rPr>
          <w:spacing w:val="-1"/>
        </w:rPr>
        <w:t>be.</w:t>
      </w:r>
      <w:r>
        <w:rPr>
          <w:spacing w:val="12"/>
        </w:rPr>
        <w:t xml:space="preserve"> </w:t>
      </w:r>
      <w:r>
        <w:rPr>
          <w:spacing w:val="-1"/>
        </w:rPr>
        <w:t>On</w:t>
      </w:r>
      <w:r>
        <w:rPr>
          <w:spacing w:val="10"/>
        </w:rPr>
        <w:t xml:space="preserve"> </w:t>
      </w:r>
      <w:r>
        <w:rPr>
          <w:spacing w:val="-1"/>
        </w:rPr>
        <w:t>this</w:t>
      </w:r>
      <w:r>
        <w:rPr>
          <w:rFonts w:ascii="Times New Roman" w:eastAsia="Times New Roman" w:hAnsi="Times New Roman" w:cs="Times New Roman"/>
          <w:spacing w:val="61"/>
        </w:rPr>
        <w:t xml:space="preserve"> </w:t>
      </w:r>
      <w:r>
        <w:rPr>
          <w:rFonts w:cs="Calibri"/>
          <w:spacing w:val="-1"/>
        </w:rPr>
        <w:t>regard,</w:t>
      </w:r>
      <w:r>
        <w:rPr>
          <w:rFonts w:cs="Calibri"/>
          <w:spacing w:val="-2"/>
        </w:rPr>
        <w:t xml:space="preserve"> </w:t>
      </w:r>
      <w:r>
        <w:rPr>
          <w:rFonts w:cs="Calibri"/>
        </w:rPr>
        <w:t>it’s</w:t>
      </w:r>
      <w:r>
        <w:rPr>
          <w:rFonts w:cs="Calibri"/>
          <w:spacing w:val="-4"/>
        </w:rPr>
        <w:t xml:space="preserve"> </w:t>
      </w:r>
      <w:r>
        <w:rPr>
          <w:rFonts w:cs="Calibri"/>
          <w:spacing w:val="-1"/>
        </w:rPr>
        <w:t>not</w:t>
      </w:r>
      <w:r>
        <w:rPr>
          <w:rFonts w:cs="Calibri"/>
          <w:spacing w:val="-2"/>
        </w:rPr>
        <w:t xml:space="preserve"> </w:t>
      </w:r>
      <w:r>
        <w:rPr>
          <w:rFonts w:cs="Calibri"/>
          <w:spacing w:val="-1"/>
        </w:rPr>
        <w:t>always</w:t>
      </w:r>
      <w:r>
        <w:rPr>
          <w:rFonts w:cs="Calibri"/>
          <w:spacing w:val="-5"/>
        </w:rPr>
        <w:t xml:space="preserve"> </w:t>
      </w:r>
      <w:r>
        <w:rPr>
          <w:rFonts w:cs="Calibri"/>
          <w:spacing w:val="-1"/>
        </w:rPr>
        <w:t>practical</w:t>
      </w:r>
      <w:r>
        <w:rPr>
          <w:rFonts w:cs="Calibri"/>
          <w:spacing w:val="-2"/>
        </w:rPr>
        <w:t xml:space="preserve"> </w:t>
      </w:r>
      <w:r>
        <w:rPr>
          <w:spacing w:val="-1"/>
        </w:rPr>
        <w:t>for</w:t>
      </w:r>
      <w:r>
        <w:rPr>
          <w:spacing w:val="-3"/>
        </w:rPr>
        <w:t xml:space="preserve"> </w:t>
      </w:r>
      <w:r>
        <w:rPr>
          <w:spacing w:val="-1"/>
        </w:rPr>
        <w:t>people</w:t>
      </w:r>
      <w:r>
        <w:rPr>
          <w:spacing w:val="-5"/>
        </w:rPr>
        <w:t xml:space="preserve"> </w:t>
      </w:r>
      <w:r>
        <w:rPr>
          <w:spacing w:val="-1"/>
        </w:rPr>
        <w:t>to</w:t>
      </w:r>
      <w:r>
        <w:rPr>
          <w:spacing w:val="-4"/>
        </w:rPr>
        <w:t xml:space="preserve"> </w:t>
      </w:r>
      <w:r>
        <w:t>own</w:t>
      </w:r>
      <w:r>
        <w:rPr>
          <w:spacing w:val="-4"/>
        </w:rPr>
        <w:t xml:space="preserve"> </w:t>
      </w:r>
      <w:r>
        <w:rPr>
          <w:spacing w:val="-1"/>
        </w:rPr>
        <w:t>different</w:t>
      </w:r>
      <w:r>
        <w:rPr>
          <w:spacing w:val="-3"/>
        </w:rPr>
        <w:t xml:space="preserve"> </w:t>
      </w:r>
      <w:ins w:id="61" w:author="tapan kumar" w:date="2019-07-29T08:19:00Z">
        <w:r w:rsidR="00660BE5">
          <w:rPr>
            <w:spacing w:val="-1"/>
          </w:rPr>
          <w:t>cars</w:t>
        </w:r>
      </w:ins>
      <w:del w:id="62" w:author="tapan kumar" w:date="2019-07-29T08:19:00Z">
        <w:r w:rsidDel="00660BE5">
          <w:rPr>
            <w:spacing w:val="-1"/>
          </w:rPr>
          <w:delText>bikes</w:delText>
        </w:r>
      </w:del>
      <w:r>
        <w:rPr>
          <w:spacing w:val="-5"/>
        </w:rPr>
        <w:t xml:space="preserve"> </w:t>
      </w:r>
      <w:r>
        <w:rPr>
          <w:spacing w:val="-1"/>
        </w:rPr>
        <w:t>serving</w:t>
      </w:r>
      <w:r>
        <w:rPr>
          <w:spacing w:val="-3"/>
        </w:rPr>
        <w:t xml:space="preserve"> </w:t>
      </w:r>
      <w:r>
        <w:rPr>
          <w:spacing w:val="-1"/>
        </w:rPr>
        <w:t>different</w:t>
      </w:r>
      <w:r>
        <w:rPr>
          <w:spacing w:val="-2"/>
        </w:rPr>
        <w:t xml:space="preserve"> </w:t>
      </w:r>
      <w:r>
        <w:rPr>
          <w:spacing w:val="-1"/>
        </w:rPr>
        <w:t>purposes.</w:t>
      </w:r>
      <w:r>
        <w:rPr>
          <w:spacing w:val="-3"/>
        </w:rPr>
        <w:t xml:space="preserve"> </w:t>
      </w:r>
      <w:r>
        <w:rPr>
          <w:spacing w:val="-1"/>
        </w:rPr>
        <w:t>This</w:t>
      </w:r>
      <w:r>
        <w:rPr>
          <w:spacing w:val="-5"/>
        </w:rPr>
        <w:t xml:space="preserve"> </w:t>
      </w:r>
      <w:r>
        <w:rPr>
          <w:spacing w:val="-1"/>
        </w:rPr>
        <w:t>thought</w:t>
      </w:r>
      <w:r>
        <w:rPr>
          <w:rFonts w:ascii="Times New Roman" w:eastAsia="Times New Roman" w:hAnsi="Times New Roman" w:cs="Times New Roman"/>
          <w:spacing w:val="67"/>
        </w:rPr>
        <w:t xml:space="preserve"> </w:t>
      </w:r>
      <w:r>
        <w:rPr>
          <w:spacing w:val="-1"/>
        </w:rPr>
        <w:t>has</w:t>
      </w:r>
      <w:r>
        <w:rPr>
          <w:spacing w:val="9"/>
        </w:rPr>
        <w:t xml:space="preserve"> </w:t>
      </w:r>
      <w:r>
        <w:rPr>
          <w:spacing w:val="-1"/>
        </w:rPr>
        <w:t>greatly</w:t>
      </w:r>
      <w:r>
        <w:rPr>
          <w:spacing w:val="8"/>
        </w:rPr>
        <w:t xml:space="preserve"> </w:t>
      </w:r>
      <w:r>
        <w:rPr>
          <w:spacing w:val="-1"/>
        </w:rPr>
        <w:t>influenced</w:t>
      </w:r>
      <w:r>
        <w:rPr>
          <w:spacing w:val="6"/>
        </w:rPr>
        <w:t xml:space="preserve"> </w:t>
      </w:r>
      <w:r>
        <w:rPr>
          <w:spacing w:val="-1"/>
        </w:rPr>
        <w:t>us</w:t>
      </w:r>
      <w:r>
        <w:rPr>
          <w:spacing w:val="10"/>
        </w:rPr>
        <w:t xml:space="preserve"> </w:t>
      </w:r>
      <w:r>
        <w:rPr>
          <w:spacing w:val="-2"/>
        </w:rPr>
        <w:t>in</w:t>
      </w:r>
      <w:r>
        <w:rPr>
          <w:spacing w:val="9"/>
        </w:rPr>
        <w:t xml:space="preserve"> </w:t>
      </w:r>
      <w:r>
        <w:rPr>
          <w:spacing w:val="-1"/>
        </w:rPr>
        <w:t>working</w:t>
      </w:r>
      <w:r>
        <w:rPr>
          <w:spacing w:val="6"/>
        </w:rPr>
        <w:t xml:space="preserve"> </w:t>
      </w:r>
      <w:r>
        <w:t>with</w:t>
      </w:r>
      <w:r>
        <w:rPr>
          <w:spacing w:val="7"/>
        </w:rPr>
        <w:t xml:space="preserve"> </w:t>
      </w:r>
      <w:r>
        <w:t>an</w:t>
      </w:r>
      <w:r>
        <w:rPr>
          <w:spacing w:val="9"/>
        </w:rPr>
        <w:t xml:space="preserve"> </w:t>
      </w:r>
      <w:r>
        <w:rPr>
          <w:spacing w:val="-1"/>
        </w:rPr>
        <w:t>idea</w:t>
      </w:r>
      <w:r>
        <w:rPr>
          <w:spacing w:val="5"/>
        </w:rPr>
        <w:t xml:space="preserve"> </w:t>
      </w:r>
      <w:r>
        <w:t>of</w:t>
      </w:r>
      <w:r>
        <w:rPr>
          <w:spacing w:val="7"/>
        </w:rPr>
        <w:t xml:space="preserve"> </w:t>
      </w:r>
      <w:r>
        <w:rPr>
          <w:spacing w:val="-1"/>
        </w:rPr>
        <w:t>generating</w:t>
      </w:r>
      <w:r>
        <w:rPr>
          <w:spacing w:val="10"/>
        </w:rPr>
        <w:t xml:space="preserve"> </w:t>
      </w:r>
      <w:r>
        <w:t>an</w:t>
      </w:r>
      <w:r>
        <w:rPr>
          <w:spacing w:val="6"/>
        </w:rPr>
        <w:t xml:space="preserve"> </w:t>
      </w:r>
      <w:r>
        <w:rPr>
          <w:spacing w:val="-1"/>
        </w:rPr>
        <w:t>application</w:t>
      </w:r>
      <w:r>
        <w:rPr>
          <w:spacing w:val="6"/>
        </w:rPr>
        <w:t xml:space="preserve"> </w:t>
      </w:r>
      <w:r>
        <w:t>where</w:t>
      </w:r>
      <w:r>
        <w:rPr>
          <w:spacing w:val="7"/>
        </w:rPr>
        <w:t xml:space="preserve"> </w:t>
      </w:r>
      <w:r>
        <w:rPr>
          <w:spacing w:val="-1"/>
        </w:rPr>
        <w:t>people</w:t>
      </w:r>
      <w:r>
        <w:rPr>
          <w:spacing w:val="8"/>
        </w:rPr>
        <w:t xml:space="preserve"> </w:t>
      </w:r>
      <w:r>
        <w:t>could</w:t>
      </w:r>
      <w:r>
        <w:rPr>
          <w:spacing w:val="6"/>
        </w:rPr>
        <w:t xml:space="preserve"> </w:t>
      </w:r>
      <w:r>
        <w:rPr>
          <w:spacing w:val="-1"/>
        </w:rPr>
        <w:t>offer</w:t>
      </w:r>
      <w:r>
        <w:rPr>
          <w:rFonts w:ascii="Times New Roman" w:eastAsia="Times New Roman" w:hAnsi="Times New Roman" w:cs="Times New Roman"/>
          <w:spacing w:val="71"/>
        </w:rPr>
        <w:t xml:space="preserve"> </w:t>
      </w:r>
      <w:r>
        <w:rPr>
          <w:rFonts w:cs="Calibri"/>
        </w:rPr>
        <w:t>to</w:t>
      </w:r>
      <w:r>
        <w:rPr>
          <w:rFonts w:cs="Calibri"/>
          <w:spacing w:val="1"/>
        </w:rPr>
        <w:t xml:space="preserve"> </w:t>
      </w:r>
      <w:r>
        <w:rPr>
          <w:rFonts w:cs="Calibri"/>
          <w:spacing w:val="-1"/>
        </w:rPr>
        <w:t>rent</w:t>
      </w:r>
      <w:r>
        <w:rPr>
          <w:rFonts w:cs="Calibri"/>
          <w:spacing w:val="-2"/>
        </w:rPr>
        <w:t xml:space="preserve"> </w:t>
      </w:r>
      <w:r>
        <w:rPr>
          <w:rFonts w:cs="Calibri"/>
        </w:rPr>
        <w:t xml:space="preserve">out </w:t>
      </w:r>
      <w:r>
        <w:rPr>
          <w:rFonts w:cs="Calibri"/>
          <w:spacing w:val="-1"/>
        </w:rPr>
        <w:t>their</w:t>
      </w:r>
      <w:r>
        <w:rPr>
          <w:rFonts w:cs="Calibri"/>
        </w:rPr>
        <w:t xml:space="preserve"> </w:t>
      </w:r>
      <w:ins w:id="63" w:author="tapan kumar" w:date="2019-07-29T08:19:00Z">
        <w:r w:rsidR="00660BE5">
          <w:rPr>
            <w:rFonts w:cs="Calibri"/>
            <w:spacing w:val="-1"/>
          </w:rPr>
          <w:t>car</w:t>
        </w:r>
      </w:ins>
      <w:del w:id="64" w:author="tapan kumar" w:date="2019-07-29T08:19:00Z">
        <w:r w:rsidDel="00660BE5">
          <w:rPr>
            <w:rFonts w:cs="Calibri"/>
            <w:spacing w:val="-1"/>
          </w:rPr>
          <w:delText>bikes</w:delText>
        </w:r>
      </w:del>
      <w:r>
        <w:rPr>
          <w:rFonts w:cs="Calibri"/>
        </w:rPr>
        <w:t xml:space="preserve"> </w:t>
      </w:r>
      <w:r>
        <w:rPr>
          <w:rFonts w:cs="Calibri"/>
          <w:spacing w:val="-2"/>
        </w:rPr>
        <w:t>when</w:t>
      </w:r>
      <w:r>
        <w:rPr>
          <w:rFonts w:cs="Calibri"/>
          <w:spacing w:val="-1"/>
        </w:rPr>
        <w:t xml:space="preserve"> they</w:t>
      </w:r>
      <w:r>
        <w:rPr>
          <w:rFonts w:cs="Calibri"/>
          <w:spacing w:val="1"/>
        </w:rPr>
        <w:t xml:space="preserve"> </w:t>
      </w:r>
      <w:r>
        <w:rPr>
          <w:rFonts w:cs="Calibri"/>
          <w:spacing w:val="-1"/>
        </w:rPr>
        <w:t>don’t</w:t>
      </w:r>
      <w:r>
        <w:rPr>
          <w:rFonts w:cs="Calibri"/>
        </w:rPr>
        <w:t xml:space="preserve"> </w:t>
      </w:r>
      <w:r>
        <w:rPr>
          <w:rFonts w:cs="Calibri"/>
          <w:spacing w:val="-2"/>
        </w:rPr>
        <w:t>use</w:t>
      </w:r>
      <w:r>
        <w:rPr>
          <w:rFonts w:cs="Calibri"/>
        </w:rPr>
        <w:t xml:space="preserve"> </w:t>
      </w:r>
      <w:r>
        <w:rPr>
          <w:rFonts w:cs="Calibri"/>
          <w:spacing w:val="-1"/>
        </w:rPr>
        <w:t>them.</w:t>
      </w:r>
    </w:p>
    <w:p w14:paraId="2FF97F0E" w14:textId="77777777" w:rsidR="00360AF5" w:rsidRDefault="00674C3A">
      <w:pPr>
        <w:pStyle w:val="Heading2"/>
        <w:numPr>
          <w:ilvl w:val="1"/>
          <w:numId w:val="8"/>
        </w:numPr>
        <w:tabs>
          <w:tab w:val="left" w:pos="559"/>
        </w:tabs>
        <w:spacing w:before="161"/>
        <w:jc w:val="both"/>
      </w:pPr>
      <w:bookmarkStart w:id="65" w:name="_Toc17378891"/>
      <w:r>
        <w:rPr>
          <w:color w:val="5B9AD5"/>
          <w:spacing w:val="-1"/>
        </w:rPr>
        <w:t>Problem</w:t>
      </w:r>
      <w:r>
        <w:rPr>
          <w:color w:val="5B9AD5"/>
          <w:spacing w:val="-4"/>
        </w:rPr>
        <w:t xml:space="preserve"> </w:t>
      </w:r>
      <w:r>
        <w:rPr>
          <w:color w:val="5B9AD5"/>
          <w:spacing w:val="-1"/>
        </w:rPr>
        <w:t>Definition</w:t>
      </w:r>
      <w:bookmarkEnd w:id="65"/>
    </w:p>
    <w:p w14:paraId="118C1015" w14:textId="7032FAEF" w:rsidR="00360AF5" w:rsidRDefault="00674C3A">
      <w:pPr>
        <w:pStyle w:val="BodyText"/>
        <w:spacing w:before="169" w:line="359" w:lineRule="auto"/>
        <w:ind w:right="134"/>
        <w:jc w:val="both"/>
      </w:pPr>
      <w:r>
        <w:rPr>
          <w:spacing w:val="-1"/>
        </w:rPr>
        <w:t>There</w:t>
      </w:r>
      <w:r>
        <w:rPr>
          <w:spacing w:val="5"/>
        </w:rPr>
        <w:t xml:space="preserve"> </w:t>
      </w:r>
      <w:r>
        <w:t>are</w:t>
      </w:r>
      <w:r>
        <w:rPr>
          <w:spacing w:val="5"/>
        </w:rPr>
        <w:t xml:space="preserve"> </w:t>
      </w:r>
      <w:r>
        <w:rPr>
          <w:spacing w:val="-1"/>
        </w:rPr>
        <w:t>lot</w:t>
      </w:r>
      <w:r>
        <w:rPr>
          <w:spacing w:val="3"/>
        </w:rPr>
        <w:t xml:space="preserve"> </w:t>
      </w:r>
      <w:r>
        <w:t>of</w:t>
      </w:r>
      <w:r>
        <w:rPr>
          <w:spacing w:val="5"/>
        </w:rPr>
        <w:t xml:space="preserve"> </w:t>
      </w:r>
      <w:ins w:id="66" w:author="tapan kumar" w:date="2019-07-29T08:20:00Z">
        <w:r w:rsidR="0000293F">
          <w:rPr>
            <w:spacing w:val="-1"/>
          </w:rPr>
          <w:t>car</w:t>
        </w:r>
      </w:ins>
      <w:del w:id="67" w:author="tapan kumar" w:date="2019-07-29T08:20:00Z">
        <w:r w:rsidDel="0000293F">
          <w:rPr>
            <w:spacing w:val="-1"/>
          </w:rPr>
          <w:delText>bike</w:delText>
        </w:r>
      </w:del>
      <w:r>
        <w:rPr>
          <w:spacing w:val="3"/>
        </w:rPr>
        <w:t xml:space="preserve"> </w:t>
      </w:r>
      <w:r>
        <w:rPr>
          <w:spacing w:val="-1"/>
        </w:rPr>
        <w:t>owners</w:t>
      </w:r>
      <w:r>
        <w:rPr>
          <w:spacing w:val="4"/>
        </w:rPr>
        <w:t xml:space="preserve"> </w:t>
      </w:r>
      <w:r>
        <w:t>in</w:t>
      </w:r>
      <w:r>
        <w:rPr>
          <w:spacing w:val="3"/>
        </w:rPr>
        <w:t xml:space="preserve"> </w:t>
      </w:r>
      <w:r>
        <w:rPr>
          <w:spacing w:val="-1"/>
        </w:rPr>
        <w:t>every</w:t>
      </w:r>
      <w:r>
        <w:rPr>
          <w:spacing w:val="6"/>
        </w:rPr>
        <w:t xml:space="preserve"> </w:t>
      </w:r>
      <w:r>
        <w:t>city</w:t>
      </w:r>
      <w:r>
        <w:rPr>
          <w:spacing w:val="5"/>
        </w:rPr>
        <w:t xml:space="preserve"> </w:t>
      </w:r>
      <w:r>
        <w:rPr>
          <w:spacing w:val="-1"/>
        </w:rPr>
        <w:t>and</w:t>
      </w:r>
      <w:r>
        <w:rPr>
          <w:spacing w:val="4"/>
        </w:rPr>
        <w:t xml:space="preserve"> </w:t>
      </w:r>
      <w:r>
        <w:rPr>
          <w:spacing w:val="-1"/>
        </w:rPr>
        <w:t>hence</w:t>
      </w:r>
      <w:r>
        <w:rPr>
          <w:spacing w:val="6"/>
        </w:rPr>
        <w:t xml:space="preserve"> </w:t>
      </w:r>
      <w:r>
        <w:t>we</w:t>
      </w:r>
      <w:r>
        <w:rPr>
          <w:spacing w:val="5"/>
        </w:rPr>
        <w:t xml:space="preserve"> </w:t>
      </w:r>
      <w:r>
        <w:rPr>
          <w:spacing w:val="-1"/>
        </w:rPr>
        <w:t>also</w:t>
      </w:r>
      <w:r>
        <w:rPr>
          <w:spacing w:val="6"/>
        </w:rPr>
        <w:t xml:space="preserve"> </w:t>
      </w:r>
      <w:r>
        <w:rPr>
          <w:spacing w:val="-1"/>
        </w:rPr>
        <w:t>have</w:t>
      </w:r>
      <w:r>
        <w:rPr>
          <w:spacing w:val="5"/>
        </w:rPr>
        <w:t xml:space="preserve"> </w:t>
      </w:r>
      <w:r>
        <w:t>a</w:t>
      </w:r>
      <w:r>
        <w:rPr>
          <w:spacing w:val="5"/>
        </w:rPr>
        <w:t xml:space="preserve"> </w:t>
      </w:r>
      <w:r>
        <w:rPr>
          <w:spacing w:val="-1"/>
        </w:rPr>
        <w:t>huge</w:t>
      </w:r>
      <w:r>
        <w:rPr>
          <w:spacing w:val="5"/>
        </w:rPr>
        <w:t xml:space="preserve"> </w:t>
      </w:r>
      <w:r>
        <w:rPr>
          <w:spacing w:val="-1"/>
        </w:rPr>
        <w:t>list</w:t>
      </w:r>
      <w:r>
        <w:rPr>
          <w:spacing w:val="3"/>
        </w:rPr>
        <w:t xml:space="preserve"> </w:t>
      </w:r>
      <w:r>
        <w:t>of</w:t>
      </w:r>
      <w:r>
        <w:rPr>
          <w:spacing w:val="3"/>
        </w:rPr>
        <w:t xml:space="preserve"> </w:t>
      </w:r>
      <w:r>
        <w:rPr>
          <w:spacing w:val="-1"/>
        </w:rPr>
        <w:t>potential</w:t>
      </w:r>
      <w:r>
        <w:rPr>
          <w:spacing w:val="4"/>
        </w:rPr>
        <w:t xml:space="preserve"> </w:t>
      </w:r>
      <w:r>
        <w:rPr>
          <w:spacing w:val="-1"/>
        </w:rPr>
        <w:t>renters</w:t>
      </w:r>
      <w:r>
        <w:rPr>
          <w:spacing w:val="4"/>
        </w:rPr>
        <w:t xml:space="preserve"> </w:t>
      </w:r>
      <w:r>
        <w:rPr>
          <w:spacing w:val="-1"/>
        </w:rPr>
        <w:t>among</w:t>
      </w:r>
      <w:r>
        <w:rPr>
          <w:rFonts w:ascii="Times New Roman"/>
          <w:spacing w:val="75"/>
        </w:rPr>
        <w:t xml:space="preserve"> </w:t>
      </w:r>
      <w:r>
        <w:t>these</w:t>
      </w:r>
      <w:r>
        <w:rPr>
          <w:spacing w:val="-9"/>
        </w:rPr>
        <w:t xml:space="preserve"> </w:t>
      </w:r>
      <w:ins w:id="68" w:author="tapan kumar" w:date="2019-07-29T08:20:00Z">
        <w:r w:rsidR="0000293F">
          <w:rPr>
            <w:spacing w:val="-1"/>
          </w:rPr>
          <w:t>car</w:t>
        </w:r>
      </w:ins>
      <w:del w:id="69" w:author="tapan kumar" w:date="2019-07-29T08:20:00Z">
        <w:r w:rsidDel="0000293F">
          <w:rPr>
            <w:spacing w:val="-1"/>
          </w:rPr>
          <w:delText>bike</w:delText>
        </w:r>
      </w:del>
      <w:r>
        <w:rPr>
          <w:spacing w:val="-12"/>
        </w:rPr>
        <w:t xml:space="preserve"> </w:t>
      </w:r>
      <w:r>
        <w:t>owners.</w:t>
      </w:r>
      <w:r>
        <w:rPr>
          <w:spacing w:val="-10"/>
        </w:rPr>
        <w:t xml:space="preserve"> </w:t>
      </w:r>
      <w:r>
        <w:rPr>
          <w:spacing w:val="-1"/>
        </w:rPr>
        <w:t>Not</w:t>
      </w:r>
      <w:r>
        <w:rPr>
          <w:spacing w:val="-11"/>
        </w:rPr>
        <w:t xml:space="preserve"> </w:t>
      </w:r>
      <w:r>
        <w:rPr>
          <w:spacing w:val="-1"/>
        </w:rPr>
        <w:t>everyone</w:t>
      </w:r>
      <w:r>
        <w:rPr>
          <w:spacing w:val="-12"/>
        </w:rPr>
        <w:t xml:space="preserve"> </w:t>
      </w:r>
      <w:r>
        <w:rPr>
          <w:spacing w:val="-1"/>
        </w:rPr>
        <w:t>uses</w:t>
      </w:r>
      <w:r>
        <w:rPr>
          <w:spacing w:val="-11"/>
        </w:rPr>
        <w:t xml:space="preserve"> </w:t>
      </w:r>
      <w:r>
        <w:t>their</w:t>
      </w:r>
      <w:r>
        <w:rPr>
          <w:spacing w:val="-10"/>
        </w:rPr>
        <w:t xml:space="preserve"> </w:t>
      </w:r>
      <w:ins w:id="70" w:author="tapan kumar" w:date="2019-07-29T08:20:00Z">
        <w:r w:rsidR="0000293F">
          <w:rPr>
            <w:spacing w:val="-1"/>
          </w:rPr>
          <w:t>car</w:t>
        </w:r>
      </w:ins>
      <w:del w:id="71" w:author="tapan kumar" w:date="2019-07-29T08:20:00Z">
        <w:r w:rsidDel="0000293F">
          <w:rPr>
            <w:spacing w:val="-1"/>
          </w:rPr>
          <w:delText>bikes</w:delText>
        </w:r>
      </w:del>
      <w:r>
        <w:rPr>
          <w:spacing w:val="-8"/>
        </w:rPr>
        <w:t xml:space="preserve"> </w:t>
      </w:r>
      <w:r>
        <w:rPr>
          <w:spacing w:val="-1"/>
        </w:rPr>
        <w:t>every</w:t>
      </w:r>
      <w:r>
        <w:rPr>
          <w:spacing w:val="-9"/>
        </w:rPr>
        <w:t xml:space="preserve"> </w:t>
      </w:r>
      <w:r>
        <w:rPr>
          <w:spacing w:val="-1"/>
        </w:rPr>
        <w:t>day.</w:t>
      </w:r>
      <w:r>
        <w:rPr>
          <w:spacing w:val="-8"/>
        </w:rPr>
        <w:t xml:space="preserve"> </w:t>
      </w:r>
      <w:r>
        <w:rPr>
          <w:spacing w:val="-2"/>
        </w:rPr>
        <w:t>The</w:t>
      </w:r>
      <w:r>
        <w:rPr>
          <w:spacing w:val="-8"/>
        </w:rPr>
        <w:t xml:space="preserve"> </w:t>
      </w:r>
      <w:r>
        <w:rPr>
          <w:spacing w:val="-1"/>
        </w:rPr>
        <w:t>app</w:t>
      </w:r>
      <w:r>
        <w:rPr>
          <w:spacing w:val="-10"/>
        </w:rPr>
        <w:t xml:space="preserve"> </w:t>
      </w:r>
      <w:r>
        <w:t>will</w:t>
      </w:r>
      <w:r>
        <w:rPr>
          <w:spacing w:val="-10"/>
        </w:rPr>
        <w:t xml:space="preserve"> </w:t>
      </w:r>
      <w:r>
        <w:rPr>
          <w:spacing w:val="-1"/>
        </w:rPr>
        <w:t>act</w:t>
      </w:r>
      <w:r>
        <w:rPr>
          <w:spacing w:val="-9"/>
        </w:rPr>
        <w:t xml:space="preserve"> </w:t>
      </w:r>
      <w:r>
        <w:t>as</w:t>
      </w:r>
      <w:r>
        <w:rPr>
          <w:spacing w:val="-11"/>
        </w:rPr>
        <w:t xml:space="preserve"> </w:t>
      </w:r>
      <w:r>
        <w:t>a</w:t>
      </w:r>
      <w:r>
        <w:rPr>
          <w:spacing w:val="-12"/>
        </w:rPr>
        <w:t xml:space="preserve"> </w:t>
      </w:r>
      <w:r>
        <w:rPr>
          <w:spacing w:val="-1"/>
        </w:rPr>
        <w:t>platform</w:t>
      </w:r>
      <w:r>
        <w:rPr>
          <w:spacing w:val="-9"/>
        </w:rPr>
        <w:t xml:space="preserve"> </w:t>
      </w:r>
      <w:r>
        <w:t>which</w:t>
      </w:r>
      <w:r>
        <w:rPr>
          <w:spacing w:val="-10"/>
        </w:rPr>
        <w:t xml:space="preserve"> </w:t>
      </w:r>
      <w:r>
        <w:rPr>
          <w:spacing w:val="-1"/>
        </w:rPr>
        <w:t>facilitates</w:t>
      </w:r>
      <w:r>
        <w:rPr>
          <w:rFonts w:ascii="Times New Roman"/>
          <w:spacing w:val="47"/>
        </w:rPr>
        <w:t xml:space="preserve"> </w:t>
      </w:r>
      <w:r>
        <w:t xml:space="preserve">these </w:t>
      </w:r>
      <w:ins w:id="72" w:author="tapan kumar" w:date="2019-07-29T08:20:00Z">
        <w:r w:rsidR="0000293F">
          <w:rPr>
            <w:spacing w:val="-1"/>
          </w:rPr>
          <w:t>car</w:t>
        </w:r>
      </w:ins>
      <w:del w:id="73" w:author="tapan kumar" w:date="2019-07-29T08:20:00Z">
        <w:r w:rsidDel="0000293F">
          <w:rPr>
            <w:spacing w:val="-1"/>
          </w:rPr>
          <w:delText>bike</w:delText>
        </w:r>
      </w:del>
      <w:r>
        <w:rPr>
          <w:spacing w:val="-2"/>
        </w:rPr>
        <w:t xml:space="preserve"> </w:t>
      </w:r>
      <w:r>
        <w:rPr>
          <w:spacing w:val="-1"/>
        </w:rPr>
        <w:t>owners to</w:t>
      </w:r>
      <w:r>
        <w:rPr>
          <w:spacing w:val="1"/>
        </w:rPr>
        <w:t xml:space="preserve"> </w:t>
      </w:r>
      <w:r>
        <w:rPr>
          <w:spacing w:val="-1"/>
        </w:rPr>
        <w:t>rent</w:t>
      </w:r>
      <w:r>
        <w:rPr>
          <w:spacing w:val="-3"/>
        </w:rPr>
        <w:t xml:space="preserve"> </w:t>
      </w:r>
      <w:r>
        <w:t xml:space="preserve">out </w:t>
      </w:r>
      <w:r>
        <w:rPr>
          <w:spacing w:val="-1"/>
        </w:rPr>
        <w:t>their</w:t>
      </w:r>
      <w:r>
        <w:t xml:space="preserve"> </w:t>
      </w:r>
      <w:ins w:id="74" w:author="tapan kumar" w:date="2019-07-29T08:21:00Z">
        <w:r w:rsidR="0000293F">
          <w:rPr>
            <w:spacing w:val="-1"/>
          </w:rPr>
          <w:t>cars</w:t>
        </w:r>
      </w:ins>
      <w:del w:id="75" w:author="tapan kumar" w:date="2019-07-29T08:21:00Z">
        <w:r w:rsidDel="0000293F">
          <w:rPr>
            <w:spacing w:val="-1"/>
          </w:rPr>
          <w:delText>bikes</w:delText>
        </w:r>
      </w:del>
      <w:r>
        <w:rPr>
          <w:spacing w:val="-1"/>
        </w:rPr>
        <w:t>.</w:t>
      </w:r>
    </w:p>
    <w:p w14:paraId="4551C0DB" w14:textId="7170BA98" w:rsidR="00360AF5" w:rsidRDefault="00674C3A">
      <w:pPr>
        <w:pStyle w:val="BodyText"/>
        <w:spacing w:before="1"/>
        <w:jc w:val="both"/>
      </w:pPr>
      <w:r>
        <w:rPr>
          <w:spacing w:val="-1"/>
        </w:rPr>
        <w:t>From</w:t>
      </w:r>
      <w:r>
        <w:rPr>
          <w:spacing w:val="-2"/>
        </w:rPr>
        <w:t xml:space="preserve"> </w:t>
      </w:r>
      <w:r>
        <w:t xml:space="preserve">our </w:t>
      </w:r>
      <w:r>
        <w:rPr>
          <w:spacing w:val="-1"/>
        </w:rPr>
        <w:t>point</w:t>
      </w:r>
      <w:r>
        <w:rPr>
          <w:spacing w:val="-2"/>
        </w:rPr>
        <w:t xml:space="preserve"> </w:t>
      </w:r>
      <w:r>
        <w:t>of</w:t>
      </w:r>
      <w:r>
        <w:rPr>
          <w:spacing w:val="-2"/>
        </w:rPr>
        <w:t xml:space="preserve"> </w:t>
      </w:r>
      <w:r>
        <w:rPr>
          <w:spacing w:val="-1"/>
        </w:rPr>
        <w:t>view,</w:t>
      </w:r>
      <w:r>
        <w:rPr>
          <w:spacing w:val="-2"/>
        </w:rPr>
        <w:t xml:space="preserve"> </w:t>
      </w:r>
      <w:r>
        <w:rPr>
          <w:spacing w:val="-1"/>
        </w:rPr>
        <w:t>most</w:t>
      </w:r>
      <w:r>
        <w:t xml:space="preserve"> </w:t>
      </w:r>
      <w:ins w:id="76" w:author="tapan kumar" w:date="2019-07-29T08:21:00Z">
        <w:r w:rsidR="0000293F">
          <w:rPr>
            <w:spacing w:val="-1"/>
          </w:rPr>
          <w:t>car</w:t>
        </w:r>
      </w:ins>
      <w:del w:id="77" w:author="tapan kumar" w:date="2019-07-29T08:21:00Z">
        <w:r w:rsidDel="0000293F">
          <w:rPr>
            <w:spacing w:val="-1"/>
          </w:rPr>
          <w:delText>bike</w:delText>
        </w:r>
      </w:del>
      <w:r>
        <w:rPr>
          <w:spacing w:val="-2"/>
        </w:rPr>
        <w:t xml:space="preserve"> </w:t>
      </w:r>
      <w:r>
        <w:rPr>
          <w:spacing w:val="-1"/>
        </w:rPr>
        <w:t>owners</w:t>
      </w:r>
      <w:r>
        <w:t xml:space="preserve"> </w:t>
      </w:r>
      <w:r>
        <w:rPr>
          <w:spacing w:val="-1"/>
        </w:rPr>
        <w:t>are</w:t>
      </w:r>
      <w:r>
        <w:t xml:space="preserve"> </w:t>
      </w:r>
      <w:r>
        <w:rPr>
          <w:spacing w:val="-1"/>
        </w:rPr>
        <w:t>facing</w:t>
      </w:r>
      <w:r>
        <w:rPr>
          <w:spacing w:val="-3"/>
        </w:rPr>
        <w:t xml:space="preserve"> </w:t>
      </w:r>
      <w:r>
        <w:rPr>
          <w:spacing w:val="-1"/>
        </w:rPr>
        <w:t>certain</w:t>
      </w:r>
      <w:r>
        <w:t xml:space="preserve"> </w:t>
      </w:r>
      <w:r>
        <w:rPr>
          <w:spacing w:val="-1"/>
        </w:rPr>
        <w:t xml:space="preserve">pains </w:t>
      </w:r>
      <w:r>
        <w:t>as</w:t>
      </w:r>
      <w:r>
        <w:rPr>
          <w:spacing w:val="-3"/>
        </w:rPr>
        <w:t xml:space="preserve"> </w:t>
      </w:r>
      <w:r>
        <w:rPr>
          <w:spacing w:val="-1"/>
        </w:rPr>
        <w:t xml:space="preserve">stated </w:t>
      </w:r>
      <w:r>
        <w:rPr>
          <w:spacing w:val="-2"/>
        </w:rPr>
        <w:t>below</w:t>
      </w:r>
    </w:p>
    <w:p w14:paraId="6C60797B" w14:textId="0866C7C6" w:rsidR="00360AF5" w:rsidRDefault="0000293F">
      <w:pPr>
        <w:pStyle w:val="BodyText"/>
        <w:numPr>
          <w:ilvl w:val="0"/>
          <w:numId w:val="7"/>
        </w:numPr>
        <w:tabs>
          <w:tab w:val="left" w:pos="547"/>
        </w:tabs>
        <w:spacing w:before="134"/>
        <w:ind w:firstLine="0"/>
        <w:jc w:val="both"/>
        <w:rPr>
          <w:rFonts w:cs="Calibri"/>
        </w:rPr>
      </w:pPr>
      <w:ins w:id="78" w:author="tapan kumar" w:date="2019-07-29T08:21:00Z">
        <w:r>
          <w:rPr>
            <w:rFonts w:cs="Calibri"/>
            <w:spacing w:val="-1"/>
          </w:rPr>
          <w:t>car</w:t>
        </w:r>
      </w:ins>
      <w:del w:id="79" w:author="tapan kumar" w:date="2019-07-29T08:21:00Z">
        <w:r w:rsidR="00674C3A" w:rsidDel="0000293F">
          <w:rPr>
            <w:rFonts w:cs="Calibri"/>
            <w:spacing w:val="-1"/>
          </w:rPr>
          <w:delText>Bike</w:delText>
        </w:r>
      </w:del>
      <w:r w:rsidR="00674C3A">
        <w:rPr>
          <w:rFonts w:cs="Calibri"/>
          <w:spacing w:val="-2"/>
        </w:rPr>
        <w:t xml:space="preserve"> </w:t>
      </w:r>
      <w:r w:rsidR="00674C3A">
        <w:rPr>
          <w:rFonts w:cs="Calibri"/>
        </w:rPr>
        <w:t>owners</w:t>
      </w:r>
      <w:r w:rsidR="00674C3A">
        <w:rPr>
          <w:rFonts w:cs="Calibri"/>
          <w:spacing w:val="-3"/>
        </w:rPr>
        <w:t xml:space="preserve"> </w:t>
      </w:r>
      <w:r w:rsidR="00674C3A">
        <w:rPr>
          <w:rFonts w:cs="Calibri"/>
          <w:spacing w:val="-1"/>
        </w:rPr>
        <w:t>don’t</w:t>
      </w:r>
      <w:r w:rsidR="00674C3A">
        <w:rPr>
          <w:rFonts w:cs="Calibri"/>
          <w:spacing w:val="-2"/>
        </w:rPr>
        <w:t xml:space="preserve"> </w:t>
      </w:r>
      <w:r w:rsidR="00674C3A">
        <w:rPr>
          <w:rFonts w:cs="Calibri"/>
          <w:spacing w:val="-1"/>
        </w:rPr>
        <w:t>have</w:t>
      </w:r>
      <w:r w:rsidR="00674C3A">
        <w:rPr>
          <w:rFonts w:cs="Calibri"/>
        </w:rPr>
        <w:t xml:space="preserve"> </w:t>
      </w:r>
      <w:r w:rsidR="00674C3A">
        <w:rPr>
          <w:rFonts w:cs="Calibri"/>
          <w:spacing w:val="-1"/>
        </w:rPr>
        <w:t>any</w:t>
      </w:r>
      <w:r w:rsidR="00674C3A">
        <w:rPr>
          <w:rFonts w:cs="Calibri"/>
          <w:spacing w:val="-2"/>
        </w:rPr>
        <w:t xml:space="preserve"> </w:t>
      </w:r>
      <w:r w:rsidR="00674C3A">
        <w:rPr>
          <w:rFonts w:cs="Calibri"/>
          <w:spacing w:val="-1"/>
        </w:rPr>
        <w:t xml:space="preserve">existing platform </w:t>
      </w:r>
      <w:r w:rsidR="00674C3A">
        <w:rPr>
          <w:rFonts w:cs="Calibri"/>
        </w:rPr>
        <w:t>to</w:t>
      </w:r>
      <w:r w:rsidR="00674C3A">
        <w:rPr>
          <w:rFonts w:cs="Calibri"/>
          <w:spacing w:val="-1"/>
        </w:rPr>
        <w:t xml:space="preserve"> rent</w:t>
      </w:r>
      <w:r w:rsidR="00674C3A">
        <w:rPr>
          <w:rFonts w:cs="Calibri"/>
        </w:rPr>
        <w:t xml:space="preserve"> </w:t>
      </w:r>
      <w:r w:rsidR="00674C3A">
        <w:rPr>
          <w:rFonts w:cs="Calibri"/>
          <w:spacing w:val="-1"/>
        </w:rPr>
        <w:t>out</w:t>
      </w:r>
      <w:r w:rsidR="00674C3A">
        <w:rPr>
          <w:rFonts w:cs="Calibri"/>
        </w:rPr>
        <w:t xml:space="preserve"> their</w:t>
      </w:r>
      <w:r w:rsidR="00674C3A">
        <w:rPr>
          <w:rFonts w:cs="Calibri"/>
          <w:spacing w:val="-3"/>
        </w:rPr>
        <w:t xml:space="preserve"> </w:t>
      </w:r>
      <w:ins w:id="80" w:author="tapan kumar" w:date="2019-07-29T08:21:00Z">
        <w:r>
          <w:rPr>
            <w:rFonts w:cs="Calibri"/>
            <w:spacing w:val="-1"/>
          </w:rPr>
          <w:t>cars</w:t>
        </w:r>
      </w:ins>
      <w:del w:id="81" w:author="tapan kumar" w:date="2019-07-29T08:21:00Z">
        <w:r w:rsidR="00674C3A" w:rsidDel="0000293F">
          <w:rPr>
            <w:rFonts w:cs="Calibri"/>
            <w:spacing w:val="-1"/>
          </w:rPr>
          <w:delText>bicycles</w:delText>
        </w:r>
      </w:del>
    </w:p>
    <w:p w14:paraId="4C21616A" w14:textId="332F985D" w:rsidR="00360AF5" w:rsidRDefault="00674C3A">
      <w:pPr>
        <w:pStyle w:val="BodyText"/>
        <w:numPr>
          <w:ilvl w:val="0"/>
          <w:numId w:val="7"/>
        </w:numPr>
        <w:tabs>
          <w:tab w:val="left" w:pos="547"/>
        </w:tabs>
        <w:spacing w:before="134"/>
        <w:ind w:left="546"/>
        <w:jc w:val="both"/>
        <w:rPr>
          <w:rFonts w:cs="Calibri"/>
        </w:rPr>
      </w:pPr>
      <w:r>
        <w:rPr>
          <w:rFonts w:cs="Calibri"/>
        </w:rPr>
        <w:t>It’s</w:t>
      </w:r>
      <w:r>
        <w:rPr>
          <w:rFonts w:cs="Calibri"/>
          <w:spacing w:val="-3"/>
        </w:rPr>
        <w:t xml:space="preserve"> </w:t>
      </w:r>
      <w:r>
        <w:rPr>
          <w:rFonts w:cs="Calibri"/>
        </w:rPr>
        <w:t>not</w:t>
      </w:r>
      <w:r>
        <w:rPr>
          <w:rFonts w:cs="Calibri"/>
          <w:spacing w:val="-2"/>
        </w:rPr>
        <w:t xml:space="preserve"> </w:t>
      </w:r>
      <w:r>
        <w:rPr>
          <w:rFonts w:cs="Calibri"/>
          <w:spacing w:val="-1"/>
        </w:rPr>
        <w:t>always</w:t>
      </w:r>
      <w:r>
        <w:rPr>
          <w:rFonts w:cs="Calibri"/>
        </w:rPr>
        <w:t xml:space="preserve"> </w:t>
      </w:r>
      <w:r>
        <w:rPr>
          <w:rFonts w:cs="Calibri"/>
          <w:spacing w:val="-1"/>
        </w:rPr>
        <w:t>affordable</w:t>
      </w:r>
      <w:r>
        <w:rPr>
          <w:rFonts w:cs="Calibri"/>
        </w:rPr>
        <w:t xml:space="preserve"> for </w:t>
      </w:r>
      <w:r>
        <w:rPr>
          <w:rFonts w:cs="Calibri"/>
          <w:spacing w:val="-1"/>
        </w:rPr>
        <w:t>people</w:t>
      </w:r>
      <w:r>
        <w:rPr>
          <w:rFonts w:cs="Calibri"/>
        </w:rPr>
        <w:t xml:space="preserve"> </w:t>
      </w:r>
      <w:r>
        <w:rPr>
          <w:rFonts w:cs="Calibri"/>
          <w:spacing w:val="-1"/>
        </w:rPr>
        <w:t xml:space="preserve">to </w:t>
      </w:r>
      <w:r>
        <w:rPr>
          <w:rFonts w:cs="Calibri"/>
        </w:rPr>
        <w:t xml:space="preserve">own </w:t>
      </w:r>
      <w:r>
        <w:rPr>
          <w:rFonts w:cs="Calibri"/>
          <w:spacing w:val="-1"/>
        </w:rPr>
        <w:t>different</w:t>
      </w:r>
      <w:r>
        <w:rPr>
          <w:rFonts w:cs="Calibri"/>
        </w:rPr>
        <w:t xml:space="preserve"> </w:t>
      </w:r>
      <w:ins w:id="82" w:author="tapan kumar" w:date="2019-07-29T08:22:00Z">
        <w:r w:rsidR="0000293F">
          <w:rPr>
            <w:rFonts w:cs="Calibri"/>
            <w:spacing w:val="-1"/>
          </w:rPr>
          <w:t>car</w:t>
        </w:r>
      </w:ins>
      <w:del w:id="83" w:author="tapan kumar" w:date="2019-07-29T08:22:00Z">
        <w:r w:rsidDel="0000293F">
          <w:rPr>
            <w:rFonts w:cs="Calibri"/>
            <w:spacing w:val="-1"/>
          </w:rPr>
          <w:delText>bikes</w:delText>
        </w:r>
      </w:del>
      <w:r>
        <w:rPr>
          <w:rFonts w:cs="Calibri"/>
          <w:spacing w:val="-3"/>
        </w:rPr>
        <w:t xml:space="preserve"> </w:t>
      </w:r>
      <w:r>
        <w:rPr>
          <w:rFonts w:cs="Calibri"/>
          <w:spacing w:val="-1"/>
        </w:rPr>
        <w:t>that</w:t>
      </w:r>
      <w:r>
        <w:rPr>
          <w:rFonts w:cs="Calibri"/>
          <w:spacing w:val="-3"/>
        </w:rPr>
        <w:t xml:space="preserve"> </w:t>
      </w:r>
      <w:r>
        <w:rPr>
          <w:rFonts w:cs="Calibri"/>
          <w:spacing w:val="-1"/>
        </w:rPr>
        <w:t>serve</w:t>
      </w:r>
      <w:r>
        <w:rPr>
          <w:rFonts w:cs="Calibri"/>
        </w:rPr>
        <w:t xml:space="preserve"> </w:t>
      </w:r>
      <w:r>
        <w:rPr>
          <w:rFonts w:cs="Calibri"/>
          <w:spacing w:val="-1"/>
        </w:rPr>
        <w:t>different</w:t>
      </w:r>
      <w:r>
        <w:rPr>
          <w:rFonts w:cs="Calibri"/>
        </w:rPr>
        <w:t xml:space="preserve"> </w:t>
      </w:r>
      <w:r>
        <w:rPr>
          <w:rFonts w:cs="Calibri"/>
          <w:spacing w:val="-1"/>
        </w:rPr>
        <w:t>purpose</w:t>
      </w:r>
    </w:p>
    <w:p w14:paraId="37A2F18E" w14:textId="4E6F2B07" w:rsidR="00360AF5" w:rsidRDefault="00674C3A">
      <w:pPr>
        <w:pStyle w:val="BodyText"/>
        <w:numPr>
          <w:ilvl w:val="0"/>
          <w:numId w:val="7"/>
        </w:numPr>
        <w:tabs>
          <w:tab w:val="left" w:pos="592"/>
        </w:tabs>
        <w:spacing w:before="134" w:line="360" w:lineRule="auto"/>
        <w:ind w:right="137" w:firstLine="0"/>
        <w:jc w:val="both"/>
      </w:pPr>
      <w:r>
        <w:rPr>
          <w:spacing w:val="-1"/>
        </w:rPr>
        <w:t>Many</w:t>
      </w:r>
      <w:r>
        <w:rPr>
          <w:spacing w:val="-2"/>
        </w:rPr>
        <w:t xml:space="preserve"> </w:t>
      </w:r>
      <w:ins w:id="84" w:author="tapan kumar" w:date="2019-07-29T08:22:00Z">
        <w:r w:rsidR="0000293F">
          <w:rPr>
            <w:spacing w:val="-1"/>
          </w:rPr>
          <w:t>car</w:t>
        </w:r>
      </w:ins>
      <w:del w:id="85" w:author="tapan kumar" w:date="2019-07-29T08:22:00Z">
        <w:r w:rsidDel="0000293F">
          <w:rPr>
            <w:spacing w:val="-1"/>
          </w:rPr>
          <w:delText>bike</w:delText>
        </w:r>
      </w:del>
      <w:r>
        <w:rPr>
          <w:spacing w:val="-2"/>
        </w:rPr>
        <w:t xml:space="preserve"> </w:t>
      </w:r>
      <w:r>
        <w:rPr>
          <w:spacing w:val="-1"/>
        </w:rPr>
        <w:t>owners</w:t>
      </w:r>
      <w:r>
        <w:rPr>
          <w:spacing w:val="-5"/>
        </w:rPr>
        <w:t xml:space="preserve"> </w:t>
      </w:r>
      <w:r>
        <w:rPr>
          <w:spacing w:val="-1"/>
        </w:rPr>
        <w:t>tend</w:t>
      </w:r>
      <w:r>
        <w:rPr>
          <w:spacing w:val="-2"/>
        </w:rPr>
        <w:t xml:space="preserve"> </w:t>
      </w:r>
      <w:r>
        <w:t>to</w:t>
      </w:r>
      <w:r>
        <w:rPr>
          <w:spacing w:val="-1"/>
        </w:rPr>
        <w:t xml:space="preserve"> buy</w:t>
      </w:r>
      <w:r>
        <w:rPr>
          <w:spacing w:val="-2"/>
        </w:rPr>
        <w:t xml:space="preserve"> new </w:t>
      </w:r>
      <w:ins w:id="86" w:author="tapan kumar" w:date="2019-07-29T08:22:00Z">
        <w:r w:rsidR="0000293F">
          <w:rPr>
            <w:spacing w:val="-1"/>
          </w:rPr>
          <w:t>car</w:t>
        </w:r>
      </w:ins>
      <w:del w:id="87" w:author="tapan kumar" w:date="2019-07-29T08:22:00Z">
        <w:r w:rsidDel="0000293F">
          <w:rPr>
            <w:spacing w:val="-1"/>
          </w:rPr>
          <w:delText>bikes</w:delText>
        </w:r>
      </w:del>
      <w:r>
        <w:rPr>
          <w:spacing w:val="-1"/>
        </w:rPr>
        <w:t xml:space="preserve"> </w:t>
      </w:r>
      <w:r>
        <w:t>in</w:t>
      </w:r>
      <w:r>
        <w:rPr>
          <w:spacing w:val="-4"/>
        </w:rPr>
        <w:t xml:space="preserve"> </w:t>
      </w:r>
      <w:r>
        <w:rPr>
          <w:spacing w:val="-2"/>
        </w:rPr>
        <w:t>few</w:t>
      </w:r>
      <w:r>
        <w:rPr>
          <w:spacing w:val="-4"/>
        </w:rPr>
        <w:t xml:space="preserve"> </w:t>
      </w:r>
      <w:r>
        <w:rPr>
          <w:spacing w:val="-1"/>
        </w:rPr>
        <w:t>years</w:t>
      </w:r>
      <w:r>
        <w:rPr>
          <w:spacing w:val="-2"/>
        </w:rPr>
        <w:t xml:space="preserve"> </w:t>
      </w:r>
      <w:r>
        <w:rPr>
          <w:spacing w:val="-1"/>
        </w:rPr>
        <w:t>considering</w:t>
      </w:r>
      <w:r>
        <w:rPr>
          <w:spacing w:val="-3"/>
        </w:rPr>
        <w:t xml:space="preserve"> </w:t>
      </w:r>
      <w:r>
        <w:rPr>
          <w:spacing w:val="-1"/>
        </w:rPr>
        <w:t>several</w:t>
      </w:r>
      <w:r>
        <w:rPr>
          <w:spacing w:val="-5"/>
        </w:rPr>
        <w:t xml:space="preserve"> </w:t>
      </w:r>
      <w:r>
        <w:rPr>
          <w:spacing w:val="-1"/>
        </w:rPr>
        <w:t>factors</w:t>
      </w:r>
      <w:r>
        <w:rPr>
          <w:spacing w:val="-3"/>
        </w:rPr>
        <w:t xml:space="preserve"> </w:t>
      </w:r>
      <w:r>
        <w:rPr>
          <w:spacing w:val="-2"/>
        </w:rPr>
        <w:t xml:space="preserve">such </w:t>
      </w:r>
      <w:r>
        <w:t>as</w:t>
      </w:r>
      <w:r>
        <w:rPr>
          <w:spacing w:val="-3"/>
        </w:rPr>
        <w:t xml:space="preserve"> </w:t>
      </w:r>
      <w:r>
        <w:rPr>
          <w:spacing w:val="-1"/>
        </w:rPr>
        <w:t>availability</w:t>
      </w:r>
      <w:ins w:id="88" w:author="tapan kumar" w:date="2019-07-29T08:22:00Z">
        <w:r w:rsidR="0000293F">
          <w:rPr>
            <w:rFonts w:ascii="Times New Roman"/>
            <w:spacing w:val="73"/>
          </w:rPr>
          <w:t xml:space="preserve"> </w:t>
        </w:r>
      </w:ins>
      <w:del w:id="89" w:author="tapan kumar" w:date="2019-07-29T08:22:00Z">
        <w:r w:rsidDel="0000293F">
          <w:rPr>
            <w:rFonts w:ascii="Times New Roman"/>
            <w:spacing w:val="73"/>
          </w:rPr>
          <w:delText xml:space="preserve"> </w:delText>
        </w:r>
      </w:del>
      <w:r>
        <w:t>of</w:t>
      </w:r>
      <w:r>
        <w:rPr>
          <w:spacing w:val="-1"/>
        </w:rPr>
        <w:t xml:space="preserve"> parts,</w:t>
      </w:r>
      <w:r>
        <w:rPr>
          <w:spacing w:val="-4"/>
        </w:rPr>
        <w:t xml:space="preserve"> </w:t>
      </w:r>
      <w:r>
        <w:rPr>
          <w:spacing w:val="-1"/>
        </w:rPr>
        <w:t>market</w:t>
      </w:r>
      <w:r>
        <w:t xml:space="preserve"> </w:t>
      </w:r>
      <w:r>
        <w:rPr>
          <w:spacing w:val="-1"/>
        </w:rPr>
        <w:t>trend etc.</w:t>
      </w:r>
    </w:p>
    <w:p w14:paraId="0119AA75" w14:textId="77777777" w:rsidR="00360AF5" w:rsidRDefault="00674C3A">
      <w:pPr>
        <w:pStyle w:val="BodyText"/>
        <w:numPr>
          <w:ilvl w:val="0"/>
          <w:numId w:val="7"/>
        </w:numPr>
        <w:tabs>
          <w:tab w:val="left" w:pos="597"/>
        </w:tabs>
        <w:spacing w:line="266" w:lineRule="exact"/>
        <w:ind w:left="596" w:hanging="456"/>
        <w:jc w:val="both"/>
      </w:pPr>
      <w:r>
        <w:rPr>
          <w:spacing w:val="-1"/>
        </w:rPr>
        <w:t>Could</w:t>
      </w:r>
      <w:r>
        <w:rPr>
          <w:spacing w:val="-2"/>
        </w:rPr>
        <w:t xml:space="preserve"> </w:t>
      </w:r>
      <w:r>
        <w:rPr>
          <w:spacing w:val="-1"/>
        </w:rPr>
        <w:t>not</w:t>
      </w:r>
      <w:r>
        <w:t xml:space="preserve"> </w:t>
      </w:r>
      <w:r>
        <w:rPr>
          <w:spacing w:val="-1"/>
        </w:rPr>
        <w:t>always</w:t>
      </w:r>
      <w:r>
        <w:rPr>
          <w:spacing w:val="-2"/>
        </w:rPr>
        <w:t xml:space="preserve"> </w:t>
      </w:r>
      <w:r>
        <w:rPr>
          <w:spacing w:val="-1"/>
        </w:rPr>
        <w:t>carry</w:t>
      </w:r>
      <w:r>
        <w:rPr>
          <w:spacing w:val="1"/>
        </w:rPr>
        <w:t xml:space="preserve"> </w:t>
      </w:r>
      <w:r>
        <w:rPr>
          <w:spacing w:val="-1"/>
        </w:rPr>
        <w:t>their</w:t>
      </w:r>
      <w:r>
        <w:rPr>
          <w:spacing w:val="-3"/>
        </w:rPr>
        <w:t xml:space="preserve"> </w:t>
      </w:r>
      <w:ins w:id="90" w:author="tapan kumar" w:date="2019-07-29T08:23:00Z">
        <w:r w:rsidR="0000293F">
          <w:rPr>
            <w:spacing w:val="-1"/>
          </w:rPr>
          <w:t>car</w:t>
        </w:r>
      </w:ins>
      <w:del w:id="91" w:author="tapan kumar" w:date="2019-07-29T08:23:00Z">
        <w:r w:rsidDel="0000293F">
          <w:rPr>
            <w:spacing w:val="-1"/>
          </w:rPr>
          <w:delText>bike</w:delText>
        </w:r>
      </w:del>
      <w:r>
        <w:rPr>
          <w:spacing w:val="-2"/>
        </w:rPr>
        <w:t xml:space="preserve"> </w:t>
      </w:r>
      <w:r>
        <w:rPr>
          <w:spacing w:val="-1"/>
        </w:rPr>
        <w:t>while</w:t>
      </w:r>
      <w:r>
        <w:rPr>
          <w:spacing w:val="-2"/>
        </w:rPr>
        <w:t xml:space="preserve"> </w:t>
      </w:r>
      <w:r>
        <w:rPr>
          <w:spacing w:val="-1"/>
        </w:rPr>
        <w:t>travelling</w:t>
      </w:r>
    </w:p>
    <w:p w14:paraId="50AD0420" w14:textId="5C59B7D6" w:rsidR="00360AF5" w:rsidRDefault="00674C3A">
      <w:pPr>
        <w:pStyle w:val="BodyText"/>
        <w:tabs>
          <w:tab w:val="left" w:pos="597"/>
        </w:tabs>
        <w:spacing w:before="134"/>
        <w:ind w:left="596"/>
        <w:jc w:val="both"/>
        <w:pPrChange w:id="92" w:author="tapan kumar" w:date="2019-07-29T08:25:00Z">
          <w:pPr>
            <w:pStyle w:val="BodyText"/>
            <w:numPr>
              <w:numId w:val="7"/>
            </w:numPr>
            <w:tabs>
              <w:tab w:val="left" w:pos="597"/>
            </w:tabs>
            <w:spacing w:before="134"/>
            <w:ind w:left="596" w:hanging="456"/>
            <w:jc w:val="both"/>
          </w:pPr>
        </w:pPrChange>
      </w:pPr>
      <w:del w:id="93" w:author="tapan kumar" w:date="2019-07-29T08:25:00Z">
        <w:r w:rsidDel="0000293F">
          <w:rPr>
            <w:spacing w:val="-1"/>
          </w:rPr>
          <w:delText>Existing</w:delText>
        </w:r>
        <w:r w:rsidDel="0000293F">
          <w:rPr>
            <w:spacing w:val="-2"/>
          </w:rPr>
          <w:delText xml:space="preserve"> </w:delText>
        </w:r>
      </w:del>
      <w:del w:id="94" w:author="tapan kumar" w:date="2019-07-29T08:23:00Z">
        <w:r w:rsidDel="0000293F">
          <w:rPr>
            <w:spacing w:val="-1"/>
          </w:rPr>
          <w:delText>bike</w:delText>
        </w:r>
      </w:del>
      <w:del w:id="95" w:author="tapan kumar" w:date="2019-07-29T08:25:00Z">
        <w:r w:rsidDel="0000293F">
          <w:rPr>
            <w:spacing w:val="-3"/>
          </w:rPr>
          <w:delText xml:space="preserve"> </w:delText>
        </w:r>
        <w:r w:rsidDel="0000293F">
          <w:rPr>
            <w:spacing w:val="-1"/>
          </w:rPr>
          <w:delText>rentals</w:delText>
        </w:r>
        <w:r w:rsidDel="0000293F">
          <w:rPr>
            <w:spacing w:val="-3"/>
          </w:rPr>
          <w:delText xml:space="preserve"> </w:delText>
        </w:r>
        <w:r w:rsidDel="0000293F">
          <w:delText>in</w:delText>
        </w:r>
        <w:r w:rsidDel="0000293F">
          <w:rPr>
            <w:spacing w:val="-3"/>
          </w:rPr>
          <w:delText xml:space="preserve"> </w:delText>
        </w:r>
        <w:r w:rsidDel="0000293F">
          <w:delText>cities</w:delText>
        </w:r>
        <w:r w:rsidDel="0000293F">
          <w:rPr>
            <w:spacing w:val="-3"/>
          </w:rPr>
          <w:delText xml:space="preserve"> </w:delText>
        </w:r>
        <w:r w:rsidDel="0000293F">
          <w:delText xml:space="preserve">are </w:delText>
        </w:r>
        <w:r w:rsidDel="0000293F">
          <w:rPr>
            <w:spacing w:val="-1"/>
          </w:rPr>
          <w:delText>not</w:delText>
        </w:r>
        <w:r w:rsidDel="0000293F">
          <w:rPr>
            <w:spacing w:val="-2"/>
          </w:rPr>
          <w:delText xml:space="preserve"> </w:delText>
        </w:r>
        <w:r w:rsidDel="0000293F">
          <w:rPr>
            <w:spacing w:val="-1"/>
          </w:rPr>
          <w:delText>offered</w:delText>
        </w:r>
        <w:r w:rsidDel="0000293F">
          <w:rPr>
            <w:spacing w:val="2"/>
          </w:rPr>
          <w:delText xml:space="preserve"> </w:delText>
        </w:r>
        <w:r w:rsidDel="0000293F">
          <w:rPr>
            <w:spacing w:val="-1"/>
          </w:rPr>
          <w:delText>during winters.</w:delText>
        </w:r>
      </w:del>
    </w:p>
    <w:p w14:paraId="18840D41" w14:textId="77777777" w:rsidR="00360AF5" w:rsidRDefault="00360AF5">
      <w:pPr>
        <w:jc w:val="both"/>
        <w:sectPr w:rsidR="00360AF5" w:rsidSect="00505F61">
          <w:headerReference w:type="default" r:id="rId11"/>
          <w:footerReference w:type="default" r:id="rId12"/>
          <w:pgSz w:w="12240" w:h="15840"/>
          <w:pgMar w:top="1420" w:right="1300" w:bottom="1260" w:left="1300" w:header="0" w:footer="1065" w:gutter="0"/>
          <w:pgNumType w:start="1"/>
          <w:cols w:space="720"/>
        </w:sectPr>
      </w:pPr>
    </w:p>
    <w:p w14:paraId="1CFD3C73" w14:textId="77777777" w:rsidR="00360AF5" w:rsidRDefault="00674C3A">
      <w:pPr>
        <w:pStyle w:val="Heading2"/>
        <w:numPr>
          <w:ilvl w:val="1"/>
          <w:numId w:val="8"/>
        </w:numPr>
        <w:tabs>
          <w:tab w:val="left" w:pos="559"/>
        </w:tabs>
        <w:jc w:val="both"/>
      </w:pPr>
      <w:bookmarkStart w:id="96" w:name="_Toc17378892"/>
      <w:r>
        <w:rPr>
          <w:color w:val="5B9AD5"/>
          <w:spacing w:val="-1"/>
        </w:rPr>
        <w:lastRenderedPageBreak/>
        <w:t>Proposed</w:t>
      </w:r>
      <w:r>
        <w:rPr>
          <w:color w:val="5B9AD5"/>
          <w:spacing w:val="-4"/>
        </w:rPr>
        <w:t xml:space="preserve"> </w:t>
      </w:r>
      <w:r>
        <w:rPr>
          <w:color w:val="5B9AD5"/>
          <w:spacing w:val="-1"/>
        </w:rPr>
        <w:t>System</w:t>
      </w:r>
      <w:r>
        <w:rPr>
          <w:color w:val="5B9AD5"/>
          <w:spacing w:val="-2"/>
        </w:rPr>
        <w:t xml:space="preserve"> </w:t>
      </w:r>
      <w:r>
        <w:rPr>
          <w:color w:val="5B9AD5"/>
          <w:spacing w:val="-1"/>
        </w:rPr>
        <w:t>Capabilities</w:t>
      </w:r>
      <w:bookmarkEnd w:id="96"/>
    </w:p>
    <w:p w14:paraId="3A04C658" w14:textId="77777777" w:rsidR="00360AF5" w:rsidRDefault="00360AF5">
      <w:pPr>
        <w:spacing w:before="10"/>
        <w:rPr>
          <w:rFonts w:ascii="Calibri" w:eastAsia="Calibri" w:hAnsi="Calibri" w:cs="Calibri"/>
          <w:sz w:val="36"/>
          <w:szCs w:val="36"/>
        </w:rPr>
      </w:pPr>
    </w:p>
    <w:p w14:paraId="6439EB25" w14:textId="574EE23B" w:rsidR="00360AF5" w:rsidRDefault="00674C3A">
      <w:pPr>
        <w:pStyle w:val="BodyText"/>
        <w:spacing w:line="359" w:lineRule="auto"/>
        <w:ind w:right="131"/>
        <w:jc w:val="both"/>
      </w:pPr>
      <w:r>
        <w:t>In</w:t>
      </w:r>
      <w:r>
        <w:rPr>
          <w:spacing w:val="32"/>
        </w:rPr>
        <w:t xml:space="preserve"> </w:t>
      </w:r>
      <w:r>
        <w:t>order</w:t>
      </w:r>
      <w:r>
        <w:rPr>
          <w:spacing w:val="33"/>
        </w:rPr>
        <w:t xml:space="preserve"> </w:t>
      </w:r>
      <w:r>
        <w:rPr>
          <w:spacing w:val="-1"/>
        </w:rPr>
        <w:t>to</w:t>
      </w:r>
      <w:r>
        <w:rPr>
          <w:spacing w:val="34"/>
        </w:rPr>
        <w:t xml:space="preserve"> </w:t>
      </w:r>
      <w:r>
        <w:rPr>
          <w:spacing w:val="-1"/>
        </w:rPr>
        <w:t>validate</w:t>
      </w:r>
      <w:r>
        <w:rPr>
          <w:spacing w:val="33"/>
        </w:rPr>
        <w:t xml:space="preserve"> </w:t>
      </w:r>
      <w:r>
        <w:t>our</w:t>
      </w:r>
      <w:r>
        <w:rPr>
          <w:spacing w:val="35"/>
        </w:rPr>
        <w:t xml:space="preserve"> </w:t>
      </w:r>
      <w:r>
        <w:rPr>
          <w:spacing w:val="-1"/>
        </w:rPr>
        <w:t>hypothesis,</w:t>
      </w:r>
      <w:r>
        <w:rPr>
          <w:spacing w:val="34"/>
        </w:rPr>
        <w:t xml:space="preserve"> </w:t>
      </w:r>
      <w:r>
        <w:rPr>
          <w:spacing w:val="-1"/>
        </w:rPr>
        <w:t>we</w:t>
      </w:r>
      <w:r>
        <w:rPr>
          <w:spacing w:val="34"/>
        </w:rPr>
        <w:t xml:space="preserve"> </w:t>
      </w:r>
      <w:r>
        <w:rPr>
          <w:spacing w:val="-1"/>
        </w:rPr>
        <w:t>decided</w:t>
      </w:r>
      <w:r>
        <w:rPr>
          <w:spacing w:val="31"/>
        </w:rPr>
        <w:t xml:space="preserve"> </w:t>
      </w:r>
      <w:r>
        <w:t>to</w:t>
      </w:r>
      <w:r>
        <w:rPr>
          <w:spacing w:val="32"/>
        </w:rPr>
        <w:t xml:space="preserve"> </w:t>
      </w:r>
      <w:r>
        <w:rPr>
          <w:spacing w:val="-1"/>
        </w:rPr>
        <w:t>interview</w:t>
      </w:r>
      <w:r>
        <w:rPr>
          <w:spacing w:val="34"/>
        </w:rPr>
        <w:t xml:space="preserve"> </w:t>
      </w:r>
      <w:r>
        <w:rPr>
          <w:spacing w:val="-1"/>
        </w:rPr>
        <w:t>people</w:t>
      </w:r>
      <w:r>
        <w:rPr>
          <w:spacing w:val="35"/>
        </w:rPr>
        <w:t xml:space="preserve"> </w:t>
      </w:r>
      <w:r>
        <w:rPr>
          <w:spacing w:val="-1"/>
        </w:rPr>
        <w:t>with</w:t>
      </w:r>
      <w:r>
        <w:rPr>
          <w:spacing w:val="33"/>
        </w:rPr>
        <w:t xml:space="preserve"> </w:t>
      </w:r>
      <w:r>
        <w:rPr>
          <w:spacing w:val="-1"/>
        </w:rPr>
        <w:t>right</w:t>
      </w:r>
      <w:r>
        <w:rPr>
          <w:spacing w:val="34"/>
        </w:rPr>
        <w:t xml:space="preserve"> </w:t>
      </w:r>
      <w:r>
        <w:rPr>
          <w:spacing w:val="-1"/>
        </w:rPr>
        <w:t>customer</w:t>
      </w:r>
      <w:r>
        <w:rPr>
          <w:spacing w:val="33"/>
        </w:rPr>
        <w:t xml:space="preserve"> </w:t>
      </w:r>
      <w:r>
        <w:rPr>
          <w:spacing w:val="-1"/>
        </w:rPr>
        <w:t>persona</w:t>
      </w:r>
      <w:r>
        <w:rPr>
          <w:spacing w:val="39"/>
        </w:rPr>
        <w:t xml:space="preserve"> </w:t>
      </w:r>
      <w:r>
        <w:rPr>
          <w:spacing w:val="-2"/>
        </w:rPr>
        <w:t>as</w:t>
      </w:r>
      <w:r>
        <w:rPr>
          <w:rFonts w:ascii="Times New Roman"/>
          <w:spacing w:val="63"/>
        </w:rPr>
        <w:t xml:space="preserve"> </w:t>
      </w:r>
      <w:r>
        <w:rPr>
          <w:spacing w:val="-1"/>
        </w:rPr>
        <w:t>potential</w:t>
      </w:r>
      <w:r>
        <w:rPr>
          <w:spacing w:val="14"/>
        </w:rPr>
        <w:t xml:space="preserve"> </w:t>
      </w:r>
      <w:r>
        <w:rPr>
          <w:spacing w:val="-1"/>
        </w:rPr>
        <w:t>users</w:t>
      </w:r>
      <w:r>
        <w:rPr>
          <w:spacing w:val="15"/>
        </w:rPr>
        <w:t xml:space="preserve"> </w:t>
      </w:r>
      <w:r>
        <w:rPr>
          <w:spacing w:val="-1"/>
        </w:rPr>
        <w:t>for</w:t>
      </w:r>
      <w:r>
        <w:rPr>
          <w:spacing w:val="14"/>
        </w:rPr>
        <w:t xml:space="preserve"> </w:t>
      </w:r>
      <w:r>
        <w:rPr>
          <w:spacing w:val="-1"/>
        </w:rPr>
        <w:t>this</w:t>
      </w:r>
      <w:r>
        <w:rPr>
          <w:spacing w:val="18"/>
        </w:rPr>
        <w:t xml:space="preserve"> </w:t>
      </w:r>
      <w:r>
        <w:rPr>
          <w:spacing w:val="-1"/>
        </w:rPr>
        <w:t>application.</w:t>
      </w:r>
      <w:r>
        <w:rPr>
          <w:spacing w:val="16"/>
        </w:rPr>
        <w:t xml:space="preserve"> </w:t>
      </w:r>
      <w:r>
        <w:rPr>
          <w:spacing w:val="-1"/>
        </w:rPr>
        <w:t>With</w:t>
      </w:r>
      <w:r>
        <w:rPr>
          <w:spacing w:val="16"/>
        </w:rPr>
        <w:t xml:space="preserve"> </w:t>
      </w:r>
      <w:r>
        <w:t>the</w:t>
      </w:r>
      <w:r>
        <w:rPr>
          <w:spacing w:val="14"/>
        </w:rPr>
        <w:t xml:space="preserve"> </w:t>
      </w:r>
      <w:r>
        <w:rPr>
          <w:spacing w:val="-1"/>
        </w:rPr>
        <w:t>interviews,</w:t>
      </w:r>
      <w:r>
        <w:rPr>
          <w:spacing w:val="16"/>
        </w:rPr>
        <w:t xml:space="preserve"> </w:t>
      </w:r>
      <w:r>
        <w:t>we</w:t>
      </w:r>
      <w:r>
        <w:rPr>
          <w:spacing w:val="17"/>
        </w:rPr>
        <w:t xml:space="preserve"> </w:t>
      </w:r>
      <w:r>
        <w:rPr>
          <w:spacing w:val="-1"/>
        </w:rPr>
        <w:t>figured</w:t>
      </w:r>
      <w:r>
        <w:rPr>
          <w:spacing w:val="13"/>
        </w:rPr>
        <w:t xml:space="preserve"> </w:t>
      </w:r>
      <w:r>
        <w:t>out</w:t>
      </w:r>
      <w:r>
        <w:rPr>
          <w:spacing w:val="15"/>
        </w:rPr>
        <w:t xml:space="preserve"> </w:t>
      </w:r>
      <w:r>
        <w:t>that</w:t>
      </w:r>
      <w:r>
        <w:rPr>
          <w:spacing w:val="14"/>
        </w:rPr>
        <w:t xml:space="preserve"> </w:t>
      </w:r>
      <w:r>
        <w:rPr>
          <w:spacing w:val="-1"/>
        </w:rPr>
        <w:t>most</w:t>
      </w:r>
      <w:r>
        <w:rPr>
          <w:spacing w:val="17"/>
        </w:rPr>
        <w:t xml:space="preserve"> </w:t>
      </w:r>
      <w:ins w:id="97" w:author="tapan kumar" w:date="2019-07-29T08:25:00Z">
        <w:r w:rsidR="009E243B">
          <w:rPr>
            <w:spacing w:val="-1"/>
          </w:rPr>
          <w:t>car</w:t>
        </w:r>
      </w:ins>
      <w:del w:id="98" w:author="tapan kumar" w:date="2019-07-29T08:25:00Z">
        <w:r w:rsidDel="009E243B">
          <w:rPr>
            <w:spacing w:val="-1"/>
          </w:rPr>
          <w:delText>bike</w:delText>
        </w:r>
      </w:del>
      <w:r>
        <w:rPr>
          <w:spacing w:val="15"/>
        </w:rPr>
        <w:t xml:space="preserve"> </w:t>
      </w:r>
      <w:r>
        <w:rPr>
          <w:spacing w:val="-1"/>
        </w:rPr>
        <w:t>owners</w:t>
      </w:r>
      <w:r>
        <w:rPr>
          <w:spacing w:val="17"/>
        </w:rPr>
        <w:t xml:space="preserve"> </w:t>
      </w:r>
      <w:r>
        <w:rPr>
          <w:spacing w:val="-1"/>
        </w:rPr>
        <w:t>are</w:t>
      </w:r>
      <w:r>
        <w:rPr>
          <w:spacing w:val="17"/>
        </w:rPr>
        <w:t xml:space="preserve"> </w:t>
      </w:r>
      <w:r>
        <w:rPr>
          <w:spacing w:val="-2"/>
        </w:rPr>
        <w:t>not</w:t>
      </w:r>
      <w:r>
        <w:rPr>
          <w:rFonts w:ascii="Times New Roman"/>
          <w:spacing w:val="67"/>
        </w:rPr>
        <w:t xml:space="preserve"> </w:t>
      </w:r>
      <w:r>
        <w:rPr>
          <w:spacing w:val="-1"/>
        </w:rPr>
        <w:t>interested</w:t>
      </w:r>
      <w:r>
        <w:rPr>
          <w:spacing w:val="16"/>
        </w:rPr>
        <w:t xml:space="preserve"> </w:t>
      </w:r>
      <w:r>
        <w:rPr>
          <w:spacing w:val="-1"/>
        </w:rPr>
        <w:t>renting</w:t>
      </w:r>
      <w:r>
        <w:rPr>
          <w:spacing w:val="14"/>
        </w:rPr>
        <w:t xml:space="preserve"> </w:t>
      </w:r>
      <w:r>
        <w:t>out</w:t>
      </w:r>
      <w:r>
        <w:rPr>
          <w:spacing w:val="18"/>
        </w:rPr>
        <w:t xml:space="preserve"> </w:t>
      </w:r>
      <w:r>
        <w:rPr>
          <w:spacing w:val="-1"/>
        </w:rPr>
        <w:t>their</w:t>
      </w:r>
      <w:r>
        <w:rPr>
          <w:spacing w:val="17"/>
        </w:rPr>
        <w:t xml:space="preserve"> </w:t>
      </w:r>
      <w:ins w:id="99" w:author="tapan kumar" w:date="2019-07-29T08:26:00Z">
        <w:r w:rsidR="009E243B">
          <w:rPr>
            <w:spacing w:val="-1"/>
          </w:rPr>
          <w:t>car</w:t>
        </w:r>
      </w:ins>
      <w:del w:id="100" w:author="tapan kumar" w:date="2019-07-29T08:26:00Z">
        <w:r w:rsidDel="009E243B">
          <w:rPr>
            <w:spacing w:val="-1"/>
          </w:rPr>
          <w:delText>bikes</w:delText>
        </w:r>
      </w:del>
      <w:r>
        <w:rPr>
          <w:spacing w:val="17"/>
        </w:rPr>
        <w:t xml:space="preserve"> </w:t>
      </w:r>
      <w:r>
        <w:t>as</w:t>
      </w:r>
      <w:r>
        <w:rPr>
          <w:spacing w:val="16"/>
        </w:rPr>
        <w:t xml:space="preserve"> </w:t>
      </w:r>
      <w:r>
        <w:rPr>
          <w:spacing w:val="-1"/>
        </w:rPr>
        <w:t>they</w:t>
      </w:r>
      <w:r>
        <w:rPr>
          <w:spacing w:val="18"/>
        </w:rPr>
        <w:t xml:space="preserve"> </w:t>
      </w:r>
      <w:r>
        <w:rPr>
          <w:spacing w:val="-1"/>
        </w:rPr>
        <w:t>are</w:t>
      </w:r>
      <w:r>
        <w:rPr>
          <w:spacing w:val="18"/>
        </w:rPr>
        <w:t xml:space="preserve"> </w:t>
      </w:r>
      <w:r>
        <w:rPr>
          <w:spacing w:val="-1"/>
        </w:rPr>
        <w:t>concerned</w:t>
      </w:r>
      <w:r>
        <w:rPr>
          <w:spacing w:val="16"/>
        </w:rPr>
        <w:t xml:space="preserve"> </w:t>
      </w:r>
      <w:r>
        <w:t>of</w:t>
      </w:r>
      <w:r>
        <w:rPr>
          <w:spacing w:val="16"/>
        </w:rPr>
        <w:t xml:space="preserve"> </w:t>
      </w:r>
      <w:r>
        <w:rPr>
          <w:spacing w:val="-1"/>
        </w:rPr>
        <w:t>theft</w:t>
      </w:r>
      <w:r>
        <w:rPr>
          <w:spacing w:val="18"/>
        </w:rPr>
        <w:t xml:space="preserve"> </w:t>
      </w:r>
      <w:r>
        <w:t>or</w:t>
      </w:r>
      <w:r>
        <w:rPr>
          <w:spacing w:val="14"/>
        </w:rPr>
        <w:t xml:space="preserve"> </w:t>
      </w:r>
      <w:r>
        <w:rPr>
          <w:spacing w:val="-1"/>
        </w:rPr>
        <w:t>physical</w:t>
      </w:r>
      <w:r>
        <w:rPr>
          <w:spacing w:val="16"/>
        </w:rPr>
        <w:t xml:space="preserve"> </w:t>
      </w:r>
      <w:r>
        <w:rPr>
          <w:spacing w:val="-1"/>
        </w:rPr>
        <w:t>damages</w:t>
      </w:r>
      <w:r>
        <w:rPr>
          <w:spacing w:val="15"/>
        </w:rPr>
        <w:t xml:space="preserve"> </w:t>
      </w:r>
      <w:r>
        <w:t>to</w:t>
      </w:r>
      <w:r>
        <w:rPr>
          <w:spacing w:val="16"/>
        </w:rPr>
        <w:t xml:space="preserve"> </w:t>
      </w:r>
      <w:r>
        <w:t>their</w:t>
      </w:r>
      <w:r>
        <w:rPr>
          <w:spacing w:val="16"/>
        </w:rPr>
        <w:t xml:space="preserve"> </w:t>
      </w:r>
      <w:ins w:id="101" w:author="tapan kumar" w:date="2019-07-29T08:26:00Z">
        <w:r w:rsidR="009E243B">
          <w:rPr>
            <w:spacing w:val="-1"/>
          </w:rPr>
          <w:t>car</w:t>
        </w:r>
      </w:ins>
      <w:del w:id="102" w:author="tapan kumar" w:date="2019-07-29T08:26:00Z">
        <w:r w:rsidDel="009E243B">
          <w:rPr>
            <w:spacing w:val="-1"/>
          </w:rPr>
          <w:delText>bikes</w:delText>
        </w:r>
      </w:del>
      <w:r>
        <w:rPr>
          <w:spacing w:val="-1"/>
        </w:rPr>
        <w:t>.</w:t>
      </w:r>
      <w:r>
        <w:rPr>
          <w:spacing w:val="21"/>
        </w:rPr>
        <w:t xml:space="preserve"> </w:t>
      </w:r>
      <w:r>
        <w:t>In</w:t>
      </w:r>
      <w:r>
        <w:rPr>
          <w:rFonts w:ascii="Times New Roman"/>
          <w:spacing w:val="69"/>
        </w:rPr>
        <w:t xml:space="preserve"> </w:t>
      </w:r>
      <w:r>
        <w:t>order</w:t>
      </w:r>
      <w:r>
        <w:rPr>
          <w:spacing w:val="-7"/>
        </w:rPr>
        <w:t xml:space="preserve"> </w:t>
      </w:r>
      <w:r>
        <w:t>to</w:t>
      </w:r>
      <w:r>
        <w:rPr>
          <w:spacing w:val="-6"/>
        </w:rPr>
        <w:t xml:space="preserve"> </w:t>
      </w:r>
      <w:r>
        <w:rPr>
          <w:spacing w:val="-1"/>
        </w:rPr>
        <w:t>address</w:t>
      </w:r>
      <w:r>
        <w:rPr>
          <w:spacing w:val="-5"/>
        </w:rPr>
        <w:t xml:space="preserve"> </w:t>
      </w:r>
      <w:r>
        <w:rPr>
          <w:spacing w:val="-1"/>
        </w:rPr>
        <w:t>this</w:t>
      </w:r>
      <w:r>
        <w:rPr>
          <w:spacing w:val="-6"/>
        </w:rPr>
        <w:t xml:space="preserve"> </w:t>
      </w:r>
      <w:r>
        <w:rPr>
          <w:spacing w:val="-1"/>
        </w:rPr>
        <w:t>concern</w:t>
      </w:r>
      <w:r>
        <w:rPr>
          <w:spacing w:val="-6"/>
        </w:rPr>
        <w:t xml:space="preserve"> </w:t>
      </w:r>
      <w:r>
        <w:t>of</w:t>
      </w:r>
      <w:r>
        <w:rPr>
          <w:spacing w:val="-5"/>
        </w:rPr>
        <w:t xml:space="preserve"> </w:t>
      </w:r>
      <w:ins w:id="103" w:author="tapan kumar" w:date="2019-07-29T08:26:00Z">
        <w:r w:rsidR="009E243B">
          <w:rPr>
            <w:spacing w:val="-1"/>
          </w:rPr>
          <w:t>car</w:t>
        </w:r>
      </w:ins>
      <w:del w:id="104" w:author="tapan kumar" w:date="2019-07-29T08:26:00Z">
        <w:r w:rsidDel="009E243B">
          <w:rPr>
            <w:spacing w:val="-1"/>
          </w:rPr>
          <w:delText>bike</w:delText>
        </w:r>
      </w:del>
      <w:r>
        <w:rPr>
          <w:spacing w:val="-7"/>
        </w:rPr>
        <w:t xml:space="preserve"> </w:t>
      </w:r>
      <w:r>
        <w:rPr>
          <w:spacing w:val="-1"/>
        </w:rPr>
        <w:t>owners,</w:t>
      </w:r>
      <w:r>
        <w:rPr>
          <w:spacing w:val="-4"/>
        </w:rPr>
        <w:t xml:space="preserve"> </w:t>
      </w:r>
      <w:r>
        <w:rPr>
          <w:spacing w:val="-1"/>
        </w:rPr>
        <w:t>we</w:t>
      </w:r>
      <w:r>
        <w:rPr>
          <w:spacing w:val="-4"/>
        </w:rPr>
        <w:t xml:space="preserve"> </w:t>
      </w:r>
      <w:r>
        <w:rPr>
          <w:spacing w:val="-1"/>
        </w:rPr>
        <w:t>decided</w:t>
      </w:r>
      <w:r>
        <w:rPr>
          <w:spacing w:val="-5"/>
        </w:rPr>
        <w:t xml:space="preserve"> </w:t>
      </w:r>
      <w:r>
        <w:t>to</w:t>
      </w:r>
      <w:r>
        <w:rPr>
          <w:spacing w:val="-4"/>
        </w:rPr>
        <w:t xml:space="preserve"> </w:t>
      </w:r>
      <w:r>
        <w:rPr>
          <w:spacing w:val="-1"/>
        </w:rPr>
        <w:t>introduce</w:t>
      </w:r>
      <w:r>
        <w:rPr>
          <w:spacing w:val="-4"/>
        </w:rPr>
        <w:t xml:space="preserve"> </w:t>
      </w:r>
      <w:r>
        <w:t>an</w:t>
      </w:r>
      <w:r>
        <w:rPr>
          <w:spacing w:val="-8"/>
        </w:rPr>
        <w:t xml:space="preserve"> </w:t>
      </w:r>
      <w:r>
        <w:rPr>
          <w:spacing w:val="-1"/>
        </w:rPr>
        <w:t>optional</w:t>
      </w:r>
      <w:r>
        <w:rPr>
          <w:spacing w:val="-8"/>
        </w:rPr>
        <w:t xml:space="preserve"> </w:t>
      </w:r>
      <w:r>
        <w:rPr>
          <w:spacing w:val="-1"/>
        </w:rPr>
        <w:t>Insurance</w:t>
      </w:r>
      <w:r>
        <w:rPr>
          <w:spacing w:val="-3"/>
        </w:rPr>
        <w:t xml:space="preserve"> </w:t>
      </w:r>
      <w:r>
        <w:rPr>
          <w:spacing w:val="-1"/>
        </w:rPr>
        <w:t>coverage</w:t>
      </w:r>
      <w:r>
        <w:rPr>
          <w:spacing w:val="-4"/>
        </w:rPr>
        <w:t xml:space="preserve"> </w:t>
      </w:r>
      <w:r>
        <w:rPr>
          <w:spacing w:val="-1"/>
        </w:rPr>
        <w:t>for</w:t>
      </w:r>
      <w:r>
        <w:rPr>
          <w:rFonts w:ascii="Times New Roman"/>
          <w:spacing w:val="69"/>
        </w:rPr>
        <w:t xml:space="preserve"> </w:t>
      </w:r>
      <w:r>
        <w:t>the</w:t>
      </w:r>
      <w:r>
        <w:rPr>
          <w:spacing w:val="-1"/>
        </w:rPr>
        <w:t xml:space="preserve"> </w:t>
      </w:r>
      <w:ins w:id="105" w:author="tapan kumar" w:date="2019-07-29T08:27:00Z">
        <w:r w:rsidR="009E243B">
          <w:rPr>
            <w:spacing w:val="-1"/>
          </w:rPr>
          <w:t>car</w:t>
        </w:r>
      </w:ins>
      <w:del w:id="106" w:author="tapan kumar" w:date="2019-07-29T08:27:00Z">
        <w:r w:rsidDel="009E243B">
          <w:rPr>
            <w:spacing w:val="-1"/>
          </w:rPr>
          <w:delText>bikes</w:delText>
        </w:r>
      </w:del>
      <w:r>
        <w:rPr>
          <w:spacing w:val="-3"/>
        </w:rPr>
        <w:t xml:space="preserve"> </w:t>
      </w:r>
      <w:r>
        <w:rPr>
          <w:spacing w:val="-1"/>
        </w:rPr>
        <w:t>registered for</w:t>
      </w:r>
      <w:r>
        <w:rPr>
          <w:spacing w:val="1"/>
        </w:rPr>
        <w:t xml:space="preserve"> </w:t>
      </w:r>
      <w:r>
        <w:rPr>
          <w:spacing w:val="-1"/>
        </w:rPr>
        <w:t>rental</w:t>
      </w:r>
      <w:r>
        <w:t xml:space="preserve"> in</w:t>
      </w:r>
      <w:r>
        <w:rPr>
          <w:spacing w:val="-1"/>
        </w:rPr>
        <w:t xml:space="preserve"> the</w:t>
      </w:r>
      <w:r>
        <w:rPr>
          <w:spacing w:val="-2"/>
        </w:rPr>
        <w:t xml:space="preserve"> </w:t>
      </w:r>
      <w:r>
        <w:rPr>
          <w:spacing w:val="-1"/>
        </w:rPr>
        <w:t>application.</w:t>
      </w:r>
    </w:p>
    <w:p w14:paraId="1CFEC7BB" w14:textId="77777777" w:rsidR="00360AF5" w:rsidRDefault="00360AF5">
      <w:pPr>
        <w:spacing w:before="10"/>
        <w:rPr>
          <w:rFonts w:ascii="Calibri" w:eastAsia="Calibri" w:hAnsi="Calibri" w:cs="Calibri"/>
        </w:rPr>
      </w:pPr>
    </w:p>
    <w:p w14:paraId="754109E0" w14:textId="6FDA2B44" w:rsidR="00360AF5" w:rsidRDefault="00674C3A">
      <w:pPr>
        <w:pStyle w:val="BodyText"/>
        <w:spacing w:line="360" w:lineRule="auto"/>
        <w:ind w:right="133"/>
        <w:jc w:val="both"/>
      </w:pPr>
      <w:r>
        <w:rPr>
          <w:spacing w:val="-1"/>
        </w:rPr>
        <w:t>The</w:t>
      </w:r>
      <w:r>
        <w:rPr>
          <w:spacing w:val="17"/>
        </w:rPr>
        <w:t xml:space="preserve"> </w:t>
      </w:r>
      <w:r>
        <w:rPr>
          <w:spacing w:val="-1"/>
        </w:rPr>
        <w:t>application</w:t>
      </w:r>
      <w:r>
        <w:rPr>
          <w:spacing w:val="13"/>
        </w:rPr>
        <w:t xml:space="preserve"> </w:t>
      </w:r>
      <w:r>
        <w:t>will</w:t>
      </w:r>
      <w:r>
        <w:rPr>
          <w:spacing w:val="13"/>
        </w:rPr>
        <w:t xml:space="preserve"> </w:t>
      </w:r>
      <w:r>
        <w:rPr>
          <w:spacing w:val="-1"/>
        </w:rPr>
        <w:t>ensue</w:t>
      </w:r>
      <w:r>
        <w:rPr>
          <w:spacing w:val="13"/>
        </w:rPr>
        <w:t xml:space="preserve"> </w:t>
      </w:r>
      <w:r>
        <w:rPr>
          <w:spacing w:val="-1"/>
        </w:rPr>
        <w:t>secure</w:t>
      </w:r>
      <w:r>
        <w:rPr>
          <w:spacing w:val="14"/>
        </w:rPr>
        <w:t xml:space="preserve"> </w:t>
      </w:r>
      <w:r>
        <w:rPr>
          <w:spacing w:val="-1"/>
        </w:rPr>
        <w:t>transactions</w:t>
      </w:r>
      <w:r>
        <w:rPr>
          <w:spacing w:val="14"/>
        </w:rPr>
        <w:t xml:space="preserve"> </w:t>
      </w:r>
      <w:r>
        <w:rPr>
          <w:spacing w:val="-1"/>
        </w:rPr>
        <w:t>and</w:t>
      </w:r>
      <w:r>
        <w:rPr>
          <w:spacing w:val="13"/>
        </w:rPr>
        <w:t xml:space="preserve"> </w:t>
      </w:r>
      <w:r>
        <w:rPr>
          <w:spacing w:val="-1"/>
        </w:rPr>
        <w:t>also</w:t>
      </w:r>
      <w:r>
        <w:rPr>
          <w:spacing w:val="18"/>
        </w:rPr>
        <w:t xml:space="preserve"> </w:t>
      </w:r>
      <w:r>
        <w:rPr>
          <w:spacing w:val="-1"/>
        </w:rPr>
        <w:t>blocks</w:t>
      </w:r>
      <w:r>
        <w:rPr>
          <w:spacing w:val="14"/>
        </w:rPr>
        <w:t xml:space="preserve"> </w:t>
      </w:r>
      <w:r>
        <w:t>certain</w:t>
      </w:r>
      <w:r>
        <w:rPr>
          <w:spacing w:val="13"/>
        </w:rPr>
        <w:t xml:space="preserve"> </w:t>
      </w:r>
      <w:r>
        <w:rPr>
          <w:spacing w:val="-1"/>
        </w:rPr>
        <w:t>amount</w:t>
      </w:r>
      <w:r>
        <w:rPr>
          <w:spacing w:val="15"/>
        </w:rPr>
        <w:t xml:space="preserve"> </w:t>
      </w:r>
      <w:r>
        <w:rPr>
          <w:spacing w:val="-1"/>
        </w:rPr>
        <w:t>from</w:t>
      </w:r>
      <w:r>
        <w:rPr>
          <w:spacing w:val="15"/>
        </w:rPr>
        <w:t xml:space="preserve"> </w:t>
      </w:r>
      <w:r>
        <w:rPr>
          <w:spacing w:val="-1"/>
        </w:rPr>
        <w:t>the</w:t>
      </w:r>
      <w:r>
        <w:rPr>
          <w:spacing w:val="24"/>
        </w:rPr>
        <w:t xml:space="preserve"> </w:t>
      </w:r>
      <w:r>
        <w:rPr>
          <w:spacing w:val="-1"/>
        </w:rPr>
        <w:t>pre-authorized</w:t>
      </w:r>
      <w:r>
        <w:rPr>
          <w:rFonts w:ascii="Times New Roman"/>
          <w:spacing w:val="65"/>
        </w:rPr>
        <w:t xml:space="preserve"> </w:t>
      </w:r>
      <w:r>
        <w:rPr>
          <w:spacing w:val="-1"/>
        </w:rPr>
        <w:t>credit</w:t>
      </w:r>
      <w:r>
        <w:rPr>
          <w:spacing w:val="-7"/>
        </w:rPr>
        <w:t xml:space="preserve"> </w:t>
      </w:r>
      <w:r>
        <w:t>card</w:t>
      </w:r>
      <w:r>
        <w:rPr>
          <w:spacing w:val="-8"/>
        </w:rPr>
        <w:t xml:space="preserve"> </w:t>
      </w:r>
      <w:r>
        <w:t>of</w:t>
      </w:r>
      <w:r>
        <w:rPr>
          <w:spacing w:val="-7"/>
        </w:rPr>
        <w:t xml:space="preserve"> </w:t>
      </w:r>
      <w:ins w:id="107" w:author="tapan kumar" w:date="2019-07-29T08:27:00Z">
        <w:r w:rsidR="009E243B">
          <w:rPr>
            <w:spacing w:val="-1"/>
          </w:rPr>
          <w:t>car</w:t>
        </w:r>
      </w:ins>
      <w:del w:id="108" w:author="tapan kumar" w:date="2019-07-29T08:27:00Z">
        <w:r w:rsidDel="009E243B">
          <w:rPr>
            <w:spacing w:val="-1"/>
          </w:rPr>
          <w:delText>bike</w:delText>
        </w:r>
      </w:del>
      <w:r>
        <w:rPr>
          <w:spacing w:val="-6"/>
        </w:rPr>
        <w:t xml:space="preserve"> </w:t>
      </w:r>
      <w:r>
        <w:rPr>
          <w:spacing w:val="-1"/>
        </w:rPr>
        <w:t>users</w:t>
      </w:r>
      <w:r>
        <w:rPr>
          <w:spacing w:val="-7"/>
        </w:rPr>
        <w:t xml:space="preserve"> </w:t>
      </w:r>
      <w:r>
        <w:rPr>
          <w:spacing w:val="-1"/>
        </w:rPr>
        <w:t>to</w:t>
      </w:r>
      <w:r>
        <w:rPr>
          <w:spacing w:val="-9"/>
        </w:rPr>
        <w:t xml:space="preserve"> </w:t>
      </w:r>
      <w:r>
        <w:rPr>
          <w:spacing w:val="-1"/>
        </w:rPr>
        <w:t>address</w:t>
      </w:r>
      <w:r>
        <w:rPr>
          <w:spacing w:val="-7"/>
        </w:rPr>
        <w:t xml:space="preserve"> </w:t>
      </w:r>
      <w:r>
        <w:t>the</w:t>
      </w:r>
      <w:r>
        <w:rPr>
          <w:spacing w:val="-6"/>
        </w:rPr>
        <w:t xml:space="preserve"> </w:t>
      </w:r>
      <w:r>
        <w:rPr>
          <w:spacing w:val="-1"/>
        </w:rPr>
        <w:t>security</w:t>
      </w:r>
      <w:r>
        <w:rPr>
          <w:spacing w:val="-6"/>
        </w:rPr>
        <w:t xml:space="preserve"> </w:t>
      </w:r>
      <w:r>
        <w:rPr>
          <w:spacing w:val="-1"/>
        </w:rPr>
        <w:t>reasons.</w:t>
      </w:r>
      <w:r>
        <w:rPr>
          <w:spacing w:val="-8"/>
        </w:rPr>
        <w:t xml:space="preserve"> </w:t>
      </w:r>
      <w:r>
        <w:rPr>
          <w:spacing w:val="-1"/>
        </w:rPr>
        <w:t>This</w:t>
      </w:r>
      <w:r>
        <w:rPr>
          <w:spacing w:val="-7"/>
        </w:rPr>
        <w:t xml:space="preserve"> </w:t>
      </w:r>
      <w:r>
        <w:t>could</w:t>
      </w:r>
      <w:r>
        <w:rPr>
          <w:spacing w:val="-8"/>
        </w:rPr>
        <w:t xml:space="preserve"> </w:t>
      </w:r>
      <w:r>
        <w:rPr>
          <w:spacing w:val="-1"/>
        </w:rPr>
        <w:t>facilitate</w:t>
      </w:r>
      <w:r>
        <w:rPr>
          <w:spacing w:val="-7"/>
        </w:rPr>
        <w:t xml:space="preserve"> </w:t>
      </w:r>
      <w:r>
        <w:t>a</w:t>
      </w:r>
      <w:r>
        <w:rPr>
          <w:spacing w:val="-7"/>
        </w:rPr>
        <w:t xml:space="preserve"> </w:t>
      </w:r>
      <w:r>
        <w:rPr>
          <w:spacing w:val="-2"/>
        </w:rPr>
        <w:t>safe</w:t>
      </w:r>
      <w:r>
        <w:rPr>
          <w:spacing w:val="-6"/>
        </w:rPr>
        <w:t xml:space="preserve"> </w:t>
      </w:r>
      <w:r>
        <w:rPr>
          <w:spacing w:val="-1"/>
        </w:rPr>
        <w:t>and</w:t>
      </w:r>
      <w:r>
        <w:rPr>
          <w:spacing w:val="-8"/>
        </w:rPr>
        <w:t xml:space="preserve"> </w:t>
      </w:r>
      <w:r>
        <w:rPr>
          <w:spacing w:val="-1"/>
        </w:rPr>
        <w:t>secure</w:t>
      </w:r>
      <w:r>
        <w:rPr>
          <w:spacing w:val="-7"/>
        </w:rPr>
        <w:t xml:space="preserve"> </w:t>
      </w:r>
      <w:r>
        <w:rPr>
          <w:spacing w:val="-1"/>
        </w:rPr>
        <w:t>way</w:t>
      </w:r>
      <w:r>
        <w:rPr>
          <w:spacing w:val="-5"/>
        </w:rPr>
        <w:t xml:space="preserve"> </w:t>
      </w:r>
      <w:r>
        <w:t>of</w:t>
      </w:r>
      <w:r>
        <w:rPr>
          <w:spacing w:val="-7"/>
        </w:rPr>
        <w:t xml:space="preserve"> </w:t>
      </w:r>
      <w:ins w:id="109" w:author="tapan kumar" w:date="2019-07-29T08:27:00Z">
        <w:r w:rsidR="009E243B">
          <w:rPr>
            <w:spacing w:val="-1"/>
          </w:rPr>
          <w:t>car</w:t>
        </w:r>
      </w:ins>
      <w:del w:id="110" w:author="tapan kumar" w:date="2019-07-29T08:27:00Z">
        <w:r w:rsidDel="009E243B">
          <w:rPr>
            <w:spacing w:val="-1"/>
          </w:rPr>
          <w:delText>bike</w:delText>
        </w:r>
      </w:del>
      <w:r>
        <w:rPr>
          <w:rFonts w:ascii="Times New Roman"/>
          <w:spacing w:val="61"/>
        </w:rPr>
        <w:t xml:space="preserve"> </w:t>
      </w:r>
      <w:r>
        <w:rPr>
          <w:spacing w:val="-1"/>
        </w:rPr>
        <w:t>rentals.</w:t>
      </w:r>
    </w:p>
    <w:p w14:paraId="5B24D860" w14:textId="77777777" w:rsidR="00360AF5" w:rsidRDefault="00360AF5">
      <w:pPr>
        <w:spacing w:before="10"/>
        <w:rPr>
          <w:rFonts w:ascii="Calibri" w:eastAsia="Calibri" w:hAnsi="Calibri" w:cs="Calibri"/>
        </w:rPr>
      </w:pPr>
    </w:p>
    <w:p w14:paraId="2F8DBA69" w14:textId="350195AA" w:rsidR="00360AF5" w:rsidRDefault="00674C3A">
      <w:pPr>
        <w:pStyle w:val="BodyText"/>
        <w:spacing w:line="360" w:lineRule="auto"/>
        <w:ind w:right="135"/>
        <w:jc w:val="both"/>
      </w:pPr>
      <w:r>
        <w:rPr>
          <w:spacing w:val="-1"/>
        </w:rPr>
        <w:t xml:space="preserve">Making </w:t>
      </w:r>
      <w:r>
        <w:t xml:space="preserve">a </w:t>
      </w:r>
      <w:r>
        <w:rPr>
          <w:spacing w:val="-1"/>
        </w:rPr>
        <w:t>tie</w:t>
      </w:r>
      <w:r>
        <w:t xml:space="preserve"> </w:t>
      </w:r>
      <w:r>
        <w:rPr>
          <w:spacing w:val="-1"/>
        </w:rPr>
        <w:t>with</w:t>
      </w:r>
      <w:r>
        <w:t xml:space="preserve"> local</w:t>
      </w:r>
      <w:r>
        <w:rPr>
          <w:spacing w:val="-3"/>
        </w:rPr>
        <w:t xml:space="preserve"> </w:t>
      </w:r>
      <w:ins w:id="111" w:author="tapan kumar" w:date="2019-07-29T08:27:00Z">
        <w:r w:rsidR="009E243B">
          <w:rPr>
            <w:spacing w:val="-1"/>
          </w:rPr>
          <w:t>car</w:t>
        </w:r>
      </w:ins>
      <w:del w:id="112" w:author="tapan kumar" w:date="2019-07-29T08:27:00Z">
        <w:r w:rsidDel="009E243B">
          <w:rPr>
            <w:spacing w:val="-1"/>
          </w:rPr>
          <w:delText>bike</w:delText>
        </w:r>
      </w:del>
      <w:r>
        <w:rPr>
          <w:spacing w:val="-3"/>
        </w:rPr>
        <w:t xml:space="preserve"> </w:t>
      </w:r>
      <w:r>
        <w:t>repair</w:t>
      </w:r>
      <w:r>
        <w:rPr>
          <w:spacing w:val="-1"/>
        </w:rPr>
        <w:t xml:space="preserve"> shops </w:t>
      </w:r>
      <w:r>
        <w:t>to</w:t>
      </w:r>
      <w:r>
        <w:rPr>
          <w:spacing w:val="1"/>
        </w:rPr>
        <w:t xml:space="preserve"> </w:t>
      </w:r>
      <w:r>
        <w:rPr>
          <w:spacing w:val="-1"/>
        </w:rPr>
        <w:t>facilitate</w:t>
      </w:r>
      <w:r>
        <w:t xml:space="preserve"> </w:t>
      </w:r>
      <w:r>
        <w:rPr>
          <w:spacing w:val="-1"/>
        </w:rPr>
        <w:t>discounted</w:t>
      </w:r>
      <w:r>
        <w:t xml:space="preserve"> </w:t>
      </w:r>
      <w:r>
        <w:rPr>
          <w:spacing w:val="-1"/>
        </w:rPr>
        <w:t>service</w:t>
      </w:r>
      <w:r>
        <w:t xml:space="preserve"> </w:t>
      </w:r>
      <w:r>
        <w:rPr>
          <w:spacing w:val="-1"/>
        </w:rPr>
        <w:t>for</w:t>
      </w:r>
      <w:r>
        <w:rPr>
          <w:spacing w:val="-3"/>
        </w:rPr>
        <w:t xml:space="preserve"> </w:t>
      </w:r>
      <w:r>
        <w:t xml:space="preserve">our </w:t>
      </w:r>
      <w:ins w:id="113" w:author="tapan kumar" w:date="2019-07-29T08:28:00Z">
        <w:r w:rsidR="00BC657A">
          <w:rPr>
            <w:spacing w:val="-2"/>
          </w:rPr>
          <w:t>car</w:t>
        </w:r>
      </w:ins>
      <w:del w:id="114" w:author="tapan kumar" w:date="2019-07-29T08:28:00Z">
        <w:r w:rsidDel="00BC657A">
          <w:rPr>
            <w:spacing w:val="-2"/>
          </w:rPr>
          <w:delText>bike</w:delText>
        </w:r>
      </w:del>
      <w:r>
        <w:rPr>
          <w:spacing w:val="1"/>
        </w:rPr>
        <w:t xml:space="preserve"> </w:t>
      </w:r>
      <w:r>
        <w:rPr>
          <w:spacing w:val="-1"/>
        </w:rPr>
        <w:t>owners</w:t>
      </w:r>
      <w:r>
        <w:rPr>
          <w:spacing w:val="-3"/>
        </w:rPr>
        <w:t xml:space="preserve"> </w:t>
      </w:r>
      <w:r>
        <w:t xml:space="preserve">is </w:t>
      </w:r>
      <w:r>
        <w:rPr>
          <w:spacing w:val="-1"/>
        </w:rPr>
        <w:t>also</w:t>
      </w:r>
      <w:r>
        <w:rPr>
          <w:spacing w:val="1"/>
        </w:rPr>
        <w:t xml:space="preserve"> </w:t>
      </w:r>
      <w:r>
        <w:t xml:space="preserve">a </w:t>
      </w:r>
      <w:r>
        <w:rPr>
          <w:spacing w:val="-1"/>
        </w:rPr>
        <w:t>goal</w:t>
      </w:r>
      <w:r>
        <w:rPr>
          <w:rFonts w:ascii="Times New Roman"/>
          <w:spacing w:val="63"/>
        </w:rPr>
        <w:t xml:space="preserve"> </w:t>
      </w:r>
      <w:r>
        <w:t>of</w:t>
      </w:r>
      <w:r>
        <w:rPr>
          <w:spacing w:val="-12"/>
        </w:rPr>
        <w:t xml:space="preserve"> </w:t>
      </w:r>
      <w:r>
        <w:t>our</w:t>
      </w:r>
      <w:r>
        <w:rPr>
          <w:spacing w:val="-10"/>
        </w:rPr>
        <w:t xml:space="preserve"> </w:t>
      </w:r>
      <w:r>
        <w:rPr>
          <w:spacing w:val="-1"/>
        </w:rPr>
        <w:t>application.</w:t>
      </w:r>
      <w:r>
        <w:rPr>
          <w:spacing w:val="-10"/>
        </w:rPr>
        <w:t xml:space="preserve"> </w:t>
      </w:r>
      <w:r>
        <w:t>With</w:t>
      </w:r>
      <w:r>
        <w:rPr>
          <w:spacing w:val="-9"/>
        </w:rPr>
        <w:t xml:space="preserve"> </w:t>
      </w:r>
      <w:r>
        <w:rPr>
          <w:spacing w:val="-2"/>
        </w:rPr>
        <w:t>successful</w:t>
      </w:r>
      <w:r>
        <w:rPr>
          <w:spacing w:val="-10"/>
        </w:rPr>
        <w:t xml:space="preserve"> </w:t>
      </w:r>
      <w:r>
        <w:rPr>
          <w:spacing w:val="-1"/>
        </w:rPr>
        <w:t>collaboration</w:t>
      </w:r>
      <w:r>
        <w:rPr>
          <w:spacing w:val="-13"/>
        </w:rPr>
        <w:t xml:space="preserve"> </w:t>
      </w:r>
      <w:r>
        <w:t>with</w:t>
      </w:r>
      <w:r>
        <w:rPr>
          <w:spacing w:val="-12"/>
        </w:rPr>
        <w:t xml:space="preserve"> </w:t>
      </w:r>
      <w:r>
        <w:rPr>
          <w:spacing w:val="-1"/>
        </w:rPr>
        <w:t>manufacturers</w:t>
      </w:r>
      <w:r>
        <w:rPr>
          <w:spacing w:val="-9"/>
        </w:rPr>
        <w:t xml:space="preserve"> </w:t>
      </w:r>
      <w:r>
        <w:rPr>
          <w:spacing w:val="-1"/>
        </w:rPr>
        <w:t>and</w:t>
      </w:r>
      <w:r>
        <w:rPr>
          <w:spacing w:val="-10"/>
        </w:rPr>
        <w:t xml:space="preserve"> </w:t>
      </w:r>
      <w:r>
        <w:rPr>
          <w:spacing w:val="-1"/>
        </w:rPr>
        <w:t>service</w:t>
      </w:r>
      <w:r>
        <w:rPr>
          <w:spacing w:val="-12"/>
        </w:rPr>
        <w:t xml:space="preserve"> </w:t>
      </w:r>
      <w:r>
        <w:t>centers,</w:t>
      </w:r>
      <w:r>
        <w:rPr>
          <w:spacing w:val="-11"/>
        </w:rPr>
        <w:t xml:space="preserve"> </w:t>
      </w:r>
      <w:r>
        <w:rPr>
          <w:spacing w:val="-1"/>
        </w:rPr>
        <w:t>customers</w:t>
      </w:r>
      <w:r>
        <w:rPr>
          <w:spacing w:val="-12"/>
        </w:rPr>
        <w:t xml:space="preserve"> </w:t>
      </w:r>
      <w:r>
        <w:t>could</w:t>
      </w:r>
      <w:r>
        <w:rPr>
          <w:rFonts w:ascii="Times New Roman"/>
          <w:spacing w:val="61"/>
        </w:rPr>
        <w:t xml:space="preserve"> </w:t>
      </w:r>
      <w:r>
        <w:t>avail</w:t>
      </w:r>
      <w:r>
        <w:rPr>
          <w:spacing w:val="-1"/>
        </w:rPr>
        <w:t xml:space="preserve"> </w:t>
      </w:r>
      <w:r>
        <w:t xml:space="preserve">a </w:t>
      </w:r>
      <w:r>
        <w:rPr>
          <w:spacing w:val="-1"/>
        </w:rPr>
        <w:t>discounted price</w:t>
      </w:r>
      <w:r>
        <w:rPr>
          <w:spacing w:val="1"/>
        </w:rPr>
        <w:t xml:space="preserve"> </w:t>
      </w:r>
      <w:r>
        <w:rPr>
          <w:spacing w:val="-1"/>
        </w:rPr>
        <w:t>for</w:t>
      </w:r>
      <w:r>
        <w:rPr>
          <w:spacing w:val="-3"/>
        </w:rPr>
        <w:t xml:space="preserve"> </w:t>
      </w:r>
      <w:r>
        <w:rPr>
          <w:spacing w:val="-1"/>
        </w:rPr>
        <w:t>the</w:t>
      </w:r>
      <w:r>
        <w:t xml:space="preserve"> </w:t>
      </w:r>
      <w:r>
        <w:rPr>
          <w:spacing w:val="-2"/>
        </w:rPr>
        <w:t>spare</w:t>
      </w:r>
      <w:r>
        <w:t xml:space="preserve"> </w:t>
      </w:r>
      <w:r>
        <w:rPr>
          <w:spacing w:val="-1"/>
        </w:rPr>
        <w:t>parts.</w:t>
      </w:r>
    </w:p>
    <w:p w14:paraId="6B351852" w14:textId="77777777" w:rsidR="00360AF5" w:rsidRDefault="00360AF5">
      <w:pPr>
        <w:spacing w:before="3"/>
        <w:rPr>
          <w:rFonts w:ascii="Calibri" w:eastAsia="Calibri" w:hAnsi="Calibri" w:cs="Calibri"/>
          <w:sz w:val="23"/>
          <w:szCs w:val="23"/>
        </w:rPr>
      </w:pPr>
    </w:p>
    <w:p w14:paraId="6EF2FB3F" w14:textId="77777777" w:rsidR="00360AF5" w:rsidRDefault="00674C3A">
      <w:pPr>
        <w:pStyle w:val="Heading2"/>
        <w:numPr>
          <w:ilvl w:val="1"/>
          <w:numId w:val="8"/>
        </w:numPr>
        <w:tabs>
          <w:tab w:val="left" w:pos="559"/>
        </w:tabs>
        <w:spacing w:before="0"/>
        <w:jc w:val="both"/>
      </w:pPr>
      <w:bookmarkStart w:id="115" w:name="_Toc17378893"/>
      <w:r>
        <w:rPr>
          <w:color w:val="5B9AD5"/>
          <w:spacing w:val="-1"/>
        </w:rPr>
        <w:t>Project</w:t>
      </w:r>
      <w:r>
        <w:rPr>
          <w:color w:val="5B9AD5"/>
          <w:spacing w:val="-2"/>
        </w:rPr>
        <w:t xml:space="preserve"> </w:t>
      </w:r>
      <w:r>
        <w:rPr>
          <w:color w:val="5B9AD5"/>
          <w:spacing w:val="-1"/>
        </w:rPr>
        <w:t>Objective</w:t>
      </w:r>
      <w:r>
        <w:rPr>
          <w:color w:val="5B9AD5"/>
        </w:rPr>
        <w:t xml:space="preserve"> and</w:t>
      </w:r>
      <w:r>
        <w:rPr>
          <w:color w:val="5B9AD5"/>
          <w:spacing w:val="-2"/>
        </w:rPr>
        <w:t xml:space="preserve"> </w:t>
      </w:r>
      <w:r>
        <w:rPr>
          <w:color w:val="5B9AD5"/>
          <w:spacing w:val="-1"/>
        </w:rPr>
        <w:t>Scope</w:t>
      </w:r>
      <w:bookmarkEnd w:id="115"/>
    </w:p>
    <w:p w14:paraId="7A9D8AA8" w14:textId="77777777" w:rsidR="00360AF5" w:rsidRDefault="00674C3A">
      <w:pPr>
        <w:pStyle w:val="BodyText"/>
        <w:spacing w:before="166"/>
        <w:jc w:val="both"/>
      </w:pPr>
      <w:r>
        <w:rPr>
          <w:spacing w:val="-1"/>
        </w:rPr>
        <w:t>The</w:t>
      </w:r>
      <w:r>
        <w:t xml:space="preserve"> </w:t>
      </w:r>
      <w:r>
        <w:rPr>
          <w:spacing w:val="-1"/>
        </w:rPr>
        <w:t>following</w:t>
      </w:r>
      <w:r>
        <w:rPr>
          <w:spacing w:val="-2"/>
        </w:rPr>
        <w:t xml:space="preserve"> </w:t>
      </w:r>
      <w:r>
        <w:rPr>
          <w:spacing w:val="-1"/>
        </w:rPr>
        <w:t>falls under our</w:t>
      </w:r>
      <w:r>
        <w:t xml:space="preserve"> </w:t>
      </w:r>
      <w:r>
        <w:rPr>
          <w:spacing w:val="-1"/>
        </w:rPr>
        <w:t>objective</w:t>
      </w:r>
      <w:r>
        <w:t xml:space="preserve"> </w:t>
      </w:r>
      <w:r>
        <w:rPr>
          <w:spacing w:val="-1"/>
        </w:rPr>
        <w:t>and scope</w:t>
      </w:r>
    </w:p>
    <w:p w14:paraId="08DD4918" w14:textId="77777777" w:rsidR="00360AF5" w:rsidRDefault="00360AF5">
      <w:pPr>
        <w:spacing w:before="3"/>
        <w:rPr>
          <w:rFonts w:ascii="Calibri" w:eastAsia="Calibri" w:hAnsi="Calibri" w:cs="Calibri"/>
        </w:rPr>
      </w:pPr>
    </w:p>
    <w:p w14:paraId="2C49CD26" w14:textId="688C858E" w:rsidR="00360AF5" w:rsidRDefault="00674C3A">
      <w:pPr>
        <w:pStyle w:val="BodyText"/>
        <w:numPr>
          <w:ilvl w:val="2"/>
          <w:numId w:val="8"/>
        </w:numPr>
        <w:tabs>
          <w:tab w:val="left" w:pos="861"/>
        </w:tabs>
        <w:spacing w:line="353" w:lineRule="auto"/>
        <w:ind w:right="140"/>
        <w:jc w:val="both"/>
      </w:pPr>
      <w:r>
        <w:rPr>
          <w:spacing w:val="-1"/>
        </w:rPr>
        <w:t>Affordability:</w:t>
      </w:r>
      <w:r>
        <w:rPr>
          <w:spacing w:val="49"/>
        </w:rPr>
        <w:t xml:space="preserve"> </w:t>
      </w:r>
      <w:r>
        <w:t>-</w:t>
      </w:r>
      <w:r>
        <w:rPr>
          <w:spacing w:val="45"/>
        </w:rPr>
        <w:t xml:space="preserve"> </w:t>
      </w:r>
      <w:r>
        <w:rPr>
          <w:spacing w:val="-1"/>
        </w:rPr>
        <w:t>The</w:t>
      </w:r>
      <w:r>
        <w:rPr>
          <w:spacing w:val="46"/>
        </w:rPr>
        <w:t xml:space="preserve"> </w:t>
      </w:r>
      <w:del w:id="116" w:author="tapan kumar" w:date="2019-07-29T08:28:00Z">
        <w:r w:rsidDel="00CA7EE8">
          <w:rPr>
            <w:spacing w:val="-1"/>
          </w:rPr>
          <w:delText>system</w:delText>
        </w:r>
        <w:r w:rsidDel="00CA7EE8">
          <w:delText xml:space="preserve">  </w:delText>
        </w:r>
        <w:r w:rsidDel="00CA7EE8">
          <w:rPr>
            <w:spacing w:val="-1"/>
          </w:rPr>
          <w:delText>should</w:delText>
        </w:r>
      </w:del>
      <w:ins w:id="117" w:author="tapan kumar" w:date="2019-07-29T08:28:00Z">
        <w:r w:rsidR="00CA7EE8">
          <w:rPr>
            <w:spacing w:val="-1"/>
          </w:rPr>
          <w:t>system</w:t>
        </w:r>
        <w:r w:rsidR="00CA7EE8">
          <w:t xml:space="preserve"> should</w:t>
        </w:r>
      </w:ins>
      <w:r>
        <w:rPr>
          <w:spacing w:val="47"/>
        </w:rPr>
        <w:t xml:space="preserve"> </w:t>
      </w:r>
      <w:r>
        <w:rPr>
          <w:spacing w:val="-1"/>
        </w:rPr>
        <w:t>be</w:t>
      </w:r>
      <w:r>
        <w:rPr>
          <w:spacing w:val="46"/>
        </w:rPr>
        <w:t xml:space="preserve"> </w:t>
      </w:r>
      <w:r>
        <w:rPr>
          <w:spacing w:val="-1"/>
        </w:rPr>
        <w:t>affordable</w:t>
      </w:r>
      <w:r>
        <w:rPr>
          <w:spacing w:val="49"/>
        </w:rPr>
        <w:t xml:space="preserve"> </w:t>
      </w:r>
      <w:r>
        <w:rPr>
          <w:spacing w:val="-2"/>
        </w:rPr>
        <w:t>and</w:t>
      </w:r>
      <w:r>
        <w:rPr>
          <w:spacing w:val="47"/>
        </w:rPr>
        <w:t xml:space="preserve"> </w:t>
      </w:r>
      <w:r>
        <w:rPr>
          <w:spacing w:val="-1"/>
        </w:rPr>
        <w:t>economical</w:t>
      </w:r>
      <w:r>
        <w:rPr>
          <w:spacing w:val="45"/>
        </w:rPr>
        <w:t xml:space="preserve"> </w:t>
      </w:r>
      <w:r>
        <w:t>as</w:t>
      </w:r>
      <w:r>
        <w:rPr>
          <w:spacing w:val="46"/>
        </w:rPr>
        <w:t xml:space="preserve"> </w:t>
      </w:r>
      <w:r>
        <w:t>we</w:t>
      </w:r>
      <w:r>
        <w:rPr>
          <w:spacing w:val="46"/>
        </w:rPr>
        <w:t xml:space="preserve"> </w:t>
      </w:r>
      <w:r>
        <w:t>are</w:t>
      </w:r>
      <w:r>
        <w:rPr>
          <w:spacing w:val="46"/>
        </w:rPr>
        <w:t xml:space="preserve"> </w:t>
      </w:r>
      <w:r>
        <w:rPr>
          <w:spacing w:val="-1"/>
        </w:rPr>
        <w:t>targeting</w:t>
      </w:r>
      <w:r>
        <w:rPr>
          <w:spacing w:val="45"/>
        </w:rPr>
        <w:t xml:space="preserve"> </w:t>
      </w:r>
      <w:r>
        <w:rPr>
          <w:spacing w:val="-1"/>
        </w:rPr>
        <w:t>every</w:t>
      </w:r>
      <w:r>
        <w:rPr>
          <w:rFonts w:ascii="Times New Roman"/>
          <w:spacing w:val="59"/>
        </w:rPr>
        <w:t xml:space="preserve"> </w:t>
      </w:r>
      <w:r>
        <w:rPr>
          <w:spacing w:val="-1"/>
        </w:rPr>
        <w:t>common</w:t>
      </w:r>
      <w:r>
        <w:rPr>
          <w:spacing w:val="-3"/>
        </w:rPr>
        <w:t xml:space="preserve"> </w:t>
      </w:r>
      <w:r>
        <w:t>man</w:t>
      </w:r>
      <w:r>
        <w:rPr>
          <w:spacing w:val="-4"/>
        </w:rPr>
        <w:t xml:space="preserve"> </w:t>
      </w:r>
      <w:r>
        <w:t>of</w:t>
      </w:r>
      <w:r>
        <w:rPr>
          <w:spacing w:val="-1"/>
        </w:rPr>
        <w:t xml:space="preserve"> </w:t>
      </w:r>
      <w:r>
        <w:rPr>
          <w:spacing w:val="-2"/>
        </w:rPr>
        <w:t>the</w:t>
      </w:r>
      <w:r>
        <w:rPr>
          <w:spacing w:val="1"/>
        </w:rPr>
        <w:t xml:space="preserve"> </w:t>
      </w:r>
      <w:r>
        <w:rPr>
          <w:spacing w:val="-1"/>
        </w:rPr>
        <w:t>society.</w:t>
      </w:r>
    </w:p>
    <w:p w14:paraId="265003D2" w14:textId="496E8D8F" w:rsidR="00360AF5" w:rsidRDefault="00674C3A">
      <w:pPr>
        <w:pStyle w:val="BodyText"/>
        <w:numPr>
          <w:ilvl w:val="2"/>
          <w:numId w:val="8"/>
        </w:numPr>
        <w:tabs>
          <w:tab w:val="left" w:pos="861"/>
        </w:tabs>
        <w:spacing w:before="8" w:line="357" w:lineRule="auto"/>
        <w:ind w:right="133"/>
        <w:jc w:val="both"/>
      </w:pPr>
      <w:r>
        <w:t>User</w:t>
      </w:r>
      <w:r>
        <w:rPr>
          <w:spacing w:val="40"/>
        </w:rPr>
        <w:t xml:space="preserve"> </w:t>
      </w:r>
      <w:r>
        <w:rPr>
          <w:spacing w:val="-1"/>
        </w:rPr>
        <w:t>friendly</w:t>
      </w:r>
      <w:r>
        <w:rPr>
          <w:spacing w:val="41"/>
        </w:rPr>
        <w:t xml:space="preserve"> </w:t>
      </w:r>
      <w:r>
        <w:rPr>
          <w:spacing w:val="-1"/>
        </w:rPr>
        <w:t>interface:</w:t>
      </w:r>
      <w:r>
        <w:rPr>
          <w:spacing w:val="39"/>
        </w:rPr>
        <w:t xml:space="preserve"> </w:t>
      </w:r>
      <w:r>
        <w:t>-</w:t>
      </w:r>
      <w:r>
        <w:rPr>
          <w:spacing w:val="39"/>
        </w:rPr>
        <w:t xml:space="preserve"> </w:t>
      </w:r>
      <w:r>
        <w:rPr>
          <w:spacing w:val="-1"/>
        </w:rPr>
        <w:t>The</w:t>
      </w:r>
      <w:r>
        <w:rPr>
          <w:spacing w:val="41"/>
        </w:rPr>
        <w:t xml:space="preserve"> </w:t>
      </w:r>
      <w:r>
        <w:rPr>
          <w:spacing w:val="-1"/>
        </w:rPr>
        <w:t>user</w:t>
      </w:r>
      <w:r>
        <w:rPr>
          <w:spacing w:val="38"/>
        </w:rPr>
        <w:t xml:space="preserve"> </w:t>
      </w:r>
      <w:r>
        <w:rPr>
          <w:spacing w:val="-1"/>
        </w:rPr>
        <w:t>interface</w:t>
      </w:r>
      <w:r>
        <w:rPr>
          <w:spacing w:val="38"/>
        </w:rPr>
        <w:t xml:space="preserve"> </w:t>
      </w:r>
      <w:r>
        <w:rPr>
          <w:spacing w:val="-1"/>
        </w:rPr>
        <w:t>should</w:t>
      </w:r>
      <w:r>
        <w:rPr>
          <w:spacing w:val="38"/>
        </w:rPr>
        <w:t xml:space="preserve"> </w:t>
      </w:r>
      <w:r>
        <w:rPr>
          <w:spacing w:val="-1"/>
        </w:rPr>
        <w:t>be</w:t>
      </w:r>
      <w:r>
        <w:rPr>
          <w:spacing w:val="41"/>
        </w:rPr>
        <w:t xml:space="preserve"> </w:t>
      </w:r>
      <w:r>
        <w:rPr>
          <w:spacing w:val="-1"/>
        </w:rPr>
        <w:t>friendly</w:t>
      </w:r>
      <w:r>
        <w:rPr>
          <w:spacing w:val="41"/>
        </w:rPr>
        <w:t xml:space="preserve"> </w:t>
      </w:r>
      <w:r>
        <w:rPr>
          <w:spacing w:val="-1"/>
        </w:rPr>
        <w:t>for</w:t>
      </w:r>
      <w:r>
        <w:rPr>
          <w:spacing w:val="39"/>
        </w:rPr>
        <w:t xml:space="preserve"> </w:t>
      </w:r>
      <w:r>
        <w:t>both</w:t>
      </w:r>
      <w:r>
        <w:rPr>
          <w:spacing w:val="38"/>
        </w:rPr>
        <w:t xml:space="preserve"> </w:t>
      </w:r>
      <w:r>
        <w:rPr>
          <w:spacing w:val="-1"/>
        </w:rPr>
        <w:t>customers</w:t>
      </w:r>
      <w:r>
        <w:rPr>
          <w:spacing w:val="42"/>
        </w:rPr>
        <w:t xml:space="preserve"> </w:t>
      </w:r>
      <w:r>
        <w:rPr>
          <w:spacing w:val="-1"/>
        </w:rPr>
        <w:t>and</w:t>
      </w:r>
      <w:r>
        <w:rPr>
          <w:spacing w:val="40"/>
        </w:rPr>
        <w:t xml:space="preserve"> </w:t>
      </w:r>
      <w:ins w:id="118" w:author="tapan kumar" w:date="2019-07-29T08:29:00Z">
        <w:r w:rsidR="00CA7EE8">
          <w:rPr>
            <w:spacing w:val="-1"/>
          </w:rPr>
          <w:t>car</w:t>
        </w:r>
      </w:ins>
      <w:del w:id="119" w:author="tapan kumar" w:date="2019-07-29T08:29:00Z">
        <w:r w:rsidDel="00CA7EE8">
          <w:rPr>
            <w:spacing w:val="-1"/>
          </w:rPr>
          <w:delText>bike</w:delText>
        </w:r>
      </w:del>
      <w:r>
        <w:rPr>
          <w:rFonts w:ascii="Times New Roman" w:eastAsia="Times New Roman" w:hAnsi="Times New Roman" w:cs="Times New Roman"/>
          <w:spacing w:val="47"/>
        </w:rPr>
        <w:t xml:space="preserve"> </w:t>
      </w:r>
      <w:r>
        <w:rPr>
          <w:spacing w:val="-1"/>
        </w:rPr>
        <w:t xml:space="preserve">owners. </w:t>
      </w:r>
      <w:r>
        <w:t>It</w:t>
      </w:r>
      <w:r>
        <w:rPr>
          <w:spacing w:val="-1"/>
        </w:rPr>
        <w:t xml:space="preserve"> </w:t>
      </w:r>
      <w:r>
        <w:t>is</w:t>
      </w:r>
      <w:r>
        <w:rPr>
          <w:spacing w:val="-2"/>
        </w:rPr>
        <w:t xml:space="preserve"> </w:t>
      </w:r>
      <w:r>
        <w:rPr>
          <w:spacing w:val="-1"/>
        </w:rPr>
        <w:t>even</w:t>
      </w:r>
      <w:r>
        <w:t xml:space="preserve"> </w:t>
      </w:r>
      <w:r>
        <w:rPr>
          <w:spacing w:val="-1"/>
        </w:rPr>
        <w:t>possible</w:t>
      </w:r>
      <w:r>
        <w:rPr>
          <w:spacing w:val="-2"/>
        </w:rPr>
        <w:t xml:space="preserve"> </w:t>
      </w:r>
      <w:r>
        <w:rPr>
          <w:spacing w:val="-1"/>
        </w:rPr>
        <w:t>for</w:t>
      </w:r>
      <w:r>
        <w:t xml:space="preserve"> </w:t>
      </w:r>
      <w:r>
        <w:rPr>
          <w:spacing w:val="-1"/>
        </w:rPr>
        <w:t>the</w:t>
      </w:r>
      <w:r>
        <w:rPr>
          <w:spacing w:val="-2"/>
        </w:rPr>
        <w:t xml:space="preserve"> </w:t>
      </w:r>
      <w:ins w:id="120" w:author="tapan kumar" w:date="2019-07-29T08:29:00Z">
        <w:r w:rsidR="00CA7EE8">
          <w:rPr>
            <w:spacing w:val="-1"/>
          </w:rPr>
          <w:t>car</w:t>
        </w:r>
      </w:ins>
      <w:del w:id="121" w:author="tapan kumar" w:date="2019-07-29T08:29:00Z">
        <w:r w:rsidDel="00CA7EE8">
          <w:rPr>
            <w:spacing w:val="-1"/>
          </w:rPr>
          <w:delText>bike</w:delText>
        </w:r>
      </w:del>
      <w:r>
        <w:rPr>
          <w:spacing w:val="-1"/>
        </w:rPr>
        <w:t xml:space="preserve"> owners to</w:t>
      </w:r>
      <w:r>
        <w:t xml:space="preserve"> </w:t>
      </w:r>
      <w:r>
        <w:rPr>
          <w:spacing w:val="-2"/>
        </w:rPr>
        <w:t>be</w:t>
      </w:r>
      <w:r>
        <w:rPr>
          <w:spacing w:val="1"/>
        </w:rPr>
        <w:t xml:space="preserve"> </w:t>
      </w:r>
      <w:r>
        <w:rPr>
          <w:spacing w:val="-1"/>
        </w:rPr>
        <w:t>our</w:t>
      </w:r>
      <w:r>
        <w:t xml:space="preserve"> </w:t>
      </w:r>
      <w:r>
        <w:rPr>
          <w:spacing w:val="-1"/>
        </w:rPr>
        <w:t>potential</w:t>
      </w:r>
      <w:r>
        <w:rPr>
          <w:spacing w:val="-3"/>
        </w:rPr>
        <w:t xml:space="preserve"> </w:t>
      </w:r>
      <w:r>
        <w:rPr>
          <w:spacing w:val="-1"/>
        </w:rPr>
        <w:t>customers</w:t>
      </w:r>
      <w:r>
        <w:rPr>
          <w:spacing w:val="-2"/>
        </w:rPr>
        <w:t xml:space="preserve"> </w:t>
      </w:r>
      <w:r>
        <w:t>or</w:t>
      </w:r>
      <w:r>
        <w:rPr>
          <w:spacing w:val="1"/>
        </w:rPr>
        <w:t xml:space="preserve"> </w:t>
      </w:r>
      <w:r>
        <w:rPr>
          <w:spacing w:val="-2"/>
        </w:rPr>
        <w:t>users.</w:t>
      </w:r>
      <w:r>
        <w:t xml:space="preserve"> </w:t>
      </w:r>
      <w:r>
        <w:rPr>
          <w:spacing w:val="-1"/>
        </w:rPr>
        <w:t>Hence</w:t>
      </w:r>
      <w:r>
        <w:t xml:space="preserve"> </w:t>
      </w:r>
      <w:r>
        <w:rPr>
          <w:spacing w:val="-1"/>
        </w:rPr>
        <w:t>the</w:t>
      </w:r>
      <w:r>
        <w:rPr>
          <w:rFonts w:ascii="Times New Roman" w:eastAsia="Times New Roman" w:hAnsi="Times New Roman" w:cs="Times New Roman"/>
          <w:spacing w:val="77"/>
        </w:rPr>
        <w:t xml:space="preserve"> </w:t>
      </w:r>
      <w:r>
        <w:rPr>
          <w:rFonts w:cs="Calibri"/>
          <w:spacing w:val="-1"/>
        </w:rPr>
        <w:t>application should concentrate</w:t>
      </w:r>
      <w:r>
        <w:rPr>
          <w:rFonts w:cs="Calibri"/>
          <w:spacing w:val="-2"/>
        </w:rPr>
        <w:t xml:space="preserve"> </w:t>
      </w:r>
      <w:r>
        <w:rPr>
          <w:rFonts w:cs="Calibri"/>
        </w:rPr>
        <w:t>on</w:t>
      </w:r>
      <w:r>
        <w:rPr>
          <w:rFonts w:cs="Calibri"/>
          <w:spacing w:val="-1"/>
        </w:rPr>
        <w:t xml:space="preserve"> </w:t>
      </w:r>
      <w:del w:id="122" w:author="tapan kumar" w:date="2019-07-29T08:34:00Z">
        <w:r w:rsidDel="00CA7EE8">
          <w:rPr>
            <w:rFonts w:cs="Calibri"/>
          </w:rPr>
          <w:delText>a</w:delText>
        </w:r>
        <w:r w:rsidDel="00CA7EE8">
          <w:rPr>
            <w:rFonts w:cs="Calibri"/>
            <w:spacing w:val="-2"/>
          </w:rPr>
          <w:delText xml:space="preserve"> </w:delText>
        </w:r>
        <w:r w:rsidDel="00CA7EE8">
          <w:rPr>
            <w:rFonts w:cs="Calibri"/>
            <w:spacing w:val="-1"/>
          </w:rPr>
          <w:delText xml:space="preserve">“sharing concept” </w:delText>
        </w:r>
        <w:r w:rsidDel="00CA7EE8">
          <w:rPr>
            <w:rFonts w:cs="Calibri"/>
          </w:rPr>
          <w:delText>rather</w:delText>
        </w:r>
        <w:r w:rsidDel="00CA7EE8">
          <w:rPr>
            <w:rFonts w:cs="Calibri"/>
            <w:spacing w:val="-2"/>
          </w:rPr>
          <w:delText xml:space="preserve"> </w:delText>
        </w:r>
        <w:r w:rsidDel="00CA7EE8">
          <w:rPr>
            <w:rFonts w:cs="Calibri"/>
          </w:rPr>
          <w:delText>than</w:delText>
        </w:r>
        <w:r w:rsidDel="00CA7EE8">
          <w:rPr>
            <w:rFonts w:cs="Calibri"/>
            <w:spacing w:val="1"/>
          </w:rPr>
          <w:delText xml:space="preserve"> </w:delText>
        </w:r>
        <w:r w:rsidDel="00CA7EE8">
          <w:delText>a</w:delText>
        </w:r>
        <w:r w:rsidDel="00CA7EE8">
          <w:rPr>
            <w:spacing w:val="-1"/>
          </w:rPr>
          <w:delText xml:space="preserve"> </w:delText>
        </w:r>
      </w:del>
      <w:r>
        <w:rPr>
          <w:spacing w:val="-1"/>
        </w:rPr>
        <w:t>rental</w:t>
      </w:r>
      <w:r>
        <w:t xml:space="preserve"> </w:t>
      </w:r>
      <w:r>
        <w:rPr>
          <w:spacing w:val="-1"/>
        </w:rPr>
        <w:t>service</w:t>
      </w:r>
    </w:p>
    <w:p w14:paraId="66AF6109" w14:textId="3B9C3B30" w:rsidR="00360AF5" w:rsidRDefault="00674C3A">
      <w:pPr>
        <w:pStyle w:val="BodyText"/>
        <w:numPr>
          <w:ilvl w:val="2"/>
          <w:numId w:val="8"/>
        </w:numPr>
        <w:tabs>
          <w:tab w:val="left" w:pos="861"/>
        </w:tabs>
        <w:spacing w:before="3" w:line="356" w:lineRule="auto"/>
        <w:ind w:right="135"/>
        <w:jc w:val="both"/>
      </w:pPr>
      <w:r>
        <w:rPr>
          <w:spacing w:val="-1"/>
        </w:rPr>
        <w:t>Coverage:</w:t>
      </w:r>
      <w:r>
        <w:rPr>
          <w:spacing w:val="3"/>
        </w:rPr>
        <w:t xml:space="preserve"> </w:t>
      </w:r>
      <w:r>
        <w:t xml:space="preserve">- </w:t>
      </w:r>
      <w:r>
        <w:rPr>
          <w:spacing w:val="-1"/>
        </w:rPr>
        <w:t>Popularity</w:t>
      </w:r>
      <w:r>
        <w:t xml:space="preserve"> of</w:t>
      </w:r>
      <w:r>
        <w:rPr>
          <w:spacing w:val="3"/>
        </w:rPr>
        <w:t xml:space="preserve"> </w:t>
      </w:r>
      <w:r>
        <w:rPr>
          <w:spacing w:val="-1"/>
        </w:rPr>
        <w:t>the</w:t>
      </w:r>
      <w:r>
        <w:rPr>
          <w:spacing w:val="3"/>
        </w:rPr>
        <w:t xml:space="preserve"> </w:t>
      </w:r>
      <w:r>
        <w:rPr>
          <w:spacing w:val="-1"/>
        </w:rPr>
        <w:t xml:space="preserve">application </w:t>
      </w:r>
      <w:r>
        <w:t>is</w:t>
      </w:r>
      <w:r>
        <w:rPr>
          <w:spacing w:val="2"/>
        </w:rPr>
        <w:t xml:space="preserve"> </w:t>
      </w:r>
      <w:r>
        <w:t>the</w:t>
      </w:r>
      <w:r>
        <w:rPr>
          <w:spacing w:val="1"/>
        </w:rPr>
        <w:t xml:space="preserve"> </w:t>
      </w:r>
      <w:r>
        <w:rPr>
          <w:spacing w:val="-1"/>
        </w:rPr>
        <w:t>key</w:t>
      </w:r>
      <w:r>
        <w:rPr>
          <w:spacing w:val="3"/>
        </w:rPr>
        <w:t xml:space="preserve"> </w:t>
      </w:r>
      <w:r>
        <w:rPr>
          <w:spacing w:val="-1"/>
        </w:rPr>
        <w:t>to</w:t>
      </w:r>
      <w:r>
        <w:rPr>
          <w:spacing w:val="1"/>
        </w:rPr>
        <w:t xml:space="preserve"> </w:t>
      </w:r>
      <w:r>
        <w:rPr>
          <w:spacing w:val="-1"/>
        </w:rPr>
        <w:t>success.</w:t>
      </w:r>
      <w:r>
        <w:rPr>
          <w:spacing w:val="5"/>
        </w:rPr>
        <w:t xml:space="preserve"> </w:t>
      </w:r>
      <w:r>
        <w:rPr>
          <w:spacing w:val="-1"/>
        </w:rPr>
        <w:t>The</w:t>
      </w:r>
      <w:r>
        <w:t xml:space="preserve"> </w:t>
      </w:r>
      <w:r>
        <w:rPr>
          <w:spacing w:val="-1"/>
        </w:rPr>
        <w:t>more</w:t>
      </w:r>
      <w:r>
        <w:t xml:space="preserve"> </w:t>
      </w:r>
      <w:r>
        <w:rPr>
          <w:spacing w:val="-1"/>
        </w:rPr>
        <w:t>customers</w:t>
      </w:r>
      <w:r>
        <w:rPr>
          <w:spacing w:val="2"/>
        </w:rPr>
        <w:t xml:space="preserve"> </w:t>
      </w:r>
      <w:r>
        <w:rPr>
          <w:spacing w:val="-1"/>
        </w:rPr>
        <w:t>we</w:t>
      </w:r>
      <w:r>
        <w:rPr>
          <w:spacing w:val="4"/>
        </w:rPr>
        <w:t xml:space="preserve"> </w:t>
      </w:r>
      <w:r>
        <w:rPr>
          <w:spacing w:val="-1"/>
        </w:rPr>
        <w:t>have,</w:t>
      </w:r>
      <w:r>
        <w:t xml:space="preserve"> </w:t>
      </w:r>
      <w:r>
        <w:rPr>
          <w:spacing w:val="-1"/>
        </w:rPr>
        <w:t>the</w:t>
      </w:r>
      <w:r>
        <w:rPr>
          <w:rFonts w:ascii="Times New Roman"/>
          <w:spacing w:val="63"/>
        </w:rPr>
        <w:t xml:space="preserve"> </w:t>
      </w:r>
      <w:r>
        <w:rPr>
          <w:spacing w:val="-1"/>
        </w:rPr>
        <w:t>more</w:t>
      </w:r>
      <w:r>
        <w:rPr>
          <w:spacing w:val="5"/>
        </w:rPr>
        <w:t xml:space="preserve"> </w:t>
      </w:r>
      <w:r>
        <w:rPr>
          <w:spacing w:val="-1"/>
        </w:rPr>
        <w:t>coverage</w:t>
      </w:r>
      <w:r>
        <w:rPr>
          <w:spacing w:val="5"/>
        </w:rPr>
        <w:t xml:space="preserve"> </w:t>
      </w:r>
      <w:r>
        <w:t>we</w:t>
      </w:r>
      <w:r>
        <w:rPr>
          <w:spacing w:val="3"/>
        </w:rPr>
        <w:t xml:space="preserve"> </w:t>
      </w:r>
      <w:r>
        <w:rPr>
          <w:spacing w:val="-1"/>
        </w:rPr>
        <w:t>make.</w:t>
      </w:r>
      <w:r>
        <w:rPr>
          <w:spacing w:val="8"/>
        </w:rPr>
        <w:t xml:space="preserve"> </w:t>
      </w:r>
      <w:r>
        <w:rPr>
          <w:spacing w:val="-2"/>
        </w:rPr>
        <w:t>As</w:t>
      </w:r>
      <w:r>
        <w:rPr>
          <w:spacing w:val="7"/>
        </w:rPr>
        <w:t xml:space="preserve"> </w:t>
      </w:r>
      <w:r>
        <w:t>the</w:t>
      </w:r>
      <w:r>
        <w:rPr>
          <w:spacing w:val="5"/>
        </w:rPr>
        <w:t xml:space="preserve"> </w:t>
      </w:r>
      <w:r>
        <w:rPr>
          <w:spacing w:val="-1"/>
        </w:rPr>
        <w:t>application</w:t>
      </w:r>
      <w:r>
        <w:rPr>
          <w:spacing w:val="4"/>
        </w:rPr>
        <w:t xml:space="preserve"> </w:t>
      </w:r>
      <w:r>
        <w:t>is</w:t>
      </w:r>
      <w:r>
        <w:rPr>
          <w:spacing w:val="5"/>
        </w:rPr>
        <w:t xml:space="preserve"> </w:t>
      </w:r>
      <w:del w:id="123" w:author="tapan kumar" w:date="2019-07-29T08:35:00Z">
        <w:r w:rsidDel="00CA7EE8">
          <w:rPr>
            <w:spacing w:val="-1"/>
          </w:rPr>
          <w:delText>sharing</w:delText>
        </w:r>
        <w:r w:rsidDel="00CA7EE8">
          <w:rPr>
            <w:spacing w:val="4"/>
          </w:rPr>
          <w:delText xml:space="preserve"> </w:delText>
        </w:r>
      </w:del>
      <w:ins w:id="124" w:author="tapan kumar" w:date="2019-07-29T08:35:00Z">
        <w:r w:rsidR="00CA7EE8">
          <w:rPr>
            <w:spacing w:val="-1"/>
          </w:rPr>
          <w:t xml:space="preserve">rental </w:t>
        </w:r>
      </w:ins>
      <w:r>
        <w:rPr>
          <w:spacing w:val="-1"/>
        </w:rPr>
        <w:t>oriented,</w:t>
      </w:r>
      <w:r>
        <w:rPr>
          <w:spacing w:val="4"/>
        </w:rPr>
        <w:t xml:space="preserve"> </w:t>
      </w:r>
      <w:r>
        <w:t>the</w:t>
      </w:r>
      <w:r>
        <w:rPr>
          <w:spacing w:val="6"/>
        </w:rPr>
        <w:t xml:space="preserve"> </w:t>
      </w:r>
      <w:r>
        <w:rPr>
          <w:spacing w:val="-1"/>
        </w:rPr>
        <w:t>key</w:t>
      </w:r>
      <w:r>
        <w:rPr>
          <w:spacing w:val="5"/>
        </w:rPr>
        <w:t xml:space="preserve"> </w:t>
      </w:r>
      <w:r>
        <w:t>to</w:t>
      </w:r>
      <w:r>
        <w:rPr>
          <w:spacing w:val="6"/>
        </w:rPr>
        <w:t xml:space="preserve"> </w:t>
      </w:r>
      <w:r>
        <w:rPr>
          <w:spacing w:val="-1"/>
        </w:rPr>
        <w:t>success</w:t>
      </w:r>
      <w:r>
        <w:rPr>
          <w:spacing w:val="7"/>
        </w:rPr>
        <w:t xml:space="preserve"> </w:t>
      </w:r>
      <w:r>
        <w:t>is</w:t>
      </w:r>
      <w:r>
        <w:rPr>
          <w:spacing w:val="5"/>
        </w:rPr>
        <w:t xml:space="preserve"> </w:t>
      </w:r>
      <w:r>
        <w:rPr>
          <w:spacing w:val="-1"/>
        </w:rPr>
        <w:t>dependent</w:t>
      </w:r>
      <w:r>
        <w:rPr>
          <w:rFonts w:ascii="Times New Roman"/>
          <w:spacing w:val="55"/>
        </w:rPr>
        <w:t xml:space="preserve"> </w:t>
      </w:r>
      <w:r>
        <w:t>on</w:t>
      </w:r>
      <w:r>
        <w:rPr>
          <w:spacing w:val="-1"/>
        </w:rPr>
        <w:t xml:space="preserve"> the</w:t>
      </w:r>
      <w:r>
        <w:rPr>
          <w:spacing w:val="-2"/>
        </w:rPr>
        <w:t xml:space="preserve"> </w:t>
      </w:r>
      <w:r>
        <w:rPr>
          <w:spacing w:val="-1"/>
        </w:rPr>
        <w:t>number</w:t>
      </w:r>
      <w:r>
        <w:rPr>
          <w:spacing w:val="-3"/>
        </w:rPr>
        <w:t xml:space="preserve"> </w:t>
      </w:r>
      <w:r>
        <w:t>of</w:t>
      </w:r>
      <w:r>
        <w:rPr>
          <w:spacing w:val="-2"/>
        </w:rPr>
        <w:t xml:space="preserve"> </w:t>
      </w:r>
      <w:r>
        <w:rPr>
          <w:spacing w:val="-1"/>
        </w:rPr>
        <w:t xml:space="preserve">customers </w:t>
      </w:r>
      <w:r>
        <w:t>we</w:t>
      </w:r>
      <w:r>
        <w:rPr>
          <w:spacing w:val="-2"/>
        </w:rPr>
        <w:t xml:space="preserve"> </w:t>
      </w:r>
      <w:r>
        <w:rPr>
          <w:spacing w:val="-1"/>
        </w:rPr>
        <w:t>have.</w:t>
      </w:r>
    </w:p>
    <w:p w14:paraId="712A76A0" w14:textId="77777777" w:rsidR="00360AF5" w:rsidRDefault="00674C3A">
      <w:pPr>
        <w:pStyle w:val="BodyText"/>
        <w:numPr>
          <w:ilvl w:val="2"/>
          <w:numId w:val="8"/>
        </w:numPr>
        <w:tabs>
          <w:tab w:val="left" w:pos="861"/>
        </w:tabs>
        <w:spacing w:before="4"/>
      </w:pPr>
      <w:r>
        <w:rPr>
          <w:spacing w:val="-1"/>
        </w:rPr>
        <w:t>Scalability:</w:t>
      </w:r>
      <w:r>
        <w:rPr>
          <w:spacing w:val="-2"/>
        </w:rPr>
        <w:t xml:space="preserve"> </w:t>
      </w:r>
      <w:r>
        <w:t xml:space="preserve">- </w:t>
      </w:r>
      <w:r>
        <w:rPr>
          <w:spacing w:val="-1"/>
        </w:rPr>
        <w:t>The</w:t>
      </w:r>
      <w:r>
        <w:rPr>
          <w:spacing w:val="-3"/>
        </w:rPr>
        <w:t xml:space="preserve"> </w:t>
      </w:r>
      <w:r>
        <w:rPr>
          <w:spacing w:val="-1"/>
        </w:rPr>
        <w:t>application</w:t>
      </w:r>
      <w:r>
        <w:t xml:space="preserve"> </w:t>
      </w:r>
      <w:r>
        <w:rPr>
          <w:spacing w:val="-1"/>
        </w:rPr>
        <w:t>should</w:t>
      </w:r>
      <w:r>
        <w:rPr>
          <w:spacing w:val="-2"/>
        </w:rPr>
        <w:t xml:space="preserve"> </w:t>
      </w:r>
      <w:r>
        <w:rPr>
          <w:spacing w:val="-1"/>
        </w:rPr>
        <w:t>be</w:t>
      </w:r>
      <w:r>
        <w:t xml:space="preserve"> </w:t>
      </w:r>
      <w:r>
        <w:rPr>
          <w:spacing w:val="-1"/>
        </w:rPr>
        <w:t>capable</w:t>
      </w:r>
      <w:r>
        <w:t xml:space="preserve"> </w:t>
      </w:r>
      <w:r>
        <w:rPr>
          <w:spacing w:val="-1"/>
        </w:rPr>
        <w:t>to</w:t>
      </w:r>
      <w:r>
        <w:rPr>
          <w:spacing w:val="1"/>
        </w:rPr>
        <w:t xml:space="preserve"> </w:t>
      </w:r>
      <w:r>
        <w:rPr>
          <w:spacing w:val="-1"/>
        </w:rPr>
        <w:t>accommodate</w:t>
      </w:r>
      <w:r>
        <w:rPr>
          <w:spacing w:val="1"/>
        </w:rPr>
        <w:t xml:space="preserve"> </w:t>
      </w:r>
      <w:r>
        <w:rPr>
          <w:spacing w:val="-1"/>
        </w:rPr>
        <w:t>future upgrades</w:t>
      </w:r>
    </w:p>
    <w:p w14:paraId="0515C899" w14:textId="77777777" w:rsidR="00360AF5" w:rsidRDefault="00360AF5">
      <w:pPr>
        <w:spacing w:before="5"/>
        <w:rPr>
          <w:rFonts w:ascii="Calibri" w:eastAsia="Calibri" w:hAnsi="Calibri" w:cs="Calibri"/>
        </w:rPr>
      </w:pPr>
    </w:p>
    <w:p w14:paraId="2FBD3B6C" w14:textId="77777777" w:rsidR="00360AF5" w:rsidRDefault="00674C3A">
      <w:pPr>
        <w:pStyle w:val="Heading2"/>
        <w:numPr>
          <w:ilvl w:val="1"/>
          <w:numId w:val="8"/>
        </w:numPr>
        <w:tabs>
          <w:tab w:val="left" w:pos="559"/>
        </w:tabs>
        <w:spacing w:before="0"/>
        <w:jc w:val="both"/>
      </w:pPr>
      <w:bookmarkStart w:id="125" w:name="_Toc17378894"/>
      <w:r>
        <w:rPr>
          <w:color w:val="5B9AD5"/>
          <w:spacing w:val="-1"/>
        </w:rPr>
        <w:t>Need</w:t>
      </w:r>
      <w:r>
        <w:rPr>
          <w:color w:val="5B9AD5"/>
          <w:spacing w:val="-3"/>
        </w:rPr>
        <w:t xml:space="preserve"> </w:t>
      </w:r>
      <w:r>
        <w:rPr>
          <w:color w:val="5B9AD5"/>
          <w:spacing w:val="-1"/>
        </w:rPr>
        <w:t>Analysis</w:t>
      </w:r>
      <w:bookmarkEnd w:id="125"/>
    </w:p>
    <w:p w14:paraId="099D6DA9" w14:textId="77777777" w:rsidR="00360AF5" w:rsidRDefault="00674C3A">
      <w:pPr>
        <w:pStyle w:val="Heading3"/>
        <w:spacing w:before="207"/>
        <w:ind w:left="140" w:firstLine="0"/>
        <w:jc w:val="both"/>
      </w:pPr>
      <w:bookmarkStart w:id="126" w:name="_Toc17378895"/>
      <w:r>
        <w:rPr>
          <w:color w:val="5B9AD5"/>
          <w:spacing w:val="-1"/>
        </w:rPr>
        <w:t>Fact Finding</w:t>
      </w:r>
      <w:bookmarkEnd w:id="126"/>
    </w:p>
    <w:p w14:paraId="7784B48C" w14:textId="77777777" w:rsidR="00360AF5" w:rsidRDefault="00674C3A">
      <w:pPr>
        <w:pStyle w:val="BodyText"/>
        <w:spacing w:before="146" w:line="360" w:lineRule="auto"/>
        <w:ind w:right="135"/>
        <w:jc w:val="both"/>
      </w:pPr>
      <w:r>
        <w:rPr>
          <w:spacing w:val="-1"/>
        </w:rPr>
        <w:t>Fact</w:t>
      </w:r>
      <w:r>
        <w:rPr>
          <w:spacing w:val="5"/>
        </w:rPr>
        <w:t xml:space="preserve"> </w:t>
      </w:r>
      <w:r>
        <w:rPr>
          <w:spacing w:val="-1"/>
        </w:rPr>
        <w:t>finding</w:t>
      </w:r>
      <w:r>
        <w:rPr>
          <w:spacing w:val="4"/>
        </w:rPr>
        <w:t xml:space="preserve"> </w:t>
      </w:r>
      <w:r>
        <w:t>is</w:t>
      </w:r>
      <w:r>
        <w:rPr>
          <w:spacing w:val="4"/>
        </w:rPr>
        <w:t xml:space="preserve"> </w:t>
      </w:r>
      <w:r>
        <w:t>the</w:t>
      </w:r>
      <w:r>
        <w:rPr>
          <w:spacing w:val="3"/>
        </w:rPr>
        <w:t xml:space="preserve"> </w:t>
      </w:r>
      <w:r>
        <w:rPr>
          <w:spacing w:val="-1"/>
        </w:rPr>
        <w:t>process</w:t>
      </w:r>
      <w:r>
        <w:t xml:space="preserve"> of</w:t>
      </w:r>
      <w:r>
        <w:rPr>
          <w:spacing w:val="4"/>
        </w:rPr>
        <w:t xml:space="preserve"> </w:t>
      </w:r>
      <w:r>
        <w:rPr>
          <w:spacing w:val="-1"/>
        </w:rPr>
        <w:t>identifying</w:t>
      </w:r>
      <w:r>
        <w:rPr>
          <w:spacing w:val="4"/>
        </w:rPr>
        <w:t xml:space="preserve"> </w:t>
      </w:r>
      <w:r>
        <w:rPr>
          <w:spacing w:val="-1"/>
        </w:rPr>
        <w:t>and</w:t>
      </w:r>
      <w:r>
        <w:rPr>
          <w:spacing w:val="5"/>
        </w:rPr>
        <w:t xml:space="preserve"> </w:t>
      </w:r>
      <w:r>
        <w:rPr>
          <w:spacing w:val="-1"/>
        </w:rPr>
        <w:t>evaluating</w:t>
      </w:r>
      <w:r>
        <w:rPr>
          <w:spacing w:val="4"/>
        </w:rPr>
        <w:t xml:space="preserve"> </w:t>
      </w:r>
      <w:r>
        <w:t>the</w:t>
      </w:r>
      <w:r>
        <w:rPr>
          <w:spacing w:val="5"/>
        </w:rPr>
        <w:t xml:space="preserve"> </w:t>
      </w:r>
      <w:r>
        <w:rPr>
          <w:spacing w:val="-1"/>
        </w:rPr>
        <w:t>needs</w:t>
      </w:r>
      <w:r>
        <w:rPr>
          <w:spacing w:val="3"/>
        </w:rPr>
        <w:t xml:space="preserve"> </w:t>
      </w:r>
      <w:r>
        <w:t>of</w:t>
      </w:r>
      <w:r>
        <w:rPr>
          <w:spacing w:val="2"/>
        </w:rPr>
        <w:t xml:space="preserve"> </w:t>
      </w:r>
      <w:r>
        <w:rPr>
          <w:spacing w:val="-1"/>
        </w:rPr>
        <w:t>proposed</w:t>
      </w:r>
      <w:r>
        <w:rPr>
          <w:spacing w:val="2"/>
        </w:rPr>
        <w:t xml:space="preserve"> </w:t>
      </w:r>
      <w:r>
        <w:rPr>
          <w:spacing w:val="-2"/>
        </w:rPr>
        <w:t>system</w:t>
      </w:r>
      <w:r>
        <w:rPr>
          <w:spacing w:val="5"/>
        </w:rPr>
        <w:t xml:space="preserve"> </w:t>
      </w:r>
      <w:r>
        <w:t>in</w:t>
      </w:r>
      <w:r>
        <w:rPr>
          <w:spacing w:val="2"/>
        </w:rPr>
        <w:t xml:space="preserve"> </w:t>
      </w:r>
      <w:r>
        <w:rPr>
          <w:spacing w:val="-1"/>
        </w:rPr>
        <w:t>order</w:t>
      </w:r>
      <w:r>
        <w:rPr>
          <w:spacing w:val="4"/>
        </w:rPr>
        <w:t xml:space="preserve"> </w:t>
      </w:r>
      <w:r>
        <w:rPr>
          <w:spacing w:val="-1"/>
        </w:rPr>
        <w:t>to</w:t>
      </w:r>
      <w:r>
        <w:rPr>
          <w:spacing w:val="3"/>
        </w:rPr>
        <w:t xml:space="preserve"> </w:t>
      </w:r>
      <w:r>
        <w:t>map</w:t>
      </w:r>
      <w:r>
        <w:rPr>
          <w:spacing w:val="5"/>
        </w:rPr>
        <w:t xml:space="preserve"> </w:t>
      </w:r>
      <w:r>
        <w:t>it</w:t>
      </w:r>
      <w:r>
        <w:rPr>
          <w:rFonts w:ascii="Times New Roman"/>
          <w:spacing w:val="59"/>
        </w:rPr>
        <w:t xml:space="preserve"> </w:t>
      </w:r>
      <w:r>
        <w:t>to</w:t>
      </w:r>
      <w:r>
        <w:rPr>
          <w:spacing w:val="-13"/>
        </w:rPr>
        <w:t xml:space="preserve"> </w:t>
      </w:r>
      <w:r>
        <w:rPr>
          <w:spacing w:val="-1"/>
        </w:rPr>
        <w:t>more</w:t>
      </w:r>
      <w:r>
        <w:rPr>
          <w:spacing w:val="-12"/>
        </w:rPr>
        <w:t xml:space="preserve"> </w:t>
      </w:r>
      <w:r>
        <w:rPr>
          <w:spacing w:val="-1"/>
        </w:rPr>
        <w:t>specific</w:t>
      </w:r>
      <w:r>
        <w:rPr>
          <w:spacing w:val="-12"/>
        </w:rPr>
        <w:t xml:space="preserve"> </w:t>
      </w:r>
      <w:r>
        <w:rPr>
          <w:spacing w:val="-1"/>
        </w:rPr>
        <w:t>system</w:t>
      </w:r>
      <w:r>
        <w:rPr>
          <w:spacing w:val="-10"/>
        </w:rPr>
        <w:t xml:space="preserve"> </w:t>
      </w:r>
      <w:r>
        <w:rPr>
          <w:spacing w:val="-1"/>
        </w:rPr>
        <w:t>level</w:t>
      </w:r>
      <w:r>
        <w:rPr>
          <w:spacing w:val="-12"/>
        </w:rPr>
        <w:t xml:space="preserve"> </w:t>
      </w:r>
      <w:r>
        <w:rPr>
          <w:spacing w:val="-1"/>
        </w:rPr>
        <w:t>functional</w:t>
      </w:r>
      <w:r>
        <w:rPr>
          <w:spacing w:val="-13"/>
        </w:rPr>
        <w:t xml:space="preserve"> </w:t>
      </w:r>
      <w:r>
        <w:rPr>
          <w:spacing w:val="-1"/>
        </w:rPr>
        <w:t>requirements</w:t>
      </w:r>
      <w:r>
        <w:rPr>
          <w:spacing w:val="-14"/>
        </w:rPr>
        <w:t xml:space="preserve"> </w:t>
      </w:r>
      <w:r>
        <w:t>that</w:t>
      </w:r>
      <w:r>
        <w:rPr>
          <w:spacing w:val="-11"/>
        </w:rPr>
        <w:t xml:space="preserve"> </w:t>
      </w:r>
      <w:r>
        <w:rPr>
          <w:spacing w:val="-1"/>
        </w:rPr>
        <w:t>would</w:t>
      </w:r>
      <w:r>
        <w:rPr>
          <w:spacing w:val="-13"/>
        </w:rPr>
        <w:t xml:space="preserve"> </w:t>
      </w:r>
      <w:r>
        <w:rPr>
          <w:spacing w:val="-1"/>
        </w:rPr>
        <w:t>enlighten</w:t>
      </w:r>
      <w:r>
        <w:rPr>
          <w:spacing w:val="-13"/>
        </w:rPr>
        <w:t xml:space="preserve"> </w:t>
      </w:r>
      <w:r>
        <w:t>the</w:t>
      </w:r>
      <w:r>
        <w:rPr>
          <w:spacing w:val="-11"/>
        </w:rPr>
        <w:t xml:space="preserve"> </w:t>
      </w:r>
      <w:r>
        <w:rPr>
          <w:spacing w:val="-1"/>
        </w:rPr>
        <w:t>concept.</w:t>
      </w:r>
      <w:r>
        <w:rPr>
          <w:spacing w:val="26"/>
        </w:rPr>
        <w:t xml:space="preserve"> </w:t>
      </w:r>
      <w:r>
        <w:rPr>
          <w:spacing w:val="-1"/>
        </w:rPr>
        <w:t>Market</w:t>
      </w:r>
      <w:r>
        <w:rPr>
          <w:spacing w:val="-11"/>
        </w:rPr>
        <w:t xml:space="preserve"> </w:t>
      </w:r>
      <w:r>
        <w:rPr>
          <w:spacing w:val="-1"/>
        </w:rPr>
        <w:t>research,</w:t>
      </w:r>
    </w:p>
    <w:p w14:paraId="390F5BFE" w14:textId="77777777" w:rsidR="00360AF5" w:rsidRDefault="00360AF5">
      <w:pPr>
        <w:spacing w:line="360" w:lineRule="auto"/>
        <w:jc w:val="both"/>
        <w:sectPr w:rsidR="00360AF5">
          <w:pgSz w:w="12240" w:h="15840"/>
          <w:pgMar w:top="1420" w:right="1300" w:bottom="1260" w:left="1300" w:header="0" w:footer="1065" w:gutter="0"/>
          <w:cols w:space="720"/>
        </w:sectPr>
      </w:pPr>
    </w:p>
    <w:p w14:paraId="1D48DFF0" w14:textId="1537E799" w:rsidR="00360AF5" w:rsidRDefault="00674C3A">
      <w:pPr>
        <w:pStyle w:val="BodyText"/>
        <w:spacing w:before="37" w:line="360" w:lineRule="auto"/>
        <w:ind w:right="138"/>
        <w:jc w:val="both"/>
      </w:pPr>
      <w:del w:id="127" w:author="tapan kumar" w:date="2019-07-29T08:36:00Z">
        <w:r w:rsidDel="00CA7EE8">
          <w:rPr>
            <w:spacing w:val="-1"/>
          </w:rPr>
          <w:lastRenderedPageBreak/>
          <w:delText>surveys</w:delText>
        </w:r>
      </w:del>
      <w:ins w:id="128" w:author="tapan kumar" w:date="2019-07-29T08:36:00Z">
        <w:r w:rsidR="00CA7EE8">
          <w:rPr>
            <w:spacing w:val="-1"/>
          </w:rPr>
          <w:t>Surveys</w:t>
        </w:r>
      </w:ins>
      <w:r>
        <w:rPr>
          <w:spacing w:val="-1"/>
        </w:rPr>
        <w:t>,</w:t>
      </w:r>
      <w:r>
        <w:rPr>
          <w:spacing w:val="9"/>
        </w:rPr>
        <w:t xml:space="preserve"> </w:t>
      </w:r>
      <w:r>
        <w:rPr>
          <w:spacing w:val="-1"/>
        </w:rPr>
        <w:t>questionnaires,</w:t>
      </w:r>
      <w:r>
        <w:rPr>
          <w:spacing w:val="7"/>
        </w:rPr>
        <w:t xml:space="preserve"> </w:t>
      </w:r>
      <w:r>
        <w:t>and</w:t>
      </w:r>
      <w:r>
        <w:rPr>
          <w:spacing w:val="9"/>
        </w:rPr>
        <w:t xml:space="preserve"> </w:t>
      </w:r>
      <w:r>
        <w:rPr>
          <w:spacing w:val="-1"/>
        </w:rPr>
        <w:t>customer</w:t>
      </w:r>
      <w:r>
        <w:rPr>
          <w:spacing w:val="11"/>
        </w:rPr>
        <w:t xml:space="preserve"> </w:t>
      </w:r>
      <w:r>
        <w:rPr>
          <w:spacing w:val="-1"/>
        </w:rPr>
        <w:t>interviews</w:t>
      </w:r>
      <w:r>
        <w:rPr>
          <w:spacing w:val="9"/>
        </w:rPr>
        <w:t xml:space="preserve"> </w:t>
      </w:r>
      <w:r>
        <w:rPr>
          <w:spacing w:val="-1"/>
        </w:rPr>
        <w:t>are</w:t>
      </w:r>
      <w:r>
        <w:rPr>
          <w:spacing w:val="7"/>
        </w:rPr>
        <w:t xml:space="preserve"> </w:t>
      </w:r>
      <w:r>
        <w:rPr>
          <w:spacing w:val="-1"/>
        </w:rPr>
        <w:t>generally</w:t>
      </w:r>
      <w:r>
        <w:rPr>
          <w:spacing w:val="8"/>
        </w:rPr>
        <w:t xml:space="preserve"> </w:t>
      </w:r>
      <w:r>
        <w:rPr>
          <w:spacing w:val="-1"/>
        </w:rPr>
        <w:t>used</w:t>
      </w:r>
      <w:r>
        <w:rPr>
          <w:spacing w:val="10"/>
        </w:rPr>
        <w:t xml:space="preserve"> </w:t>
      </w:r>
      <w:r>
        <w:rPr>
          <w:spacing w:val="-1"/>
        </w:rPr>
        <w:t>for</w:t>
      </w:r>
      <w:r>
        <w:rPr>
          <w:spacing w:val="7"/>
        </w:rPr>
        <w:t xml:space="preserve"> </w:t>
      </w:r>
      <w:r>
        <w:rPr>
          <w:spacing w:val="-1"/>
        </w:rPr>
        <w:t>fact</w:t>
      </w:r>
      <w:r>
        <w:rPr>
          <w:spacing w:val="7"/>
        </w:rPr>
        <w:t xml:space="preserve"> </w:t>
      </w:r>
      <w:r>
        <w:rPr>
          <w:spacing w:val="-2"/>
        </w:rPr>
        <w:t>finding.</w:t>
      </w:r>
      <w:r>
        <w:rPr>
          <w:spacing w:val="10"/>
        </w:rPr>
        <w:t xml:space="preserve"> </w:t>
      </w:r>
      <w:r>
        <w:rPr>
          <w:spacing w:val="-1"/>
        </w:rPr>
        <w:t>The</w:t>
      </w:r>
      <w:r>
        <w:rPr>
          <w:spacing w:val="7"/>
        </w:rPr>
        <w:t xml:space="preserve"> </w:t>
      </w:r>
      <w:r>
        <w:rPr>
          <w:spacing w:val="-1"/>
        </w:rPr>
        <w:t>outcome</w:t>
      </w:r>
      <w:r>
        <w:rPr>
          <w:spacing w:val="7"/>
        </w:rPr>
        <w:t xml:space="preserve"> </w:t>
      </w:r>
      <w:r>
        <w:rPr>
          <w:spacing w:val="-2"/>
        </w:rPr>
        <w:t>from</w:t>
      </w:r>
      <w:r>
        <w:rPr>
          <w:rFonts w:ascii="Times New Roman"/>
          <w:spacing w:val="65"/>
        </w:rPr>
        <w:t xml:space="preserve"> </w:t>
      </w:r>
      <w:r>
        <w:t>these</w:t>
      </w:r>
      <w:r>
        <w:rPr>
          <w:spacing w:val="-2"/>
        </w:rPr>
        <w:t xml:space="preserve"> </w:t>
      </w:r>
      <w:r>
        <w:rPr>
          <w:spacing w:val="-1"/>
        </w:rPr>
        <w:t>techniques</w:t>
      </w:r>
      <w:r>
        <w:t xml:space="preserve"> </w:t>
      </w:r>
      <w:r>
        <w:rPr>
          <w:spacing w:val="-1"/>
        </w:rPr>
        <w:t>are</w:t>
      </w:r>
      <w:r>
        <w:t xml:space="preserve"> </w:t>
      </w:r>
      <w:r>
        <w:rPr>
          <w:spacing w:val="-1"/>
        </w:rPr>
        <w:t>analyzed</w:t>
      </w:r>
      <w:r>
        <w:t xml:space="preserve"> </w:t>
      </w:r>
      <w:r>
        <w:rPr>
          <w:spacing w:val="-1"/>
        </w:rPr>
        <w:t>further to</w:t>
      </w:r>
      <w:r>
        <w:t xml:space="preserve"> </w:t>
      </w:r>
      <w:r>
        <w:rPr>
          <w:spacing w:val="-1"/>
        </w:rPr>
        <w:t xml:space="preserve">reach </w:t>
      </w:r>
      <w:r>
        <w:t>an</w:t>
      </w:r>
      <w:r>
        <w:rPr>
          <w:spacing w:val="-2"/>
        </w:rPr>
        <w:t xml:space="preserve"> </w:t>
      </w:r>
      <w:r>
        <w:rPr>
          <w:spacing w:val="-1"/>
        </w:rPr>
        <w:t>optimum</w:t>
      </w:r>
      <w:r>
        <w:rPr>
          <w:spacing w:val="-2"/>
        </w:rPr>
        <w:t xml:space="preserve"> </w:t>
      </w:r>
      <w:r>
        <w:rPr>
          <w:spacing w:val="-1"/>
        </w:rPr>
        <w:t>solution.</w:t>
      </w:r>
    </w:p>
    <w:p w14:paraId="0FC3CAAA" w14:textId="6A1B369D" w:rsidR="00360AF5" w:rsidRDefault="00674C3A">
      <w:pPr>
        <w:pStyle w:val="BodyText"/>
        <w:spacing w:before="158" w:line="360" w:lineRule="auto"/>
        <w:ind w:right="133"/>
        <w:jc w:val="both"/>
      </w:pPr>
      <w:r>
        <w:t>We</w:t>
      </w:r>
      <w:r>
        <w:rPr>
          <w:spacing w:val="15"/>
        </w:rPr>
        <w:t xml:space="preserve"> </w:t>
      </w:r>
      <w:r>
        <w:rPr>
          <w:spacing w:val="-1"/>
        </w:rPr>
        <w:t>conducted</w:t>
      </w:r>
      <w:r>
        <w:rPr>
          <w:spacing w:val="11"/>
        </w:rPr>
        <w:t xml:space="preserve"> </w:t>
      </w:r>
      <w:r>
        <w:rPr>
          <w:spacing w:val="-1"/>
        </w:rPr>
        <w:t>customer</w:t>
      </w:r>
      <w:r>
        <w:rPr>
          <w:spacing w:val="14"/>
        </w:rPr>
        <w:t xml:space="preserve"> </w:t>
      </w:r>
      <w:r>
        <w:rPr>
          <w:spacing w:val="-1"/>
        </w:rPr>
        <w:t>interviews</w:t>
      </w:r>
      <w:r>
        <w:rPr>
          <w:spacing w:val="13"/>
        </w:rPr>
        <w:t xml:space="preserve"> </w:t>
      </w:r>
      <w:r>
        <w:t>to</w:t>
      </w:r>
      <w:r>
        <w:rPr>
          <w:spacing w:val="13"/>
        </w:rPr>
        <w:t xml:space="preserve"> </w:t>
      </w:r>
      <w:r>
        <w:rPr>
          <w:spacing w:val="-1"/>
        </w:rPr>
        <w:t>identify</w:t>
      </w:r>
      <w:r>
        <w:rPr>
          <w:spacing w:val="12"/>
        </w:rPr>
        <w:t xml:space="preserve"> </w:t>
      </w:r>
      <w:r>
        <w:t>the</w:t>
      </w:r>
      <w:r>
        <w:rPr>
          <w:spacing w:val="14"/>
        </w:rPr>
        <w:t xml:space="preserve"> </w:t>
      </w:r>
      <w:r>
        <w:rPr>
          <w:spacing w:val="-1"/>
        </w:rPr>
        <w:t>approach</w:t>
      </w:r>
      <w:r>
        <w:rPr>
          <w:spacing w:val="14"/>
        </w:rPr>
        <w:t xml:space="preserve"> </w:t>
      </w:r>
      <w:r>
        <w:t>of</w:t>
      </w:r>
      <w:r>
        <w:rPr>
          <w:spacing w:val="11"/>
        </w:rPr>
        <w:t xml:space="preserve"> </w:t>
      </w:r>
      <w:r>
        <w:rPr>
          <w:spacing w:val="-1"/>
        </w:rPr>
        <w:t>customers</w:t>
      </w:r>
      <w:r>
        <w:rPr>
          <w:spacing w:val="12"/>
        </w:rPr>
        <w:t xml:space="preserve"> </w:t>
      </w:r>
      <w:r>
        <w:rPr>
          <w:spacing w:val="-1"/>
        </w:rPr>
        <w:t>towards</w:t>
      </w:r>
      <w:r>
        <w:rPr>
          <w:spacing w:val="15"/>
        </w:rPr>
        <w:t xml:space="preserve"> </w:t>
      </w:r>
      <w:r>
        <w:t>the</w:t>
      </w:r>
      <w:r>
        <w:rPr>
          <w:spacing w:val="14"/>
        </w:rPr>
        <w:t xml:space="preserve"> </w:t>
      </w:r>
      <w:r>
        <w:rPr>
          <w:spacing w:val="-1"/>
        </w:rPr>
        <w:t>concept</w:t>
      </w:r>
      <w:r>
        <w:rPr>
          <w:spacing w:val="12"/>
        </w:rPr>
        <w:t xml:space="preserve"> </w:t>
      </w:r>
      <w:r>
        <w:t>of</w:t>
      </w:r>
      <w:r>
        <w:rPr>
          <w:spacing w:val="14"/>
        </w:rPr>
        <w:t xml:space="preserve"> </w:t>
      </w:r>
      <w:r w:rsidR="008B09B4">
        <w:rPr>
          <w:spacing w:val="-1"/>
        </w:rPr>
        <w:t>car</w:t>
      </w:r>
      <w:r>
        <w:rPr>
          <w:rFonts w:ascii="Times New Roman"/>
          <w:spacing w:val="55"/>
        </w:rPr>
        <w:t xml:space="preserve"> </w:t>
      </w:r>
      <w:r>
        <w:rPr>
          <w:spacing w:val="-1"/>
        </w:rPr>
        <w:t>sharing.</w:t>
      </w:r>
      <w:r>
        <w:rPr>
          <w:spacing w:val="2"/>
        </w:rPr>
        <w:t xml:space="preserve"> </w:t>
      </w:r>
      <w:r>
        <w:rPr>
          <w:spacing w:val="-1"/>
        </w:rPr>
        <w:t>Most</w:t>
      </w:r>
      <w:r>
        <w:t xml:space="preserve"> of</w:t>
      </w:r>
      <w:r>
        <w:rPr>
          <w:spacing w:val="-1"/>
        </w:rPr>
        <w:t xml:space="preserve"> </w:t>
      </w:r>
      <w:r>
        <w:t>the</w:t>
      </w:r>
      <w:r>
        <w:rPr>
          <w:spacing w:val="1"/>
        </w:rPr>
        <w:t xml:space="preserve"> </w:t>
      </w:r>
      <w:r>
        <w:rPr>
          <w:spacing w:val="-1"/>
        </w:rPr>
        <w:t xml:space="preserve">questions </w:t>
      </w:r>
      <w:r>
        <w:t xml:space="preserve">we </w:t>
      </w:r>
      <w:r>
        <w:rPr>
          <w:spacing w:val="-1"/>
        </w:rPr>
        <w:t>had</w:t>
      </w:r>
      <w:r>
        <w:rPr>
          <w:spacing w:val="-2"/>
        </w:rPr>
        <w:t xml:space="preserve"> </w:t>
      </w:r>
      <w:r>
        <w:t>were</w:t>
      </w:r>
      <w:r>
        <w:rPr>
          <w:spacing w:val="1"/>
        </w:rPr>
        <w:t xml:space="preserve"> </w:t>
      </w:r>
      <w:r>
        <w:rPr>
          <w:spacing w:val="-1"/>
        </w:rPr>
        <w:t>addressing</w:t>
      </w:r>
      <w:r>
        <w:rPr>
          <w:spacing w:val="2"/>
        </w:rPr>
        <w:t xml:space="preserve"> </w:t>
      </w:r>
      <w:r>
        <w:t xml:space="preserve">the </w:t>
      </w:r>
      <w:r>
        <w:rPr>
          <w:spacing w:val="-1"/>
        </w:rPr>
        <w:t>pains</w:t>
      </w:r>
      <w:r>
        <w:rPr>
          <w:spacing w:val="3"/>
        </w:rPr>
        <w:t xml:space="preserve"> </w:t>
      </w:r>
      <w:r>
        <w:rPr>
          <w:spacing w:val="-1"/>
        </w:rPr>
        <w:t>that</w:t>
      </w:r>
      <w:r>
        <w:rPr>
          <w:spacing w:val="3"/>
        </w:rPr>
        <w:t xml:space="preserve"> </w:t>
      </w:r>
      <w:r>
        <w:rPr>
          <w:spacing w:val="-1"/>
        </w:rPr>
        <w:t>customer</w:t>
      </w:r>
      <w:r>
        <w:rPr>
          <w:spacing w:val="2"/>
        </w:rPr>
        <w:t xml:space="preserve"> </w:t>
      </w:r>
      <w:r>
        <w:rPr>
          <w:spacing w:val="-1"/>
        </w:rPr>
        <w:t>face</w:t>
      </w:r>
      <w:r>
        <w:rPr>
          <w:spacing w:val="3"/>
        </w:rPr>
        <w:t xml:space="preserve"> </w:t>
      </w:r>
      <w:r>
        <w:rPr>
          <w:spacing w:val="-1"/>
        </w:rPr>
        <w:t>while</w:t>
      </w:r>
      <w:r>
        <w:rPr>
          <w:spacing w:val="1"/>
        </w:rPr>
        <w:t xml:space="preserve"> </w:t>
      </w:r>
      <w:r>
        <w:rPr>
          <w:spacing w:val="-1"/>
        </w:rPr>
        <w:t>using/renting</w:t>
      </w:r>
      <w:r>
        <w:rPr>
          <w:rFonts w:ascii="Times New Roman"/>
          <w:spacing w:val="63"/>
        </w:rPr>
        <w:t xml:space="preserve"> </w:t>
      </w:r>
      <w:ins w:id="129" w:author="tapan kumar" w:date="2019-07-29T08:36:00Z">
        <w:r w:rsidR="006613F5">
          <w:rPr>
            <w:spacing w:val="-1"/>
          </w:rPr>
          <w:t>cars</w:t>
        </w:r>
      </w:ins>
      <w:del w:id="130" w:author="tapan kumar" w:date="2019-07-29T08:36:00Z">
        <w:r w:rsidDel="006613F5">
          <w:rPr>
            <w:spacing w:val="-1"/>
          </w:rPr>
          <w:delText>bikes</w:delText>
        </w:r>
      </w:del>
      <w:r>
        <w:rPr>
          <w:spacing w:val="-1"/>
        </w:rPr>
        <w:t>.</w:t>
      </w:r>
      <w:r>
        <w:rPr>
          <w:spacing w:val="-6"/>
        </w:rPr>
        <w:t xml:space="preserve"> </w:t>
      </w:r>
      <w:r>
        <w:rPr>
          <w:spacing w:val="-2"/>
        </w:rPr>
        <w:t>We</w:t>
      </w:r>
      <w:r>
        <w:rPr>
          <w:spacing w:val="-4"/>
        </w:rPr>
        <w:t xml:space="preserve"> </w:t>
      </w:r>
      <w:r>
        <w:rPr>
          <w:spacing w:val="-1"/>
        </w:rPr>
        <w:t>decided</w:t>
      </w:r>
      <w:r>
        <w:rPr>
          <w:spacing w:val="-5"/>
        </w:rPr>
        <w:t xml:space="preserve"> </w:t>
      </w:r>
      <w:r>
        <w:rPr>
          <w:spacing w:val="-1"/>
        </w:rPr>
        <w:t>to</w:t>
      </w:r>
      <w:r>
        <w:rPr>
          <w:spacing w:val="-3"/>
        </w:rPr>
        <w:t xml:space="preserve"> </w:t>
      </w:r>
      <w:r>
        <w:rPr>
          <w:spacing w:val="-1"/>
        </w:rPr>
        <w:t>frame</w:t>
      </w:r>
      <w:r>
        <w:rPr>
          <w:spacing w:val="-7"/>
        </w:rPr>
        <w:t xml:space="preserve"> </w:t>
      </w:r>
      <w:r>
        <w:rPr>
          <w:spacing w:val="-1"/>
        </w:rPr>
        <w:t>different</w:t>
      </w:r>
      <w:r>
        <w:rPr>
          <w:spacing w:val="-8"/>
        </w:rPr>
        <w:t xml:space="preserve"> </w:t>
      </w:r>
      <w:r>
        <w:rPr>
          <w:spacing w:val="-1"/>
        </w:rPr>
        <w:t>set</w:t>
      </w:r>
      <w:r>
        <w:rPr>
          <w:spacing w:val="-6"/>
        </w:rPr>
        <w:t xml:space="preserve"> </w:t>
      </w:r>
      <w:r>
        <w:t>of</w:t>
      </w:r>
      <w:r>
        <w:rPr>
          <w:spacing w:val="-4"/>
        </w:rPr>
        <w:t xml:space="preserve"> </w:t>
      </w:r>
      <w:r>
        <w:rPr>
          <w:spacing w:val="-1"/>
        </w:rPr>
        <w:t>questions</w:t>
      </w:r>
      <w:r>
        <w:rPr>
          <w:spacing w:val="-5"/>
        </w:rPr>
        <w:t xml:space="preserve"> </w:t>
      </w:r>
      <w:r>
        <w:rPr>
          <w:spacing w:val="-1"/>
        </w:rPr>
        <w:t>for</w:t>
      </w:r>
      <w:r>
        <w:rPr>
          <w:spacing w:val="-5"/>
        </w:rPr>
        <w:t xml:space="preserve"> </w:t>
      </w:r>
      <w:r>
        <w:rPr>
          <w:spacing w:val="-1"/>
        </w:rPr>
        <w:t>Owners</w:t>
      </w:r>
      <w:r>
        <w:rPr>
          <w:spacing w:val="-6"/>
        </w:rPr>
        <w:t xml:space="preserve"> </w:t>
      </w:r>
      <w:r>
        <w:rPr>
          <w:spacing w:val="-1"/>
        </w:rPr>
        <w:t>and</w:t>
      </w:r>
      <w:r>
        <w:rPr>
          <w:spacing w:val="-6"/>
        </w:rPr>
        <w:t xml:space="preserve"> </w:t>
      </w:r>
      <w:r>
        <w:rPr>
          <w:spacing w:val="-1"/>
        </w:rPr>
        <w:t>users</w:t>
      </w:r>
      <w:r>
        <w:rPr>
          <w:spacing w:val="-4"/>
        </w:rPr>
        <w:t xml:space="preserve"> </w:t>
      </w:r>
      <w:r>
        <w:rPr>
          <w:spacing w:val="-2"/>
        </w:rPr>
        <w:t>as</w:t>
      </w:r>
      <w:r>
        <w:rPr>
          <w:spacing w:val="-5"/>
        </w:rPr>
        <w:t xml:space="preserve"> </w:t>
      </w:r>
      <w:r>
        <w:rPr>
          <w:spacing w:val="-1"/>
        </w:rPr>
        <w:t>they</w:t>
      </w:r>
      <w:r>
        <w:rPr>
          <w:spacing w:val="-3"/>
        </w:rPr>
        <w:t xml:space="preserve"> </w:t>
      </w:r>
      <w:r>
        <w:rPr>
          <w:spacing w:val="-1"/>
        </w:rPr>
        <w:t>have</w:t>
      </w:r>
      <w:r>
        <w:rPr>
          <w:spacing w:val="-4"/>
        </w:rPr>
        <w:t xml:space="preserve"> </w:t>
      </w:r>
      <w:r>
        <w:rPr>
          <w:spacing w:val="-1"/>
        </w:rPr>
        <w:t>different</w:t>
      </w:r>
      <w:r>
        <w:rPr>
          <w:spacing w:val="-5"/>
        </w:rPr>
        <w:t xml:space="preserve"> </w:t>
      </w:r>
      <w:r>
        <w:rPr>
          <w:spacing w:val="-1"/>
        </w:rPr>
        <w:t>aspects</w:t>
      </w:r>
      <w:r>
        <w:rPr>
          <w:rFonts w:ascii="Times New Roman"/>
          <w:spacing w:val="65"/>
        </w:rPr>
        <w:t xml:space="preserve"> </w:t>
      </w:r>
      <w:r>
        <w:t>to</w:t>
      </w:r>
      <w:r>
        <w:rPr>
          <w:spacing w:val="-1"/>
        </w:rPr>
        <w:t xml:space="preserve"> </w:t>
      </w:r>
      <w:r>
        <w:t>the</w:t>
      </w:r>
      <w:r>
        <w:rPr>
          <w:spacing w:val="-1"/>
        </w:rPr>
        <w:t xml:space="preserve"> same</w:t>
      </w:r>
      <w:r>
        <w:rPr>
          <w:spacing w:val="-2"/>
        </w:rPr>
        <w:t xml:space="preserve"> </w:t>
      </w:r>
      <w:r>
        <w:rPr>
          <w:spacing w:val="-1"/>
        </w:rPr>
        <w:t>problem.</w:t>
      </w:r>
      <w:r>
        <w:rPr>
          <w:spacing w:val="2"/>
        </w:rPr>
        <w:t xml:space="preserve"> </w:t>
      </w:r>
      <w:r>
        <w:rPr>
          <w:spacing w:val="-1"/>
        </w:rPr>
        <w:t>Few</w:t>
      </w:r>
      <w:r>
        <w:rPr>
          <w:spacing w:val="-2"/>
        </w:rPr>
        <w:t xml:space="preserve"> </w:t>
      </w:r>
      <w:r>
        <w:rPr>
          <w:spacing w:val="-1"/>
        </w:rPr>
        <w:t>questions are</w:t>
      </w:r>
      <w:r>
        <w:t xml:space="preserve"> as</w:t>
      </w:r>
      <w:r>
        <w:rPr>
          <w:spacing w:val="-2"/>
        </w:rPr>
        <w:t xml:space="preserve"> </w:t>
      </w:r>
      <w:r>
        <w:rPr>
          <w:spacing w:val="-1"/>
        </w:rPr>
        <w:t>stated below.</w:t>
      </w:r>
    </w:p>
    <w:p w14:paraId="65429261" w14:textId="1544416D" w:rsidR="00360AF5" w:rsidRDefault="00674C3A">
      <w:pPr>
        <w:spacing w:before="158"/>
        <w:ind w:left="140"/>
        <w:jc w:val="both"/>
        <w:rPr>
          <w:rFonts w:ascii="Calibri" w:eastAsia="Calibri" w:hAnsi="Calibri" w:cs="Calibri"/>
        </w:rPr>
      </w:pPr>
      <w:r>
        <w:rPr>
          <w:rFonts w:ascii="Calibri"/>
          <w:i/>
          <w:color w:val="5B9AD5"/>
        </w:rPr>
        <w:t>Set</w:t>
      </w:r>
      <w:r>
        <w:rPr>
          <w:rFonts w:ascii="Calibri"/>
          <w:i/>
          <w:color w:val="5B9AD5"/>
          <w:spacing w:val="-2"/>
        </w:rPr>
        <w:t xml:space="preserve"> </w:t>
      </w:r>
      <w:r>
        <w:rPr>
          <w:rFonts w:ascii="Calibri"/>
          <w:i/>
          <w:color w:val="5B9AD5"/>
        </w:rPr>
        <w:t xml:space="preserve">1- </w:t>
      </w:r>
      <w:r>
        <w:rPr>
          <w:rFonts w:ascii="Calibri"/>
          <w:i/>
          <w:color w:val="5B9AD5"/>
          <w:spacing w:val="-2"/>
        </w:rPr>
        <w:t>(For</w:t>
      </w:r>
      <w:r>
        <w:rPr>
          <w:rFonts w:ascii="Calibri"/>
          <w:i/>
          <w:color w:val="5B9AD5"/>
        </w:rPr>
        <w:t xml:space="preserve"> </w:t>
      </w:r>
      <w:ins w:id="131" w:author="tapan kumar" w:date="2019-07-29T08:37:00Z">
        <w:r w:rsidR="006613F5">
          <w:rPr>
            <w:rFonts w:ascii="Calibri"/>
            <w:i/>
            <w:color w:val="5B9AD5"/>
            <w:spacing w:val="-1"/>
          </w:rPr>
          <w:t>car</w:t>
        </w:r>
      </w:ins>
      <w:del w:id="132" w:author="tapan kumar" w:date="2019-07-29T08:37:00Z">
        <w:r w:rsidDel="006613F5">
          <w:rPr>
            <w:rFonts w:ascii="Calibri"/>
            <w:i/>
            <w:color w:val="5B9AD5"/>
            <w:spacing w:val="-1"/>
          </w:rPr>
          <w:delText>bike</w:delText>
        </w:r>
      </w:del>
      <w:r>
        <w:rPr>
          <w:rFonts w:ascii="Calibri"/>
          <w:i/>
          <w:color w:val="5B9AD5"/>
          <w:spacing w:val="-2"/>
        </w:rPr>
        <w:t xml:space="preserve"> </w:t>
      </w:r>
      <w:r>
        <w:rPr>
          <w:rFonts w:ascii="Calibri"/>
          <w:i/>
          <w:color w:val="5B9AD5"/>
          <w:spacing w:val="-1"/>
        </w:rPr>
        <w:t>users)</w:t>
      </w:r>
    </w:p>
    <w:p w14:paraId="45F67D09" w14:textId="77777777" w:rsidR="00360AF5" w:rsidRDefault="00360AF5">
      <w:pPr>
        <w:rPr>
          <w:rFonts w:ascii="Calibri" w:eastAsia="Calibri" w:hAnsi="Calibri" w:cs="Calibri"/>
          <w:i/>
        </w:rPr>
      </w:pPr>
    </w:p>
    <w:p w14:paraId="1C27AE65" w14:textId="4E32FC53" w:rsidR="00360AF5" w:rsidRDefault="00674C3A">
      <w:pPr>
        <w:pStyle w:val="BodyText"/>
        <w:numPr>
          <w:ilvl w:val="2"/>
          <w:numId w:val="8"/>
        </w:numPr>
        <w:tabs>
          <w:tab w:val="left" w:pos="861"/>
        </w:tabs>
        <w:spacing w:before="147"/>
      </w:pPr>
      <w:r>
        <w:rPr>
          <w:spacing w:val="-1"/>
        </w:rPr>
        <w:t>Have</w:t>
      </w:r>
      <w:r>
        <w:rPr>
          <w:spacing w:val="-2"/>
        </w:rPr>
        <w:t xml:space="preserve"> </w:t>
      </w:r>
      <w:r>
        <w:t>you</w:t>
      </w:r>
      <w:r>
        <w:rPr>
          <w:spacing w:val="-3"/>
        </w:rPr>
        <w:t xml:space="preserve"> </w:t>
      </w:r>
      <w:r>
        <w:rPr>
          <w:spacing w:val="-1"/>
        </w:rPr>
        <w:t>ever</w:t>
      </w:r>
      <w:r>
        <w:t xml:space="preserve"> </w:t>
      </w:r>
      <w:r>
        <w:rPr>
          <w:spacing w:val="-1"/>
        </w:rPr>
        <w:t>used</w:t>
      </w:r>
      <w:r>
        <w:t xml:space="preserve"> </w:t>
      </w:r>
      <w:ins w:id="133" w:author="tapan kumar" w:date="2019-07-29T08:37:00Z">
        <w:r w:rsidR="006613F5">
          <w:rPr>
            <w:spacing w:val="-1"/>
          </w:rPr>
          <w:t>car</w:t>
        </w:r>
      </w:ins>
      <w:del w:id="134" w:author="tapan kumar" w:date="2019-07-29T08:37:00Z">
        <w:r w:rsidDel="006613F5">
          <w:rPr>
            <w:spacing w:val="-1"/>
          </w:rPr>
          <w:delText>bike</w:delText>
        </w:r>
      </w:del>
      <w:r>
        <w:t xml:space="preserve"> </w:t>
      </w:r>
      <w:r>
        <w:rPr>
          <w:spacing w:val="-1"/>
        </w:rPr>
        <w:t>rental</w:t>
      </w:r>
      <w:r>
        <w:t xml:space="preserve"> </w:t>
      </w:r>
      <w:r>
        <w:rPr>
          <w:spacing w:val="-1"/>
        </w:rPr>
        <w:t>services?</w:t>
      </w:r>
    </w:p>
    <w:p w14:paraId="395A104A" w14:textId="77777777" w:rsidR="00360AF5" w:rsidRDefault="00674C3A">
      <w:pPr>
        <w:pStyle w:val="BodyText"/>
        <w:numPr>
          <w:ilvl w:val="2"/>
          <w:numId w:val="8"/>
        </w:numPr>
        <w:tabs>
          <w:tab w:val="left" w:pos="861"/>
        </w:tabs>
        <w:spacing w:before="135"/>
      </w:pPr>
      <w:r>
        <w:t xml:space="preserve">How </w:t>
      </w:r>
      <w:r>
        <w:rPr>
          <w:spacing w:val="-2"/>
        </w:rPr>
        <w:t xml:space="preserve">do </w:t>
      </w:r>
      <w:r>
        <w:t>you</w:t>
      </w:r>
      <w:r>
        <w:rPr>
          <w:spacing w:val="-1"/>
        </w:rPr>
        <w:t xml:space="preserve"> feel</w:t>
      </w:r>
      <w:r>
        <w:rPr>
          <w:spacing w:val="1"/>
        </w:rPr>
        <w:t xml:space="preserve"> </w:t>
      </w:r>
      <w:r>
        <w:rPr>
          <w:spacing w:val="-1"/>
        </w:rPr>
        <w:t>about</w:t>
      </w:r>
      <w:r>
        <w:t xml:space="preserve"> </w:t>
      </w:r>
      <w:r>
        <w:rPr>
          <w:spacing w:val="-1"/>
        </w:rPr>
        <w:t>it?</w:t>
      </w:r>
    </w:p>
    <w:p w14:paraId="4F2FB82E" w14:textId="77777777" w:rsidR="00360AF5" w:rsidRDefault="00674C3A">
      <w:pPr>
        <w:pStyle w:val="BodyText"/>
        <w:numPr>
          <w:ilvl w:val="2"/>
          <w:numId w:val="8"/>
        </w:numPr>
        <w:tabs>
          <w:tab w:val="left" w:pos="861"/>
        </w:tabs>
        <w:spacing w:before="132"/>
      </w:pPr>
      <w:r>
        <w:t>Did</w:t>
      </w:r>
      <w:r>
        <w:rPr>
          <w:spacing w:val="-2"/>
        </w:rPr>
        <w:t xml:space="preserve"> </w:t>
      </w:r>
      <w:r>
        <w:rPr>
          <w:spacing w:val="-1"/>
        </w:rPr>
        <w:t>you face</w:t>
      </w:r>
      <w:r>
        <w:t xml:space="preserve"> </w:t>
      </w:r>
      <w:r>
        <w:rPr>
          <w:spacing w:val="-1"/>
        </w:rPr>
        <w:t>any difficulty</w:t>
      </w:r>
      <w:r>
        <w:rPr>
          <w:spacing w:val="-4"/>
        </w:rPr>
        <w:t xml:space="preserve"> </w:t>
      </w:r>
      <w:r>
        <w:t>or any</w:t>
      </w:r>
      <w:r>
        <w:rPr>
          <w:spacing w:val="-3"/>
        </w:rPr>
        <w:t xml:space="preserve"> </w:t>
      </w:r>
      <w:r>
        <w:rPr>
          <w:spacing w:val="-1"/>
        </w:rPr>
        <w:t>challenge</w:t>
      </w:r>
      <w:r>
        <w:rPr>
          <w:spacing w:val="1"/>
        </w:rPr>
        <w:t xml:space="preserve"> </w:t>
      </w:r>
      <w:r>
        <w:rPr>
          <w:spacing w:val="-1"/>
        </w:rPr>
        <w:t>using</w:t>
      </w:r>
      <w:r>
        <w:rPr>
          <w:spacing w:val="-3"/>
        </w:rPr>
        <w:t xml:space="preserve"> </w:t>
      </w:r>
      <w:r>
        <w:rPr>
          <w:spacing w:val="-1"/>
        </w:rPr>
        <w:t>those</w:t>
      </w:r>
      <w:r>
        <w:t xml:space="preserve"> </w:t>
      </w:r>
      <w:r>
        <w:rPr>
          <w:spacing w:val="-1"/>
        </w:rPr>
        <w:t>services?</w:t>
      </w:r>
    </w:p>
    <w:p w14:paraId="74B9999E" w14:textId="2EE0802B" w:rsidR="00360AF5" w:rsidRDefault="00674C3A">
      <w:pPr>
        <w:pStyle w:val="BodyText"/>
        <w:numPr>
          <w:ilvl w:val="2"/>
          <w:numId w:val="8"/>
        </w:numPr>
        <w:tabs>
          <w:tab w:val="left" w:pos="861"/>
        </w:tabs>
        <w:spacing w:before="135" w:line="355" w:lineRule="auto"/>
        <w:ind w:right="140"/>
      </w:pPr>
      <w:r>
        <w:t>Would</w:t>
      </w:r>
      <w:r>
        <w:rPr>
          <w:spacing w:val="-2"/>
        </w:rPr>
        <w:t xml:space="preserve"> </w:t>
      </w:r>
      <w:r>
        <w:rPr>
          <w:spacing w:val="-1"/>
        </w:rPr>
        <w:t>you</w:t>
      </w:r>
      <w:r>
        <w:rPr>
          <w:spacing w:val="1"/>
        </w:rPr>
        <w:t xml:space="preserve"> </w:t>
      </w:r>
      <w:r>
        <w:rPr>
          <w:spacing w:val="-1"/>
        </w:rPr>
        <w:t>prefer</w:t>
      </w:r>
      <w:r>
        <w:t xml:space="preserve"> </w:t>
      </w:r>
      <w:r>
        <w:rPr>
          <w:spacing w:val="-1"/>
        </w:rPr>
        <w:t>different</w:t>
      </w:r>
      <w:r>
        <w:rPr>
          <w:spacing w:val="1"/>
        </w:rPr>
        <w:t xml:space="preserve"> </w:t>
      </w:r>
      <w:r>
        <w:rPr>
          <w:spacing w:val="-1"/>
        </w:rPr>
        <w:t>type</w:t>
      </w:r>
      <w:r>
        <w:t xml:space="preserve"> of</w:t>
      </w:r>
      <w:r>
        <w:rPr>
          <w:spacing w:val="-1"/>
        </w:rPr>
        <w:t xml:space="preserve"> </w:t>
      </w:r>
      <w:ins w:id="135" w:author="tapan kumar" w:date="2019-07-29T08:38:00Z">
        <w:r w:rsidR="006613F5">
          <w:rPr>
            <w:spacing w:val="-1"/>
          </w:rPr>
          <w:t>car</w:t>
        </w:r>
      </w:ins>
      <w:del w:id="136" w:author="tapan kumar" w:date="2019-07-29T08:38:00Z">
        <w:r w:rsidDel="006613F5">
          <w:rPr>
            <w:spacing w:val="-1"/>
          </w:rPr>
          <w:delText>bike</w:delText>
        </w:r>
      </w:del>
      <w:r>
        <w:t xml:space="preserve"> </w:t>
      </w:r>
      <w:r>
        <w:rPr>
          <w:spacing w:val="-1"/>
        </w:rPr>
        <w:t>to</w:t>
      </w:r>
      <w:r>
        <w:rPr>
          <w:spacing w:val="2"/>
        </w:rPr>
        <w:t xml:space="preserve"> </w:t>
      </w:r>
      <w:r>
        <w:rPr>
          <w:spacing w:val="-1"/>
        </w:rPr>
        <w:t>ride,</w:t>
      </w:r>
      <w:r>
        <w:t xml:space="preserve"> </w:t>
      </w:r>
      <w:r>
        <w:rPr>
          <w:spacing w:val="-2"/>
        </w:rPr>
        <w:t>instead</w:t>
      </w:r>
      <w:r>
        <w:rPr>
          <w:spacing w:val="1"/>
        </w:rPr>
        <w:t xml:space="preserve"> </w:t>
      </w:r>
      <w:r>
        <w:t xml:space="preserve">of </w:t>
      </w:r>
      <w:r>
        <w:rPr>
          <w:spacing w:val="-1"/>
        </w:rPr>
        <w:t>same</w:t>
      </w:r>
      <w:r>
        <w:t xml:space="preserve"> </w:t>
      </w:r>
      <w:r>
        <w:rPr>
          <w:spacing w:val="-1"/>
        </w:rPr>
        <w:t>type</w:t>
      </w:r>
      <w:r>
        <w:rPr>
          <w:spacing w:val="-2"/>
        </w:rPr>
        <w:t xml:space="preserve"> </w:t>
      </w:r>
      <w:r>
        <w:t>of</w:t>
      </w:r>
      <w:r>
        <w:rPr>
          <w:spacing w:val="2"/>
        </w:rPr>
        <w:t xml:space="preserve"> </w:t>
      </w:r>
      <w:ins w:id="137" w:author="tapan kumar" w:date="2019-07-29T08:38:00Z">
        <w:r w:rsidR="008D2B84">
          <w:rPr>
            <w:spacing w:val="-1"/>
          </w:rPr>
          <w:t>car</w:t>
        </w:r>
      </w:ins>
      <w:del w:id="138" w:author="tapan kumar" w:date="2019-07-29T08:38:00Z">
        <w:r w:rsidDel="008D2B84">
          <w:rPr>
            <w:spacing w:val="-1"/>
          </w:rPr>
          <w:delText>bike</w:delText>
        </w:r>
      </w:del>
      <w:r>
        <w:rPr>
          <w:spacing w:val="1"/>
        </w:rPr>
        <w:t xml:space="preserve"> </w:t>
      </w:r>
      <w:r>
        <w:rPr>
          <w:spacing w:val="-1"/>
        </w:rPr>
        <w:t>every</w:t>
      </w:r>
      <w:r>
        <w:t xml:space="preserve"> </w:t>
      </w:r>
      <w:r>
        <w:rPr>
          <w:spacing w:val="-1"/>
        </w:rPr>
        <w:t>time?</w:t>
      </w:r>
      <w:r>
        <w:rPr>
          <w:spacing w:val="1"/>
        </w:rPr>
        <w:t xml:space="preserve"> </w:t>
      </w:r>
      <w:r>
        <w:t xml:space="preserve">Is </w:t>
      </w:r>
      <w:r>
        <w:rPr>
          <w:spacing w:val="-1"/>
        </w:rPr>
        <w:t>this</w:t>
      </w:r>
      <w:r>
        <w:t xml:space="preserve"> a</w:t>
      </w:r>
      <w:r>
        <w:rPr>
          <w:rFonts w:ascii="Times New Roman"/>
          <w:spacing w:val="67"/>
        </w:rPr>
        <w:t xml:space="preserve"> </w:t>
      </w:r>
      <w:r>
        <w:rPr>
          <w:spacing w:val="-1"/>
        </w:rPr>
        <w:t>deal breaker</w:t>
      </w:r>
      <w:r>
        <w:t xml:space="preserve"> </w:t>
      </w:r>
      <w:r>
        <w:rPr>
          <w:spacing w:val="-1"/>
        </w:rPr>
        <w:t>for</w:t>
      </w:r>
      <w:r>
        <w:t xml:space="preserve"> </w:t>
      </w:r>
      <w:r>
        <w:rPr>
          <w:spacing w:val="-1"/>
        </w:rPr>
        <w:t>you?</w:t>
      </w:r>
    </w:p>
    <w:p w14:paraId="0F474B98" w14:textId="0F3AE4D4" w:rsidR="00360AF5" w:rsidRDefault="00674C3A">
      <w:pPr>
        <w:pStyle w:val="BodyText"/>
        <w:numPr>
          <w:ilvl w:val="2"/>
          <w:numId w:val="8"/>
        </w:numPr>
        <w:tabs>
          <w:tab w:val="left" w:pos="861"/>
        </w:tabs>
        <w:spacing w:before="6"/>
      </w:pPr>
      <w:r>
        <w:rPr>
          <w:spacing w:val="-1"/>
        </w:rPr>
        <w:t>Have</w:t>
      </w:r>
      <w:r>
        <w:rPr>
          <w:spacing w:val="-2"/>
        </w:rPr>
        <w:t xml:space="preserve"> </w:t>
      </w:r>
      <w:r>
        <w:t>you</w:t>
      </w:r>
      <w:r>
        <w:rPr>
          <w:spacing w:val="-3"/>
        </w:rPr>
        <w:t xml:space="preserve"> </w:t>
      </w:r>
      <w:r>
        <w:rPr>
          <w:spacing w:val="-1"/>
        </w:rPr>
        <w:t>ever</w:t>
      </w:r>
      <w:r>
        <w:t xml:space="preserve"> </w:t>
      </w:r>
      <w:r>
        <w:rPr>
          <w:spacing w:val="-1"/>
        </w:rPr>
        <w:t>needed</w:t>
      </w:r>
      <w:r>
        <w:t xml:space="preserve"> </w:t>
      </w:r>
      <w:r>
        <w:rPr>
          <w:spacing w:val="-1"/>
        </w:rPr>
        <w:t>to</w:t>
      </w:r>
      <w:r>
        <w:t xml:space="preserve"> </w:t>
      </w:r>
      <w:r>
        <w:rPr>
          <w:spacing w:val="-1"/>
        </w:rPr>
        <w:t xml:space="preserve">rent </w:t>
      </w:r>
      <w:r>
        <w:t xml:space="preserve">a </w:t>
      </w:r>
      <w:ins w:id="139" w:author="tapan kumar" w:date="2019-07-29T08:38:00Z">
        <w:r w:rsidR="008D2B84">
          <w:rPr>
            <w:spacing w:val="-1"/>
          </w:rPr>
          <w:t>car</w:t>
        </w:r>
      </w:ins>
      <w:del w:id="140" w:author="tapan kumar" w:date="2019-07-29T08:38:00Z">
        <w:r w:rsidDel="008D2B84">
          <w:rPr>
            <w:spacing w:val="-1"/>
          </w:rPr>
          <w:delText>bike</w:delText>
        </w:r>
      </w:del>
      <w:r>
        <w:rPr>
          <w:spacing w:val="1"/>
        </w:rPr>
        <w:t xml:space="preserve"> </w:t>
      </w:r>
      <w:r>
        <w:rPr>
          <w:spacing w:val="-1"/>
        </w:rPr>
        <w:t>for</w:t>
      </w:r>
      <w:r>
        <w:rPr>
          <w:spacing w:val="-3"/>
        </w:rPr>
        <w:t xml:space="preserve"> </w:t>
      </w:r>
      <w:r>
        <w:t>one</w:t>
      </w:r>
      <w:r>
        <w:rPr>
          <w:spacing w:val="-2"/>
        </w:rPr>
        <w:t xml:space="preserve"> </w:t>
      </w:r>
      <w:r>
        <w:t>or</w:t>
      </w:r>
      <w:r>
        <w:rPr>
          <w:spacing w:val="-2"/>
        </w:rPr>
        <w:t xml:space="preserve"> </w:t>
      </w:r>
      <w:r>
        <w:rPr>
          <w:spacing w:val="-1"/>
        </w:rPr>
        <w:t>more</w:t>
      </w:r>
      <w:r>
        <w:rPr>
          <w:spacing w:val="-2"/>
        </w:rPr>
        <w:t xml:space="preserve"> </w:t>
      </w:r>
      <w:r>
        <w:rPr>
          <w:spacing w:val="-1"/>
        </w:rPr>
        <w:t>days?</w:t>
      </w:r>
    </w:p>
    <w:p w14:paraId="3D2BD02C" w14:textId="0729EFC3" w:rsidR="00360AF5" w:rsidRDefault="00674C3A">
      <w:pPr>
        <w:pStyle w:val="BodyText"/>
        <w:numPr>
          <w:ilvl w:val="2"/>
          <w:numId w:val="8"/>
        </w:numPr>
        <w:tabs>
          <w:tab w:val="left" w:pos="861"/>
        </w:tabs>
        <w:spacing w:before="132"/>
      </w:pPr>
      <w:r>
        <w:t>Do</w:t>
      </w:r>
      <w:r>
        <w:rPr>
          <w:spacing w:val="-2"/>
        </w:rPr>
        <w:t xml:space="preserve"> </w:t>
      </w:r>
      <w:r>
        <w:rPr>
          <w:spacing w:val="-1"/>
        </w:rPr>
        <w:t>you want</w:t>
      </w:r>
      <w:r>
        <w:rPr>
          <w:spacing w:val="-3"/>
        </w:rPr>
        <w:t xml:space="preserve"> </w:t>
      </w:r>
      <w:r>
        <w:rPr>
          <w:spacing w:val="-1"/>
        </w:rPr>
        <w:t>to</w:t>
      </w:r>
      <w:r>
        <w:rPr>
          <w:spacing w:val="1"/>
        </w:rPr>
        <w:t xml:space="preserve"> </w:t>
      </w:r>
      <w:r>
        <w:rPr>
          <w:spacing w:val="-1"/>
        </w:rPr>
        <w:t>ride</w:t>
      </w:r>
      <w:r>
        <w:rPr>
          <w:spacing w:val="-2"/>
        </w:rPr>
        <w:t xml:space="preserve"> </w:t>
      </w:r>
      <w:r>
        <w:t>a</w:t>
      </w:r>
      <w:r>
        <w:rPr>
          <w:spacing w:val="-1"/>
        </w:rPr>
        <w:t xml:space="preserve"> </w:t>
      </w:r>
      <w:ins w:id="141" w:author="tapan kumar" w:date="2019-07-29T08:38:00Z">
        <w:r w:rsidR="008D2B84">
          <w:rPr>
            <w:spacing w:val="-1"/>
          </w:rPr>
          <w:t>car</w:t>
        </w:r>
      </w:ins>
      <w:del w:id="142" w:author="tapan kumar" w:date="2019-07-29T08:38:00Z">
        <w:r w:rsidDel="008D2B84">
          <w:rPr>
            <w:spacing w:val="-1"/>
          </w:rPr>
          <w:delText>bike</w:delText>
        </w:r>
      </w:del>
      <w:r>
        <w:rPr>
          <w:spacing w:val="-4"/>
        </w:rPr>
        <w:t xml:space="preserve"> </w:t>
      </w:r>
      <w:r>
        <w:t>to</w:t>
      </w:r>
      <w:r>
        <w:rPr>
          <w:spacing w:val="2"/>
        </w:rPr>
        <w:t xml:space="preserve"> </w:t>
      </w:r>
      <w:r>
        <w:rPr>
          <w:spacing w:val="-1"/>
        </w:rPr>
        <w:t>another</w:t>
      </w:r>
      <w:r>
        <w:rPr>
          <w:spacing w:val="-3"/>
        </w:rPr>
        <w:t xml:space="preserve"> </w:t>
      </w:r>
      <w:r>
        <w:rPr>
          <w:spacing w:val="-1"/>
        </w:rPr>
        <w:t>city/</w:t>
      </w:r>
      <w:r>
        <w:rPr>
          <w:spacing w:val="-2"/>
        </w:rPr>
        <w:t xml:space="preserve"> </w:t>
      </w:r>
      <w:r>
        <w:rPr>
          <w:spacing w:val="-1"/>
        </w:rPr>
        <w:t>countryside</w:t>
      </w:r>
      <w:r>
        <w:rPr>
          <w:spacing w:val="1"/>
        </w:rPr>
        <w:t xml:space="preserve"> </w:t>
      </w:r>
      <w:r>
        <w:rPr>
          <w:spacing w:val="-1"/>
        </w:rPr>
        <w:t>sometimes?</w:t>
      </w:r>
    </w:p>
    <w:p w14:paraId="54DE0C8A" w14:textId="526FF931" w:rsidR="00360AF5" w:rsidRDefault="00674C3A">
      <w:pPr>
        <w:pStyle w:val="BodyText"/>
        <w:numPr>
          <w:ilvl w:val="2"/>
          <w:numId w:val="8"/>
        </w:numPr>
        <w:tabs>
          <w:tab w:val="left" w:pos="861"/>
        </w:tabs>
        <w:spacing w:before="135"/>
      </w:pPr>
      <w:r>
        <w:t>Do</w:t>
      </w:r>
      <w:r>
        <w:rPr>
          <w:spacing w:val="-2"/>
        </w:rPr>
        <w:t xml:space="preserve"> </w:t>
      </w:r>
      <w:r>
        <w:rPr>
          <w:spacing w:val="-1"/>
        </w:rPr>
        <w:t>you use</w:t>
      </w:r>
      <w:r>
        <w:rPr>
          <w:spacing w:val="-2"/>
        </w:rPr>
        <w:t xml:space="preserve"> </w:t>
      </w:r>
      <w:r>
        <w:t xml:space="preserve">the </w:t>
      </w:r>
      <w:ins w:id="143" w:author="tapan kumar" w:date="2019-07-29T08:38:00Z">
        <w:r w:rsidR="008D2B84">
          <w:rPr>
            <w:spacing w:val="-1"/>
          </w:rPr>
          <w:t>car</w:t>
        </w:r>
      </w:ins>
      <w:del w:id="144" w:author="tapan kumar" w:date="2019-07-29T08:38:00Z">
        <w:r w:rsidDel="008D2B84">
          <w:rPr>
            <w:spacing w:val="-1"/>
          </w:rPr>
          <w:delText>bike</w:delText>
        </w:r>
      </w:del>
      <w:r>
        <w:t xml:space="preserve"> in</w:t>
      </w:r>
      <w:r>
        <w:rPr>
          <w:spacing w:val="-4"/>
        </w:rPr>
        <w:t xml:space="preserve"> </w:t>
      </w:r>
      <w:r>
        <w:rPr>
          <w:spacing w:val="-1"/>
        </w:rPr>
        <w:t>winters?</w:t>
      </w:r>
    </w:p>
    <w:p w14:paraId="6593DAD4" w14:textId="77777777" w:rsidR="00360AF5" w:rsidRDefault="00360AF5">
      <w:pPr>
        <w:spacing w:before="1"/>
        <w:rPr>
          <w:rFonts w:ascii="Calibri" w:eastAsia="Calibri" w:hAnsi="Calibri" w:cs="Calibri"/>
          <w:sz w:val="34"/>
          <w:szCs w:val="34"/>
        </w:rPr>
      </w:pPr>
    </w:p>
    <w:p w14:paraId="743EE8E7" w14:textId="1CF3CD91" w:rsidR="00360AF5" w:rsidRDefault="00674C3A">
      <w:pPr>
        <w:ind w:left="140"/>
        <w:jc w:val="both"/>
        <w:rPr>
          <w:rFonts w:ascii="Calibri" w:eastAsia="Calibri" w:hAnsi="Calibri" w:cs="Calibri"/>
        </w:rPr>
      </w:pPr>
      <w:r>
        <w:rPr>
          <w:rFonts w:ascii="Calibri"/>
          <w:i/>
          <w:color w:val="5B9AD5"/>
        </w:rPr>
        <w:t>Set</w:t>
      </w:r>
      <w:r>
        <w:rPr>
          <w:rFonts w:ascii="Calibri"/>
          <w:i/>
          <w:color w:val="5B9AD5"/>
          <w:spacing w:val="-2"/>
        </w:rPr>
        <w:t xml:space="preserve"> </w:t>
      </w:r>
      <w:r>
        <w:rPr>
          <w:rFonts w:ascii="Calibri"/>
          <w:i/>
          <w:color w:val="5B9AD5"/>
        </w:rPr>
        <w:t xml:space="preserve">2- </w:t>
      </w:r>
      <w:r>
        <w:rPr>
          <w:rFonts w:ascii="Calibri"/>
          <w:i/>
          <w:color w:val="5B9AD5"/>
          <w:spacing w:val="-2"/>
        </w:rPr>
        <w:t>(For</w:t>
      </w:r>
      <w:r>
        <w:rPr>
          <w:rFonts w:ascii="Calibri"/>
          <w:i/>
          <w:color w:val="5B9AD5"/>
        </w:rPr>
        <w:t xml:space="preserve"> </w:t>
      </w:r>
      <w:ins w:id="145" w:author="tapan kumar" w:date="2019-07-29T08:39:00Z">
        <w:r w:rsidR="000828A1">
          <w:rPr>
            <w:rFonts w:ascii="Calibri"/>
            <w:i/>
            <w:color w:val="5B9AD5"/>
            <w:spacing w:val="-1"/>
          </w:rPr>
          <w:t>car</w:t>
        </w:r>
      </w:ins>
      <w:del w:id="146" w:author="tapan kumar" w:date="2019-07-29T08:39:00Z">
        <w:r w:rsidDel="000828A1">
          <w:rPr>
            <w:rFonts w:ascii="Calibri"/>
            <w:i/>
            <w:color w:val="5B9AD5"/>
            <w:spacing w:val="-1"/>
          </w:rPr>
          <w:delText>bike</w:delText>
        </w:r>
      </w:del>
      <w:r>
        <w:rPr>
          <w:rFonts w:ascii="Calibri"/>
          <w:i/>
          <w:color w:val="5B9AD5"/>
          <w:spacing w:val="-2"/>
        </w:rPr>
        <w:t xml:space="preserve"> owners)</w:t>
      </w:r>
    </w:p>
    <w:p w14:paraId="2C79E9B8" w14:textId="77777777" w:rsidR="00360AF5" w:rsidRDefault="00360AF5">
      <w:pPr>
        <w:rPr>
          <w:rFonts w:ascii="Calibri" w:eastAsia="Calibri" w:hAnsi="Calibri" w:cs="Calibri"/>
          <w:i/>
        </w:rPr>
      </w:pPr>
    </w:p>
    <w:p w14:paraId="5C07FECD" w14:textId="06C96495" w:rsidR="00360AF5" w:rsidRDefault="00674C3A">
      <w:pPr>
        <w:pStyle w:val="BodyText"/>
        <w:numPr>
          <w:ilvl w:val="2"/>
          <w:numId w:val="8"/>
        </w:numPr>
        <w:tabs>
          <w:tab w:val="left" w:pos="861"/>
        </w:tabs>
        <w:spacing w:before="144"/>
      </w:pPr>
      <w:r>
        <w:t>Do</w:t>
      </w:r>
      <w:r>
        <w:rPr>
          <w:spacing w:val="-2"/>
        </w:rPr>
        <w:t xml:space="preserve"> </w:t>
      </w:r>
      <w:r>
        <w:rPr>
          <w:spacing w:val="-1"/>
        </w:rPr>
        <w:t>you have</w:t>
      </w:r>
      <w:r>
        <w:t xml:space="preserve"> a </w:t>
      </w:r>
      <w:ins w:id="147" w:author="tapan kumar" w:date="2019-07-29T08:39:00Z">
        <w:r w:rsidR="000828A1">
          <w:rPr>
            <w:spacing w:val="-1"/>
          </w:rPr>
          <w:t>car</w:t>
        </w:r>
      </w:ins>
      <w:del w:id="148" w:author="tapan kumar" w:date="2019-07-29T08:39:00Z">
        <w:r w:rsidDel="000828A1">
          <w:rPr>
            <w:spacing w:val="-1"/>
          </w:rPr>
          <w:delText>bike</w:delText>
        </w:r>
      </w:del>
      <w:r>
        <w:rPr>
          <w:spacing w:val="-1"/>
        </w:rPr>
        <w:t>?</w:t>
      </w:r>
    </w:p>
    <w:p w14:paraId="39C6D8D6" w14:textId="3630C28C" w:rsidR="00360AF5" w:rsidRDefault="00674C3A">
      <w:pPr>
        <w:pStyle w:val="BodyText"/>
        <w:numPr>
          <w:ilvl w:val="2"/>
          <w:numId w:val="8"/>
        </w:numPr>
        <w:tabs>
          <w:tab w:val="left" w:pos="861"/>
        </w:tabs>
        <w:spacing w:before="135" w:line="353" w:lineRule="auto"/>
        <w:ind w:right="140"/>
      </w:pPr>
      <w:r>
        <w:t>Would</w:t>
      </w:r>
      <w:r>
        <w:rPr>
          <w:spacing w:val="-8"/>
        </w:rPr>
        <w:t xml:space="preserve"> </w:t>
      </w:r>
      <w:r>
        <w:rPr>
          <w:spacing w:val="-1"/>
        </w:rPr>
        <w:t>you</w:t>
      </w:r>
      <w:r>
        <w:rPr>
          <w:spacing w:val="-8"/>
        </w:rPr>
        <w:t xml:space="preserve"> </w:t>
      </w:r>
      <w:r>
        <w:rPr>
          <w:spacing w:val="-1"/>
        </w:rPr>
        <w:t>like</w:t>
      </w:r>
      <w:r>
        <w:rPr>
          <w:spacing w:val="-7"/>
        </w:rPr>
        <w:t xml:space="preserve"> </w:t>
      </w:r>
      <w:r>
        <w:rPr>
          <w:spacing w:val="-1"/>
        </w:rPr>
        <w:t>to</w:t>
      </w:r>
      <w:r>
        <w:rPr>
          <w:spacing w:val="-5"/>
        </w:rPr>
        <w:t xml:space="preserve"> </w:t>
      </w:r>
      <w:r>
        <w:rPr>
          <w:spacing w:val="-1"/>
        </w:rPr>
        <w:t>rent</w:t>
      </w:r>
      <w:r>
        <w:rPr>
          <w:spacing w:val="-7"/>
        </w:rPr>
        <w:t xml:space="preserve"> </w:t>
      </w:r>
      <w:del w:id="149" w:author="tapan kumar" w:date="2019-07-29T08:39:00Z">
        <w:r w:rsidDel="000828A1">
          <w:rPr>
            <w:spacing w:val="-1"/>
          </w:rPr>
          <w:delText>you</w:delText>
        </w:r>
      </w:del>
      <w:ins w:id="150" w:author="tapan kumar" w:date="2019-07-29T08:39:00Z">
        <w:r w:rsidR="000828A1">
          <w:rPr>
            <w:spacing w:val="-1"/>
          </w:rPr>
          <w:t>your</w:t>
        </w:r>
      </w:ins>
      <w:r>
        <w:rPr>
          <w:spacing w:val="-10"/>
        </w:rPr>
        <w:t xml:space="preserve"> </w:t>
      </w:r>
      <w:ins w:id="151" w:author="tapan kumar" w:date="2019-07-29T08:39:00Z">
        <w:r w:rsidR="000828A1">
          <w:rPr>
            <w:spacing w:val="-1"/>
          </w:rPr>
          <w:t>car</w:t>
        </w:r>
      </w:ins>
      <w:del w:id="152" w:author="tapan kumar" w:date="2019-07-29T08:39:00Z">
        <w:r w:rsidDel="000828A1">
          <w:rPr>
            <w:spacing w:val="-1"/>
          </w:rPr>
          <w:delText>bike</w:delText>
        </w:r>
      </w:del>
      <w:r>
        <w:rPr>
          <w:spacing w:val="-7"/>
        </w:rPr>
        <w:t xml:space="preserve"> </w:t>
      </w:r>
      <w:r>
        <w:rPr>
          <w:spacing w:val="-1"/>
        </w:rPr>
        <w:t>for</w:t>
      </w:r>
      <w:r>
        <w:rPr>
          <w:spacing w:val="-9"/>
        </w:rPr>
        <w:t xml:space="preserve"> </w:t>
      </w:r>
      <w:r>
        <w:rPr>
          <w:spacing w:val="-1"/>
        </w:rPr>
        <w:t>short</w:t>
      </w:r>
      <w:r>
        <w:rPr>
          <w:spacing w:val="-7"/>
        </w:rPr>
        <w:t xml:space="preserve"> </w:t>
      </w:r>
      <w:r>
        <w:rPr>
          <w:spacing w:val="-1"/>
        </w:rPr>
        <w:t>period</w:t>
      </w:r>
      <w:r>
        <w:rPr>
          <w:spacing w:val="-8"/>
        </w:rPr>
        <w:t xml:space="preserve"> </w:t>
      </w:r>
      <w:r>
        <w:t>when</w:t>
      </w:r>
      <w:r>
        <w:rPr>
          <w:spacing w:val="-9"/>
        </w:rPr>
        <w:t xml:space="preserve"> </w:t>
      </w:r>
      <w:r>
        <w:t>you</w:t>
      </w:r>
      <w:r>
        <w:rPr>
          <w:spacing w:val="-8"/>
        </w:rPr>
        <w:t xml:space="preserve"> </w:t>
      </w:r>
      <w:r>
        <w:rPr>
          <w:spacing w:val="-1"/>
        </w:rPr>
        <w:t>are</w:t>
      </w:r>
      <w:r>
        <w:rPr>
          <w:spacing w:val="-7"/>
        </w:rPr>
        <w:t xml:space="preserve"> </w:t>
      </w:r>
      <w:r>
        <w:rPr>
          <w:spacing w:val="-1"/>
        </w:rPr>
        <w:t>not</w:t>
      </w:r>
      <w:r>
        <w:rPr>
          <w:spacing w:val="-7"/>
        </w:rPr>
        <w:t xml:space="preserve"> </w:t>
      </w:r>
      <w:r>
        <w:rPr>
          <w:spacing w:val="-1"/>
        </w:rPr>
        <w:t>using</w:t>
      </w:r>
      <w:r>
        <w:rPr>
          <w:spacing w:val="-7"/>
        </w:rPr>
        <w:t xml:space="preserve"> </w:t>
      </w:r>
      <w:r>
        <w:t>it?</w:t>
      </w:r>
      <w:r>
        <w:rPr>
          <w:spacing w:val="-9"/>
        </w:rPr>
        <w:t xml:space="preserve"> </w:t>
      </w:r>
      <w:r>
        <w:t>/</w:t>
      </w:r>
      <w:r>
        <w:rPr>
          <w:spacing w:val="-9"/>
        </w:rPr>
        <w:t xml:space="preserve"> </w:t>
      </w:r>
      <w:r>
        <w:rPr>
          <w:spacing w:val="-1"/>
        </w:rPr>
        <w:t>Do</w:t>
      </w:r>
      <w:r>
        <w:rPr>
          <w:spacing w:val="-5"/>
        </w:rPr>
        <w:t xml:space="preserve"> </w:t>
      </w:r>
      <w:r>
        <w:rPr>
          <w:spacing w:val="-1"/>
        </w:rPr>
        <w:t>you</w:t>
      </w:r>
      <w:r>
        <w:rPr>
          <w:spacing w:val="-8"/>
        </w:rPr>
        <w:t xml:space="preserve"> </w:t>
      </w:r>
      <w:r>
        <w:t>want</w:t>
      </w:r>
      <w:r>
        <w:rPr>
          <w:spacing w:val="-10"/>
        </w:rPr>
        <w:t xml:space="preserve"> </w:t>
      </w:r>
      <w:r>
        <w:t>to</w:t>
      </w:r>
      <w:r>
        <w:rPr>
          <w:spacing w:val="-8"/>
        </w:rPr>
        <w:t xml:space="preserve"> </w:t>
      </w:r>
      <w:r>
        <w:rPr>
          <w:spacing w:val="-2"/>
        </w:rPr>
        <w:t>make</w:t>
      </w:r>
      <w:r>
        <w:rPr>
          <w:rFonts w:ascii="Times New Roman"/>
          <w:spacing w:val="43"/>
        </w:rPr>
        <w:t xml:space="preserve"> </w:t>
      </w:r>
      <w:r>
        <w:rPr>
          <w:spacing w:val="-1"/>
        </w:rPr>
        <w:t>money</w:t>
      </w:r>
      <w:r>
        <w:rPr>
          <w:spacing w:val="1"/>
        </w:rPr>
        <w:t xml:space="preserve"> </w:t>
      </w:r>
      <w:r>
        <w:rPr>
          <w:spacing w:val="-2"/>
        </w:rPr>
        <w:t>by</w:t>
      </w:r>
      <w:r>
        <w:t xml:space="preserve"> </w:t>
      </w:r>
      <w:r>
        <w:rPr>
          <w:spacing w:val="-1"/>
        </w:rPr>
        <w:t>renting you</w:t>
      </w:r>
      <w:ins w:id="153" w:author="tapan kumar" w:date="2019-07-29T08:39:00Z">
        <w:r w:rsidR="000828A1">
          <w:rPr>
            <w:spacing w:val="-1"/>
          </w:rPr>
          <w:t>r</w:t>
        </w:r>
      </w:ins>
      <w:r>
        <w:t xml:space="preserve"> </w:t>
      </w:r>
      <w:ins w:id="154" w:author="tapan kumar" w:date="2019-07-29T08:39:00Z">
        <w:r w:rsidR="000828A1">
          <w:rPr>
            <w:spacing w:val="-1"/>
          </w:rPr>
          <w:t>car</w:t>
        </w:r>
      </w:ins>
      <w:del w:id="155" w:author="tapan kumar" w:date="2019-07-29T08:39:00Z">
        <w:r w:rsidDel="000828A1">
          <w:rPr>
            <w:spacing w:val="-1"/>
          </w:rPr>
          <w:delText>bike</w:delText>
        </w:r>
      </w:del>
      <w:r>
        <w:rPr>
          <w:spacing w:val="-5"/>
        </w:rPr>
        <w:t xml:space="preserve"> </w:t>
      </w:r>
      <w:r>
        <w:rPr>
          <w:spacing w:val="-1"/>
        </w:rPr>
        <w:t>whenever</w:t>
      </w:r>
      <w:r>
        <w:rPr>
          <w:spacing w:val="-2"/>
        </w:rPr>
        <w:t xml:space="preserve"> </w:t>
      </w:r>
      <w:r>
        <w:t>you</w:t>
      </w:r>
      <w:r>
        <w:rPr>
          <w:spacing w:val="-3"/>
        </w:rPr>
        <w:t xml:space="preserve"> </w:t>
      </w:r>
      <w:r>
        <w:t>are</w:t>
      </w:r>
      <w:r>
        <w:rPr>
          <w:spacing w:val="1"/>
        </w:rPr>
        <w:t xml:space="preserve"> </w:t>
      </w:r>
      <w:r>
        <w:rPr>
          <w:spacing w:val="-1"/>
        </w:rPr>
        <w:t>not</w:t>
      </w:r>
      <w:r>
        <w:t xml:space="preserve"> </w:t>
      </w:r>
      <w:r>
        <w:rPr>
          <w:spacing w:val="-2"/>
        </w:rPr>
        <w:t>using</w:t>
      </w:r>
      <w:r>
        <w:rPr>
          <w:spacing w:val="-1"/>
        </w:rPr>
        <w:t xml:space="preserve"> </w:t>
      </w:r>
      <w:r>
        <w:t>it?</w:t>
      </w:r>
    </w:p>
    <w:p w14:paraId="1C7965D5" w14:textId="3767A985" w:rsidR="00360AF5" w:rsidRDefault="00674C3A">
      <w:pPr>
        <w:pStyle w:val="BodyText"/>
        <w:numPr>
          <w:ilvl w:val="2"/>
          <w:numId w:val="8"/>
        </w:numPr>
        <w:tabs>
          <w:tab w:val="left" w:pos="861"/>
        </w:tabs>
        <w:spacing w:before="8"/>
      </w:pPr>
      <w:r>
        <w:t>What</w:t>
      </w:r>
      <w:r>
        <w:rPr>
          <w:spacing w:val="-1"/>
        </w:rPr>
        <w:t xml:space="preserve"> would</w:t>
      </w:r>
      <w:r>
        <w:rPr>
          <w:spacing w:val="-2"/>
        </w:rPr>
        <w:t xml:space="preserve"> </w:t>
      </w:r>
      <w:r>
        <w:rPr>
          <w:spacing w:val="-1"/>
        </w:rPr>
        <w:t>prevent</w:t>
      </w:r>
      <w:r>
        <w:rPr>
          <w:spacing w:val="-3"/>
        </w:rPr>
        <w:t xml:space="preserve"> </w:t>
      </w:r>
      <w:r>
        <w:rPr>
          <w:spacing w:val="-1"/>
        </w:rPr>
        <w:t>you</w:t>
      </w:r>
      <w:r>
        <w:t xml:space="preserve"> </w:t>
      </w:r>
      <w:r>
        <w:rPr>
          <w:spacing w:val="-1"/>
        </w:rPr>
        <w:t>from</w:t>
      </w:r>
      <w:r>
        <w:rPr>
          <w:spacing w:val="-2"/>
        </w:rPr>
        <w:t xml:space="preserve"> </w:t>
      </w:r>
      <w:r>
        <w:rPr>
          <w:spacing w:val="-1"/>
        </w:rPr>
        <w:t>renting</w:t>
      </w:r>
      <w:r>
        <w:rPr>
          <w:spacing w:val="-3"/>
        </w:rPr>
        <w:t xml:space="preserve"> </w:t>
      </w:r>
      <w:r>
        <w:t xml:space="preserve">your </w:t>
      </w:r>
      <w:ins w:id="156" w:author="tapan kumar" w:date="2019-07-29T08:40:00Z">
        <w:r w:rsidR="000828A1">
          <w:rPr>
            <w:spacing w:val="-2"/>
          </w:rPr>
          <w:t>car</w:t>
        </w:r>
      </w:ins>
      <w:del w:id="157" w:author="tapan kumar" w:date="2019-07-29T08:40:00Z">
        <w:r w:rsidDel="000828A1">
          <w:rPr>
            <w:spacing w:val="-2"/>
          </w:rPr>
          <w:delText>bike</w:delText>
        </w:r>
      </w:del>
      <w:r>
        <w:rPr>
          <w:spacing w:val="-1"/>
        </w:rPr>
        <w:t xml:space="preserve"> </w:t>
      </w:r>
      <w:r>
        <w:t>out</w:t>
      </w:r>
      <w:r>
        <w:rPr>
          <w:spacing w:val="-2"/>
        </w:rPr>
        <w:t xml:space="preserve"> </w:t>
      </w:r>
      <w:r>
        <w:rPr>
          <w:spacing w:val="-1"/>
        </w:rPr>
        <w:t>to</w:t>
      </w:r>
      <w:r>
        <w:rPr>
          <w:spacing w:val="-2"/>
        </w:rPr>
        <w:t xml:space="preserve"> </w:t>
      </w:r>
      <w:r>
        <w:rPr>
          <w:spacing w:val="-1"/>
        </w:rPr>
        <w:t>others?</w:t>
      </w:r>
    </w:p>
    <w:p w14:paraId="784458EB" w14:textId="77777777" w:rsidR="00360AF5" w:rsidRDefault="00360AF5">
      <w:pPr>
        <w:rPr>
          <w:rFonts w:ascii="Calibri" w:eastAsia="Calibri" w:hAnsi="Calibri" w:cs="Calibri"/>
          <w:sz w:val="34"/>
          <w:szCs w:val="34"/>
        </w:rPr>
      </w:pPr>
    </w:p>
    <w:p w14:paraId="71142694" w14:textId="39F3E085" w:rsidR="00360AF5" w:rsidRDefault="00674C3A">
      <w:pPr>
        <w:pStyle w:val="BodyText"/>
        <w:spacing w:line="359" w:lineRule="auto"/>
        <w:ind w:right="133"/>
        <w:jc w:val="both"/>
      </w:pPr>
      <w:r>
        <w:rPr>
          <w:spacing w:val="-1"/>
        </w:rPr>
        <w:t>The</w:t>
      </w:r>
      <w:r>
        <w:rPr>
          <w:spacing w:val="-2"/>
        </w:rPr>
        <w:t xml:space="preserve"> </w:t>
      </w:r>
      <w:r>
        <w:rPr>
          <w:spacing w:val="-1"/>
        </w:rPr>
        <w:t>feedback</w:t>
      </w:r>
      <w:r>
        <w:rPr>
          <w:spacing w:val="-2"/>
        </w:rPr>
        <w:t xml:space="preserve"> from </w:t>
      </w:r>
      <w:r>
        <w:rPr>
          <w:spacing w:val="-1"/>
        </w:rPr>
        <w:t>customers has</w:t>
      </w:r>
      <w:r>
        <w:rPr>
          <w:spacing w:val="-3"/>
        </w:rPr>
        <w:t xml:space="preserve"> </w:t>
      </w:r>
      <w:r>
        <w:rPr>
          <w:spacing w:val="-1"/>
        </w:rPr>
        <w:t>greatly</w:t>
      </w:r>
      <w:r>
        <w:rPr>
          <w:spacing w:val="-4"/>
        </w:rPr>
        <w:t xml:space="preserve"> </w:t>
      </w:r>
      <w:r>
        <w:rPr>
          <w:spacing w:val="-1"/>
        </w:rPr>
        <w:t>influenced</w:t>
      </w:r>
      <w:r>
        <w:rPr>
          <w:spacing w:val="-6"/>
        </w:rPr>
        <w:t xml:space="preserve"> </w:t>
      </w:r>
      <w:r>
        <w:rPr>
          <w:spacing w:val="-1"/>
        </w:rPr>
        <w:t>our</w:t>
      </w:r>
      <w:r>
        <w:rPr>
          <w:spacing w:val="-2"/>
        </w:rPr>
        <w:t xml:space="preserve"> </w:t>
      </w:r>
      <w:r>
        <w:rPr>
          <w:spacing w:val="-1"/>
        </w:rPr>
        <w:t>decisions</w:t>
      </w:r>
      <w:r>
        <w:rPr>
          <w:spacing w:val="-5"/>
        </w:rPr>
        <w:t xml:space="preserve"> </w:t>
      </w:r>
      <w:r>
        <w:rPr>
          <w:spacing w:val="-1"/>
        </w:rPr>
        <w:t>especially</w:t>
      </w:r>
      <w:r>
        <w:rPr>
          <w:spacing w:val="-4"/>
        </w:rPr>
        <w:t xml:space="preserve"> </w:t>
      </w:r>
      <w:r>
        <w:t>the</w:t>
      </w:r>
      <w:r>
        <w:rPr>
          <w:spacing w:val="-4"/>
        </w:rPr>
        <w:t xml:space="preserve"> </w:t>
      </w:r>
      <w:r>
        <w:t>one</w:t>
      </w:r>
      <w:r>
        <w:rPr>
          <w:spacing w:val="-2"/>
        </w:rPr>
        <w:t xml:space="preserve"> </w:t>
      </w:r>
      <w:r>
        <w:rPr>
          <w:spacing w:val="-1"/>
        </w:rPr>
        <w:t>to</w:t>
      </w:r>
      <w:r>
        <w:rPr>
          <w:spacing w:val="-4"/>
        </w:rPr>
        <w:t xml:space="preserve"> </w:t>
      </w:r>
      <w:r>
        <w:rPr>
          <w:spacing w:val="-1"/>
        </w:rPr>
        <w:t>add</w:t>
      </w:r>
      <w:r>
        <w:rPr>
          <w:spacing w:val="-3"/>
        </w:rPr>
        <w:t xml:space="preserve"> </w:t>
      </w:r>
      <w:r>
        <w:rPr>
          <w:spacing w:val="-1"/>
        </w:rPr>
        <w:t>insurance</w:t>
      </w:r>
      <w:r>
        <w:rPr>
          <w:spacing w:val="-3"/>
        </w:rPr>
        <w:t xml:space="preserve"> </w:t>
      </w:r>
      <w:r>
        <w:t>on</w:t>
      </w:r>
      <w:r>
        <w:rPr>
          <w:rFonts w:ascii="Times New Roman"/>
          <w:spacing w:val="77"/>
        </w:rPr>
        <w:t xml:space="preserve"> </w:t>
      </w:r>
      <w:r>
        <w:t>c</w:t>
      </w:r>
      <w:ins w:id="158" w:author="tapan kumar" w:date="2019-07-29T08:40:00Z">
        <w:r w:rsidR="00D42729">
          <w:t>ar</w:t>
        </w:r>
      </w:ins>
      <w:del w:id="159" w:author="tapan kumar" w:date="2019-07-29T08:40:00Z">
        <w:r w:rsidDel="00D42729">
          <w:delText>ycles</w:delText>
        </w:r>
      </w:del>
      <w:r>
        <w:rPr>
          <w:spacing w:val="45"/>
        </w:rPr>
        <w:t xml:space="preserve"> </w:t>
      </w:r>
      <w:r>
        <w:t>to</w:t>
      </w:r>
      <w:r>
        <w:rPr>
          <w:spacing w:val="47"/>
        </w:rPr>
        <w:t xml:space="preserve"> </w:t>
      </w:r>
      <w:del w:id="160" w:author="tapan kumar" w:date="2019-07-29T08:39:00Z">
        <w:r w:rsidDel="000828A1">
          <w:rPr>
            <w:spacing w:val="-1"/>
          </w:rPr>
          <w:delText>mitigate</w:delText>
        </w:r>
        <w:r w:rsidDel="000828A1">
          <w:delText xml:space="preserve">  the</w:delText>
        </w:r>
      </w:del>
      <w:ins w:id="161" w:author="tapan kumar" w:date="2019-07-29T08:39:00Z">
        <w:r w:rsidR="000828A1">
          <w:rPr>
            <w:spacing w:val="-1"/>
          </w:rPr>
          <w:t>mitigate</w:t>
        </w:r>
        <w:r w:rsidR="000828A1">
          <w:t xml:space="preserve"> the</w:t>
        </w:r>
      </w:ins>
      <w:r>
        <w:rPr>
          <w:spacing w:val="45"/>
        </w:rPr>
        <w:t xml:space="preserve"> </w:t>
      </w:r>
      <w:r>
        <w:rPr>
          <w:spacing w:val="-1"/>
        </w:rPr>
        <w:t>customer</w:t>
      </w:r>
      <w:r>
        <w:rPr>
          <w:spacing w:val="48"/>
        </w:rPr>
        <w:t xml:space="preserve"> </w:t>
      </w:r>
      <w:r>
        <w:rPr>
          <w:spacing w:val="-1"/>
        </w:rPr>
        <w:t>concerns</w:t>
      </w:r>
      <w:r>
        <w:rPr>
          <w:spacing w:val="48"/>
        </w:rPr>
        <w:t xml:space="preserve"> </w:t>
      </w:r>
      <w:r>
        <w:t>on</w:t>
      </w:r>
      <w:r>
        <w:rPr>
          <w:spacing w:val="48"/>
        </w:rPr>
        <w:t xml:space="preserve"> </w:t>
      </w:r>
      <w:r>
        <w:rPr>
          <w:spacing w:val="-1"/>
        </w:rPr>
        <w:t>theft</w:t>
      </w:r>
      <w:r>
        <w:rPr>
          <w:spacing w:val="46"/>
        </w:rPr>
        <w:t xml:space="preserve"> </w:t>
      </w:r>
      <w:r>
        <w:rPr>
          <w:spacing w:val="-1"/>
        </w:rPr>
        <w:t>and</w:t>
      </w:r>
      <w:r>
        <w:rPr>
          <w:spacing w:val="47"/>
        </w:rPr>
        <w:t xml:space="preserve"> </w:t>
      </w:r>
      <w:r>
        <w:rPr>
          <w:spacing w:val="-1"/>
        </w:rPr>
        <w:t>damages</w:t>
      </w:r>
      <w:r>
        <w:rPr>
          <w:spacing w:val="49"/>
        </w:rPr>
        <w:t xml:space="preserve"> </w:t>
      </w:r>
      <w:r>
        <w:rPr>
          <w:spacing w:val="-1"/>
        </w:rPr>
        <w:t>to</w:t>
      </w:r>
      <w:r>
        <w:rPr>
          <w:spacing w:val="49"/>
        </w:rPr>
        <w:t xml:space="preserve"> </w:t>
      </w:r>
      <w:ins w:id="162" w:author="tapan kumar" w:date="2019-07-29T08:41:00Z">
        <w:r w:rsidR="00D42729">
          <w:rPr>
            <w:spacing w:val="-1"/>
          </w:rPr>
          <w:t>car</w:t>
        </w:r>
      </w:ins>
      <w:del w:id="163" w:author="tapan kumar" w:date="2019-07-29T08:41:00Z">
        <w:r w:rsidDel="00D42729">
          <w:rPr>
            <w:spacing w:val="-1"/>
          </w:rPr>
          <w:delText>bikes</w:delText>
        </w:r>
      </w:del>
      <w:r>
        <w:rPr>
          <w:spacing w:val="-1"/>
        </w:rPr>
        <w:t>.</w:t>
      </w:r>
      <w:r>
        <w:rPr>
          <w:spacing w:val="45"/>
        </w:rPr>
        <w:t xml:space="preserve"> </w:t>
      </w:r>
      <w:r>
        <w:rPr>
          <w:spacing w:val="-2"/>
        </w:rPr>
        <w:t>We</w:t>
      </w:r>
      <w:r>
        <w:rPr>
          <w:spacing w:val="48"/>
        </w:rPr>
        <w:t xml:space="preserve"> </w:t>
      </w:r>
      <w:r>
        <w:rPr>
          <w:spacing w:val="-1"/>
        </w:rPr>
        <w:t>observed</w:t>
      </w:r>
      <w:r>
        <w:rPr>
          <w:spacing w:val="46"/>
        </w:rPr>
        <w:t xml:space="preserve"> </w:t>
      </w:r>
      <w:r>
        <w:t>that</w:t>
      </w:r>
      <w:r>
        <w:rPr>
          <w:spacing w:val="48"/>
        </w:rPr>
        <w:t xml:space="preserve"> </w:t>
      </w:r>
      <w:r>
        <w:rPr>
          <w:spacing w:val="-1"/>
        </w:rPr>
        <w:t>most</w:t>
      </w:r>
      <w:r>
        <w:rPr>
          <w:rFonts w:ascii="Times New Roman"/>
          <w:spacing w:val="59"/>
        </w:rPr>
        <w:t xml:space="preserve"> </w:t>
      </w:r>
      <w:r>
        <w:rPr>
          <w:spacing w:val="-1"/>
        </w:rPr>
        <w:t>customers</w:t>
      </w:r>
      <w:r>
        <w:rPr>
          <w:spacing w:val="9"/>
        </w:rPr>
        <w:t xml:space="preserve"> </w:t>
      </w:r>
      <w:r>
        <w:rPr>
          <w:spacing w:val="-1"/>
        </w:rPr>
        <w:t>were</w:t>
      </w:r>
      <w:r>
        <w:rPr>
          <w:spacing w:val="10"/>
        </w:rPr>
        <w:t xml:space="preserve"> </w:t>
      </w:r>
      <w:r>
        <w:rPr>
          <w:spacing w:val="-1"/>
        </w:rPr>
        <w:t>hesitant</w:t>
      </w:r>
      <w:r>
        <w:rPr>
          <w:spacing w:val="10"/>
        </w:rPr>
        <w:t xml:space="preserve"> </w:t>
      </w:r>
      <w:r>
        <w:rPr>
          <w:spacing w:val="-1"/>
        </w:rPr>
        <w:t>to</w:t>
      </w:r>
      <w:r>
        <w:rPr>
          <w:spacing w:val="11"/>
        </w:rPr>
        <w:t xml:space="preserve"> </w:t>
      </w:r>
      <w:r>
        <w:t>rent</w:t>
      </w:r>
      <w:r>
        <w:rPr>
          <w:spacing w:val="6"/>
        </w:rPr>
        <w:t xml:space="preserve"> </w:t>
      </w:r>
      <w:r>
        <w:t>out</w:t>
      </w:r>
      <w:r>
        <w:rPr>
          <w:spacing w:val="10"/>
        </w:rPr>
        <w:t xml:space="preserve"> </w:t>
      </w:r>
      <w:r>
        <w:t>their</w:t>
      </w:r>
      <w:r>
        <w:rPr>
          <w:spacing w:val="9"/>
        </w:rPr>
        <w:t xml:space="preserve"> </w:t>
      </w:r>
      <w:ins w:id="164" w:author="tapan kumar" w:date="2019-07-29T08:41:00Z">
        <w:r w:rsidR="00D42729">
          <w:rPr>
            <w:spacing w:val="-1"/>
          </w:rPr>
          <w:t>car</w:t>
        </w:r>
      </w:ins>
      <w:del w:id="165" w:author="tapan kumar" w:date="2019-07-29T08:41:00Z">
        <w:r w:rsidDel="00D42729">
          <w:rPr>
            <w:spacing w:val="-1"/>
          </w:rPr>
          <w:delText>bikes</w:delText>
        </w:r>
      </w:del>
      <w:r>
        <w:rPr>
          <w:spacing w:val="10"/>
        </w:rPr>
        <w:t xml:space="preserve"> </w:t>
      </w:r>
      <w:r>
        <w:t>as</w:t>
      </w:r>
      <w:r>
        <w:rPr>
          <w:spacing w:val="7"/>
        </w:rPr>
        <w:t xml:space="preserve"> </w:t>
      </w:r>
      <w:r>
        <w:t>they</w:t>
      </w:r>
      <w:r>
        <w:rPr>
          <w:spacing w:val="10"/>
        </w:rPr>
        <w:t xml:space="preserve"> </w:t>
      </w:r>
      <w:r>
        <w:rPr>
          <w:spacing w:val="-1"/>
        </w:rPr>
        <w:t>were</w:t>
      </w:r>
      <w:r>
        <w:rPr>
          <w:spacing w:val="11"/>
        </w:rPr>
        <w:t xml:space="preserve"> </w:t>
      </w:r>
      <w:r>
        <w:rPr>
          <w:spacing w:val="-1"/>
        </w:rPr>
        <w:t>concerned</w:t>
      </w:r>
      <w:r>
        <w:rPr>
          <w:spacing w:val="9"/>
        </w:rPr>
        <w:t xml:space="preserve"> </w:t>
      </w:r>
      <w:r>
        <w:rPr>
          <w:spacing w:val="-1"/>
        </w:rPr>
        <w:t>about</w:t>
      </w:r>
      <w:r>
        <w:rPr>
          <w:spacing w:val="7"/>
        </w:rPr>
        <w:t xml:space="preserve"> </w:t>
      </w:r>
      <w:r>
        <w:rPr>
          <w:spacing w:val="-1"/>
        </w:rPr>
        <w:t>damages</w:t>
      </w:r>
      <w:r>
        <w:rPr>
          <w:spacing w:val="10"/>
        </w:rPr>
        <w:t xml:space="preserve"> </w:t>
      </w:r>
      <w:r>
        <w:rPr>
          <w:spacing w:val="-1"/>
        </w:rPr>
        <w:t>and</w:t>
      </w:r>
      <w:r>
        <w:rPr>
          <w:spacing w:val="10"/>
        </w:rPr>
        <w:t xml:space="preserve"> </w:t>
      </w:r>
      <w:r>
        <w:rPr>
          <w:spacing w:val="-1"/>
        </w:rPr>
        <w:t>theft.</w:t>
      </w:r>
      <w:r>
        <w:rPr>
          <w:spacing w:val="9"/>
        </w:rPr>
        <w:t xml:space="preserve"> </w:t>
      </w:r>
      <w:ins w:id="166" w:author="tapan kumar" w:date="2019-07-29T08:41:00Z">
        <w:r w:rsidR="00D42729">
          <w:rPr>
            <w:spacing w:val="-1"/>
          </w:rPr>
          <w:t>Cars</w:t>
        </w:r>
      </w:ins>
      <w:del w:id="167" w:author="tapan kumar" w:date="2019-07-29T08:41:00Z">
        <w:r w:rsidDel="00D42729">
          <w:rPr>
            <w:spacing w:val="-1"/>
          </w:rPr>
          <w:delText>Bike</w:delText>
        </w:r>
      </w:del>
      <w:r>
        <w:rPr>
          <w:rFonts w:ascii="Times New Roman"/>
          <w:spacing w:val="61"/>
        </w:rPr>
        <w:t xml:space="preserve"> </w:t>
      </w:r>
      <w:r>
        <w:rPr>
          <w:spacing w:val="-1"/>
        </w:rPr>
        <w:t>owners being the</w:t>
      </w:r>
      <w:r>
        <w:rPr>
          <w:spacing w:val="-4"/>
        </w:rPr>
        <w:t xml:space="preserve"> </w:t>
      </w:r>
      <w:r>
        <w:rPr>
          <w:spacing w:val="-1"/>
        </w:rPr>
        <w:t>most</w:t>
      </w:r>
      <w:r>
        <w:rPr>
          <w:spacing w:val="1"/>
        </w:rPr>
        <w:t xml:space="preserve"> </w:t>
      </w:r>
      <w:r>
        <w:rPr>
          <w:spacing w:val="-1"/>
        </w:rPr>
        <w:t>important</w:t>
      </w:r>
      <w:r>
        <w:t xml:space="preserve"> </w:t>
      </w:r>
      <w:r>
        <w:rPr>
          <w:spacing w:val="-1"/>
        </w:rPr>
        <w:t>part</w:t>
      </w:r>
      <w:r>
        <w:rPr>
          <w:spacing w:val="-2"/>
        </w:rPr>
        <w:t xml:space="preserve"> </w:t>
      </w:r>
      <w:r>
        <w:t>of</w:t>
      </w:r>
      <w:r>
        <w:rPr>
          <w:spacing w:val="-3"/>
        </w:rPr>
        <w:t xml:space="preserve"> </w:t>
      </w:r>
      <w:r>
        <w:t>our</w:t>
      </w:r>
      <w:r>
        <w:rPr>
          <w:spacing w:val="1"/>
        </w:rPr>
        <w:t xml:space="preserve"> </w:t>
      </w:r>
      <w:r>
        <w:rPr>
          <w:spacing w:val="-1"/>
        </w:rPr>
        <w:t>system,</w:t>
      </w:r>
      <w:r>
        <w:rPr>
          <w:spacing w:val="-2"/>
        </w:rPr>
        <w:t xml:space="preserve"> </w:t>
      </w:r>
      <w:r>
        <w:t xml:space="preserve">we </w:t>
      </w:r>
      <w:r>
        <w:rPr>
          <w:spacing w:val="-1"/>
        </w:rPr>
        <w:t>considered</w:t>
      </w:r>
      <w:r>
        <w:t xml:space="preserve"> </w:t>
      </w:r>
      <w:r>
        <w:rPr>
          <w:spacing w:val="-1"/>
        </w:rPr>
        <w:t xml:space="preserve">this concern </w:t>
      </w:r>
      <w:r>
        <w:t>with</w:t>
      </w:r>
      <w:r>
        <w:rPr>
          <w:spacing w:val="-1"/>
        </w:rPr>
        <w:t xml:space="preserve"> utmost </w:t>
      </w:r>
      <w:r>
        <w:t>care</w:t>
      </w:r>
    </w:p>
    <w:p w14:paraId="2D18FBAB" w14:textId="77777777" w:rsidR="00360AF5" w:rsidRDefault="00360AF5">
      <w:pPr>
        <w:spacing w:line="359" w:lineRule="auto"/>
        <w:jc w:val="both"/>
        <w:sectPr w:rsidR="00360AF5">
          <w:pgSz w:w="12240" w:h="15840"/>
          <w:pgMar w:top="1400" w:right="1300" w:bottom="1260" w:left="1300" w:header="0" w:footer="1065" w:gutter="0"/>
          <w:cols w:space="720"/>
        </w:sectPr>
      </w:pPr>
    </w:p>
    <w:p w14:paraId="327BAB5C" w14:textId="77777777" w:rsidR="00360AF5" w:rsidRDefault="00674C3A">
      <w:pPr>
        <w:pStyle w:val="Heading2"/>
        <w:numPr>
          <w:ilvl w:val="1"/>
          <w:numId w:val="8"/>
        </w:numPr>
        <w:tabs>
          <w:tab w:val="left" w:pos="559"/>
        </w:tabs>
        <w:jc w:val="both"/>
      </w:pPr>
      <w:bookmarkStart w:id="168" w:name="_Toc17378896"/>
      <w:r>
        <w:rPr>
          <w:color w:val="5B9AD5"/>
          <w:spacing w:val="-1"/>
        </w:rPr>
        <w:lastRenderedPageBreak/>
        <w:t>Context diagram</w:t>
      </w:r>
      <w:bookmarkEnd w:id="168"/>
    </w:p>
    <w:p w14:paraId="4D69B2E6" w14:textId="0E23759D" w:rsidR="00360AF5" w:rsidRDefault="00674C3A">
      <w:pPr>
        <w:pStyle w:val="BodyText"/>
        <w:spacing w:before="169" w:line="359" w:lineRule="auto"/>
        <w:ind w:right="776"/>
        <w:jc w:val="both"/>
      </w:pPr>
      <w:r>
        <w:rPr>
          <w:spacing w:val="-1"/>
        </w:rPr>
        <w:t>The</w:t>
      </w:r>
      <w:r>
        <w:rPr>
          <w:spacing w:val="-12"/>
        </w:rPr>
        <w:t xml:space="preserve"> </w:t>
      </w:r>
      <w:r>
        <w:rPr>
          <w:spacing w:val="-1"/>
        </w:rPr>
        <w:t>context</w:t>
      </w:r>
      <w:r>
        <w:rPr>
          <w:spacing w:val="-12"/>
        </w:rPr>
        <w:t xml:space="preserve"> </w:t>
      </w:r>
      <w:r>
        <w:rPr>
          <w:spacing w:val="-1"/>
        </w:rPr>
        <w:t>diagram</w:t>
      </w:r>
      <w:r>
        <w:rPr>
          <w:spacing w:val="-9"/>
        </w:rPr>
        <w:t xml:space="preserve"> </w:t>
      </w:r>
      <w:r>
        <w:rPr>
          <w:spacing w:val="-2"/>
        </w:rPr>
        <w:t>below</w:t>
      </w:r>
      <w:r>
        <w:rPr>
          <w:spacing w:val="-11"/>
        </w:rPr>
        <w:t xml:space="preserve"> </w:t>
      </w:r>
      <w:r>
        <w:rPr>
          <w:spacing w:val="-1"/>
        </w:rPr>
        <w:t>shows</w:t>
      </w:r>
      <w:r>
        <w:rPr>
          <w:spacing w:val="-12"/>
        </w:rPr>
        <w:t xml:space="preserve"> </w:t>
      </w:r>
      <w:r>
        <w:rPr>
          <w:spacing w:val="-1"/>
        </w:rPr>
        <w:t>interaction</w:t>
      </w:r>
      <w:r>
        <w:rPr>
          <w:spacing w:val="-10"/>
        </w:rPr>
        <w:t xml:space="preserve"> </w:t>
      </w:r>
      <w:r>
        <w:rPr>
          <w:spacing w:val="-1"/>
        </w:rPr>
        <w:t>between</w:t>
      </w:r>
      <w:r>
        <w:rPr>
          <w:spacing w:val="-15"/>
        </w:rPr>
        <w:t xml:space="preserve"> </w:t>
      </w:r>
      <w:r>
        <w:t>the</w:t>
      </w:r>
      <w:r>
        <w:rPr>
          <w:spacing w:val="-9"/>
        </w:rPr>
        <w:t xml:space="preserve"> </w:t>
      </w:r>
      <w:ins w:id="169" w:author="tapan kumar" w:date="2019-07-29T08:42:00Z">
        <w:r w:rsidR="001E3490">
          <w:rPr>
            <w:spacing w:val="-1"/>
          </w:rPr>
          <w:t>car</w:t>
        </w:r>
      </w:ins>
      <w:del w:id="170" w:author="tapan kumar" w:date="2019-07-29T08:42:00Z">
        <w:r w:rsidDel="001E3490">
          <w:rPr>
            <w:spacing w:val="-1"/>
          </w:rPr>
          <w:delText>bike</w:delText>
        </w:r>
      </w:del>
      <w:r>
        <w:rPr>
          <w:spacing w:val="-12"/>
        </w:rPr>
        <w:t xml:space="preserve"> </w:t>
      </w:r>
      <w:r>
        <w:t>rental</w:t>
      </w:r>
      <w:r>
        <w:rPr>
          <w:spacing w:val="-13"/>
        </w:rPr>
        <w:t xml:space="preserve"> </w:t>
      </w:r>
      <w:r>
        <w:rPr>
          <w:spacing w:val="-1"/>
        </w:rPr>
        <w:t>services</w:t>
      </w:r>
      <w:r>
        <w:rPr>
          <w:spacing w:val="-8"/>
        </w:rPr>
        <w:t xml:space="preserve"> </w:t>
      </w:r>
      <w:r>
        <w:rPr>
          <w:spacing w:val="-1"/>
        </w:rPr>
        <w:t>application</w:t>
      </w:r>
      <w:r>
        <w:rPr>
          <w:spacing w:val="-13"/>
        </w:rPr>
        <w:t xml:space="preserve"> </w:t>
      </w:r>
      <w:r>
        <w:rPr>
          <w:spacing w:val="-1"/>
        </w:rPr>
        <w:t>and</w:t>
      </w:r>
      <w:r>
        <w:rPr>
          <w:spacing w:val="-10"/>
        </w:rPr>
        <w:t xml:space="preserve"> </w:t>
      </w:r>
      <w:r>
        <w:rPr>
          <w:spacing w:val="-1"/>
        </w:rPr>
        <w:t>its</w:t>
      </w:r>
      <w:r>
        <w:rPr>
          <w:spacing w:val="-12"/>
        </w:rPr>
        <w:t xml:space="preserve"> </w:t>
      </w:r>
      <w:r>
        <w:rPr>
          <w:spacing w:val="-1"/>
        </w:rPr>
        <w:t>external</w:t>
      </w:r>
      <w:r>
        <w:rPr>
          <w:rFonts w:ascii="Times New Roman"/>
          <w:spacing w:val="67"/>
        </w:rPr>
        <w:t xml:space="preserve"> </w:t>
      </w:r>
      <w:r>
        <w:rPr>
          <w:spacing w:val="-1"/>
        </w:rPr>
        <w:t>entities. Source</w:t>
      </w:r>
      <w:r>
        <w:t xml:space="preserve"> of</w:t>
      </w:r>
      <w:r>
        <w:rPr>
          <w:spacing w:val="2"/>
        </w:rPr>
        <w:t xml:space="preserve"> </w:t>
      </w:r>
      <w:r>
        <w:rPr>
          <w:spacing w:val="-1"/>
        </w:rPr>
        <w:t>input</w:t>
      </w:r>
      <w:r>
        <w:rPr>
          <w:spacing w:val="4"/>
        </w:rPr>
        <w:t xml:space="preserve"> </w:t>
      </w:r>
      <w:r>
        <w:t>in</w:t>
      </w:r>
      <w:r>
        <w:rPr>
          <w:spacing w:val="-2"/>
        </w:rPr>
        <w:t xml:space="preserve"> </w:t>
      </w:r>
      <w:r>
        <w:t xml:space="preserve">to </w:t>
      </w:r>
      <w:r>
        <w:rPr>
          <w:spacing w:val="-1"/>
        </w:rPr>
        <w:t>the</w:t>
      </w:r>
      <w:r>
        <w:rPr>
          <w:spacing w:val="3"/>
        </w:rPr>
        <w:t xml:space="preserve"> </w:t>
      </w:r>
      <w:r>
        <w:rPr>
          <w:spacing w:val="-2"/>
        </w:rPr>
        <w:t>system</w:t>
      </w:r>
      <w:r>
        <w:rPr>
          <w:spacing w:val="4"/>
        </w:rPr>
        <w:t xml:space="preserve"> </w:t>
      </w:r>
      <w:r>
        <w:rPr>
          <w:spacing w:val="-1"/>
        </w:rPr>
        <w:t>and</w:t>
      </w:r>
      <w:r>
        <w:rPr>
          <w:spacing w:val="1"/>
        </w:rPr>
        <w:t xml:space="preserve"> </w:t>
      </w:r>
      <w:r>
        <w:rPr>
          <w:spacing w:val="-1"/>
        </w:rPr>
        <w:t xml:space="preserve">destination </w:t>
      </w:r>
      <w:r>
        <w:t>of</w:t>
      </w:r>
      <w:r>
        <w:rPr>
          <w:spacing w:val="5"/>
        </w:rPr>
        <w:t xml:space="preserve"> </w:t>
      </w:r>
      <w:r>
        <w:rPr>
          <w:spacing w:val="-1"/>
        </w:rPr>
        <w:t>output</w:t>
      </w:r>
      <w:r>
        <w:rPr>
          <w:spacing w:val="3"/>
        </w:rPr>
        <w:t xml:space="preserve"> </w:t>
      </w:r>
      <w:r>
        <w:rPr>
          <w:spacing w:val="-2"/>
        </w:rPr>
        <w:t>from</w:t>
      </w:r>
      <w:r>
        <w:rPr>
          <w:spacing w:val="3"/>
        </w:rPr>
        <w:t xml:space="preserve"> </w:t>
      </w:r>
      <w:r>
        <w:rPr>
          <w:spacing w:val="-2"/>
        </w:rPr>
        <w:t>system</w:t>
      </w:r>
      <w:r>
        <w:rPr>
          <w:spacing w:val="1"/>
        </w:rPr>
        <w:t xml:space="preserve"> </w:t>
      </w:r>
      <w:r>
        <w:rPr>
          <w:spacing w:val="-1"/>
        </w:rPr>
        <w:t>are</w:t>
      </w:r>
      <w:r>
        <w:rPr>
          <w:spacing w:val="3"/>
        </w:rPr>
        <w:t xml:space="preserve"> </w:t>
      </w:r>
      <w:r>
        <w:t xml:space="preserve">the </w:t>
      </w:r>
      <w:r>
        <w:rPr>
          <w:spacing w:val="-1"/>
        </w:rPr>
        <w:t>external</w:t>
      </w:r>
      <w:r>
        <w:t xml:space="preserve"> </w:t>
      </w:r>
      <w:r>
        <w:rPr>
          <w:spacing w:val="-1"/>
        </w:rPr>
        <w:t>entities</w:t>
      </w:r>
      <w:r>
        <w:rPr>
          <w:rFonts w:ascii="Times New Roman"/>
          <w:spacing w:val="91"/>
        </w:rPr>
        <w:t xml:space="preserve"> </w:t>
      </w:r>
      <w:r>
        <w:rPr>
          <w:spacing w:val="-1"/>
        </w:rPr>
        <w:t>and their</w:t>
      </w:r>
      <w:r>
        <w:t xml:space="preserve"> </w:t>
      </w:r>
      <w:r>
        <w:rPr>
          <w:spacing w:val="-1"/>
        </w:rPr>
        <w:t xml:space="preserve">interactions </w:t>
      </w:r>
      <w:r>
        <w:t>ae</w:t>
      </w:r>
      <w:r>
        <w:rPr>
          <w:spacing w:val="-1"/>
        </w:rPr>
        <w:t xml:space="preserve"> represented using arrows. </w:t>
      </w:r>
      <w:r>
        <w:t>In</w:t>
      </w:r>
      <w:r>
        <w:rPr>
          <w:spacing w:val="-2"/>
        </w:rPr>
        <w:t xml:space="preserve"> </w:t>
      </w:r>
      <w:r>
        <w:t>the</w:t>
      </w:r>
      <w:r>
        <w:rPr>
          <w:spacing w:val="-1"/>
        </w:rPr>
        <w:t xml:space="preserve"> direction</w:t>
      </w:r>
      <w:r>
        <w:rPr>
          <w:spacing w:val="-3"/>
        </w:rPr>
        <w:t xml:space="preserve"> </w:t>
      </w:r>
      <w:r>
        <w:t xml:space="preserve">of </w:t>
      </w:r>
      <w:r>
        <w:rPr>
          <w:spacing w:val="-1"/>
        </w:rPr>
        <w:t>flow</w:t>
      </w:r>
      <w:r>
        <w:rPr>
          <w:spacing w:val="-2"/>
        </w:rPr>
        <w:t xml:space="preserve"> </w:t>
      </w:r>
      <w:r>
        <w:t>of</w:t>
      </w:r>
      <w:r>
        <w:rPr>
          <w:spacing w:val="-3"/>
        </w:rPr>
        <w:t xml:space="preserve"> </w:t>
      </w:r>
      <w:r>
        <w:rPr>
          <w:spacing w:val="-1"/>
        </w:rPr>
        <w:t>interaction.</w:t>
      </w:r>
    </w:p>
    <w:p w14:paraId="6B011085" w14:textId="57712C73" w:rsidR="00360AF5" w:rsidRDefault="00674C3A">
      <w:pPr>
        <w:pStyle w:val="BodyText"/>
        <w:spacing w:before="162" w:line="360" w:lineRule="auto"/>
        <w:ind w:right="777"/>
        <w:jc w:val="both"/>
      </w:pPr>
      <w:r>
        <w:t>In</w:t>
      </w:r>
      <w:r>
        <w:rPr>
          <w:spacing w:val="-4"/>
        </w:rPr>
        <w:t xml:space="preserve"> </w:t>
      </w:r>
      <w:r>
        <w:rPr>
          <w:spacing w:val="-1"/>
        </w:rPr>
        <w:t>this</w:t>
      </w:r>
      <w:r>
        <w:rPr>
          <w:spacing w:val="-2"/>
        </w:rPr>
        <w:t xml:space="preserve"> </w:t>
      </w:r>
      <w:r>
        <w:t>case,</w:t>
      </w:r>
      <w:r>
        <w:rPr>
          <w:spacing w:val="-2"/>
        </w:rPr>
        <w:t xml:space="preserve"> </w:t>
      </w:r>
      <w:ins w:id="171" w:author="tapan kumar" w:date="2019-07-29T08:42:00Z">
        <w:r w:rsidR="001E3490">
          <w:rPr>
            <w:spacing w:val="-1"/>
          </w:rPr>
          <w:t>car</w:t>
        </w:r>
      </w:ins>
      <w:del w:id="172" w:author="tapan kumar" w:date="2019-07-29T08:42:00Z">
        <w:r w:rsidDel="001E3490">
          <w:rPr>
            <w:spacing w:val="-1"/>
          </w:rPr>
          <w:delText>bike</w:delText>
        </w:r>
      </w:del>
      <w:r>
        <w:rPr>
          <w:spacing w:val="-1"/>
        </w:rPr>
        <w:t xml:space="preserve"> user,</w:t>
      </w:r>
      <w:r>
        <w:rPr>
          <w:spacing w:val="-2"/>
        </w:rPr>
        <w:t xml:space="preserve"> </w:t>
      </w:r>
      <w:ins w:id="173" w:author="tapan kumar" w:date="2019-07-29T08:42:00Z">
        <w:r w:rsidR="001E3490">
          <w:rPr>
            <w:spacing w:val="-1"/>
          </w:rPr>
          <w:t>car</w:t>
        </w:r>
      </w:ins>
      <w:del w:id="174" w:author="tapan kumar" w:date="2019-07-29T08:42:00Z">
        <w:r w:rsidDel="001E3490">
          <w:rPr>
            <w:spacing w:val="-1"/>
          </w:rPr>
          <w:delText>bike</w:delText>
        </w:r>
      </w:del>
      <w:r>
        <w:rPr>
          <w:spacing w:val="-2"/>
        </w:rPr>
        <w:t xml:space="preserve"> </w:t>
      </w:r>
      <w:r>
        <w:rPr>
          <w:spacing w:val="-1"/>
        </w:rPr>
        <w:t>owner,</w:t>
      </w:r>
      <w:r>
        <w:rPr>
          <w:spacing w:val="-2"/>
        </w:rPr>
        <w:t xml:space="preserve"> </w:t>
      </w:r>
      <w:r>
        <w:rPr>
          <w:spacing w:val="-1"/>
        </w:rPr>
        <w:t>payment</w:t>
      </w:r>
      <w:r>
        <w:rPr>
          <w:spacing w:val="-2"/>
        </w:rPr>
        <w:t xml:space="preserve"> </w:t>
      </w:r>
      <w:r>
        <w:rPr>
          <w:spacing w:val="-1"/>
        </w:rPr>
        <w:t>gateway,</w:t>
      </w:r>
      <w:r>
        <w:rPr>
          <w:spacing w:val="-5"/>
        </w:rPr>
        <w:t xml:space="preserve"> </w:t>
      </w:r>
      <w:r>
        <w:rPr>
          <w:spacing w:val="-1"/>
        </w:rPr>
        <w:t>customer</w:t>
      </w:r>
      <w:r>
        <w:rPr>
          <w:spacing w:val="-2"/>
        </w:rPr>
        <w:t xml:space="preserve"> </w:t>
      </w:r>
      <w:r>
        <w:rPr>
          <w:spacing w:val="-1"/>
        </w:rPr>
        <w:t xml:space="preserve">services, </w:t>
      </w:r>
      <w:ins w:id="175" w:author="tapan kumar" w:date="2019-07-29T08:42:00Z">
        <w:r w:rsidR="001E3490">
          <w:rPr>
            <w:spacing w:val="-1"/>
          </w:rPr>
          <w:t>car</w:t>
        </w:r>
      </w:ins>
      <w:del w:id="176" w:author="tapan kumar" w:date="2019-07-29T08:42:00Z">
        <w:r w:rsidDel="001E3490">
          <w:rPr>
            <w:spacing w:val="-1"/>
          </w:rPr>
          <w:delText>bike</w:delText>
        </w:r>
      </w:del>
      <w:r>
        <w:rPr>
          <w:spacing w:val="-2"/>
        </w:rPr>
        <w:t xml:space="preserve"> </w:t>
      </w:r>
      <w:r>
        <w:rPr>
          <w:spacing w:val="-1"/>
        </w:rPr>
        <w:t>services</w:t>
      </w:r>
      <w:r>
        <w:rPr>
          <w:spacing w:val="-2"/>
        </w:rPr>
        <w:t xml:space="preserve"> </w:t>
      </w:r>
      <w:r>
        <w:rPr>
          <w:spacing w:val="-1"/>
        </w:rPr>
        <w:t>and</w:t>
      </w:r>
      <w:r>
        <w:rPr>
          <w:spacing w:val="-3"/>
        </w:rPr>
        <w:t xml:space="preserve"> </w:t>
      </w:r>
      <w:r>
        <w:rPr>
          <w:spacing w:val="-1"/>
        </w:rPr>
        <w:t>also insurance</w:t>
      </w:r>
      <w:r>
        <w:rPr>
          <w:rFonts w:ascii="Times New Roman"/>
          <w:spacing w:val="75"/>
        </w:rPr>
        <w:t xml:space="preserve"> </w:t>
      </w:r>
      <w:r>
        <w:rPr>
          <w:spacing w:val="-1"/>
        </w:rPr>
        <w:t>provider</w:t>
      </w:r>
      <w:r>
        <w:rPr>
          <w:spacing w:val="-3"/>
        </w:rPr>
        <w:t xml:space="preserve"> </w:t>
      </w:r>
      <w:r>
        <w:t>are</w:t>
      </w:r>
      <w:r>
        <w:rPr>
          <w:spacing w:val="-2"/>
        </w:rPr>
        <w:t xml:space="preserve"> </w:t>
      </w:r>
      <w:r>
        <w:rPr>
          <w:spacing w:val="-1"/>
        </w:rPr>
        <w:t>external</w:t>
      </w:r>
      <w:r>
        <w:t xml:space="preserve"> </w:t>
      </w:r>
      <w:r>
        <w:rPr>
          <w:spacing w:val="-1"/>
        </w:rPr>
        <w:t>entities.</w:t>
      </w:r>
    </w:p>
    <w:p w14:paraId="22E3BEE5" w14:textId="77777777" w:rsidR="00360AF5" w:rsidRDefault="00360AF5">
      <w:pPr>
        <w:spacing w:before="3"/>
        <w:rPr>
          <w:rFonts w:ascii="Calibri" w:eastAsia="Calibri" w:hAnsi="Calibri" w:cs="Calibri"/>
          <w:sz w:val="13"/>
          <w:szCs w:val="13"/>
        </w:rPr>
      </w:pPr>
    </w:p>
    <w:p w14:paraId="161F2558" w14:textId="77777777" w:rsidR="00360AF5" w:rsidRDefault="00674C3A">
      <w:pPr>
        <w:spacing w:line="200" w:lineRule="atLeast"/>
        <w:ind w:left="140"/>
        <w:rPr>
          <w:rFonts w:ascii="Calibri" w:eastAsia="Calibri" w:hAnsi="Calibri" w:cs="Calibri"/>
          <w:sz w:val="20"/>
          <w:szCs w:val="20"/>
        </w:rPr>
      </w:pPr>
      <w:r>
        <w:rPr>
          <w:rFonts w:ascii="Calibri" w:eastAsia="Calibri" w:hAnsi="Calibri" w:cs="Calibri"/>
          <w:noProof/>
          <w:sz w:val="20"/>
          <w:szCs w:val="20"/>
          <w:lang w:val="en-US"/>
        </w:rPr>
        <w:drawing>
          <wp:inline distT="0" distB="0" distL="0" distR="0" wp14:anchorId="1287D59E" wp14:editId="0B4D0B24">
            <wp:extent cx="6327849" cy="442764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a:extLst>
                        <a:ext uri="{28A0092B-C50C-407E-A947-70E740481C1C}">
                          <a14:useLocalDpi xmlns:a14="http://schemas.microsoft.com/office/drawing/2010/main" val="0"/>
                        </a:ext>
                      </a:extLst>
                    </a:blip>
                    <a:stretch>
                      <a:fillRect/>
                    </a:stretch>
                  </pic:blipFill>
                  <pic:spPr>
                    <a:xfrm>
                      <a:off x="0" y="0"/>
                      <a:ext cx="6327849" cy="4427649"/>
                    </a:xfrm>
                    <a:prstGeom prst="rect">
                      <a:avLst/>
                    </a:prstGeom>
                  </pic:spPr>
                </pic:pic>
              </a:graphicData>
            </a:graphic>
          </wp:inline>
        </w:drawing>
      </w:r>
    </w:p>
    <w:p w14:paraId="43E865C1" w14:textId="77777777" w:rsidR="00360AF5" w:rsidRDefault="00360AF5">
      <w:pPr>
        <w:spacing w:before="4"/>
        <w:rPr>
          <w:rFonts w:ascii="Calibri" w:eastAsia="Calibri" w:hAnsi="Calibri" w:cs="Calibri"/>
          <w:sz w:val="28"/>
          <w:szCs w:val="28"/>
        </w:rPr>
      </w:pPr>
    </w:p>
    <w:p w14:paraId="45946D36" w14:textId="77777777" w:rsidR="00360AF5" w:rsidRDefault="00674C3A">
      <w:pPr>
        <w:pStyle w:val="BodyText"/>
        <w:ind w:left="0" w:right="637"/>
        <w:jc w:val="center"/>
      </w:pPr>
      <w:r>
        <w:rPr>
          <w:spacing w:val="-1"/>
        </w:rPr>
        <w:t>Fig:</w:t>
      </w:r>
      <w:r>
        <w:t xml:space="preserve"> 1</w:t>
      </w:r>
      <w:r>
        <w:rPr>
          <w:spacing w:val="2"/>
        </w:rPr>
        <w:t xml:space="preserve"> </w:t>
      </w:r>
      <w:r>
        <w:rPr>
          <w:spacing w:val="-1"/>
        </w:rPr>
        <w:t>Context</w:t>
      </w:r>
      <w:r>
        <w:t xml:space="preserve"> </w:t>
      </w:r>
      <w:r>
        <w:rPr>
          <w:spacing w:val="-1"/>
        </w:rPr>
        <w:t>diagram</w:t>
      </w:r>
    </w:p>
    <w:p w14:paraId="6A2E911F" w14:textId="77777777" w:rsidR="00360AF5" w:rsidRDefault="00360AF5">
      <w:pPr>
        <w:rPr>
          <w:rFonts w:ascii="Calibri" w:eastAsia="Calibri" w:hAnsi="Calibri" w:cs="Calibri"/>
        </w:rPr>
      </w:pPr>
    </w:p>
    <w:p w14:paraId="178250AB" w14:textId="262CE75E" w:rsidR="00360AF5" w:rsidRDefault="00674C3A">
      <w:pPr>
        <w:pStyle w:val="BodyText"/>
        <w:spacing w:line="360" w:lineRule="auto"/>
        <w:ind w:right="776"/>
        <w:jc w:val="both"/>
      </w:pPr>
      <w:r>
        <w:t>We</w:t>
      </w:r>
      <w:r>
        <w:rPr>
          <w:spacing w:val="7"/>
        </w:rPr>
        <w:t xml:space="preserve"> </w:t>
      </w:r>
      <w:r>
        <w:rPr>
          <w:spacing w:val="-1"/>
        </w:rPr>
        <w:t>have</w:t>
      </w:r>
      <w:r>
        <w:rPr>
          <w:spacing w:val="5"/>
        </w:rPr>
        <w:t xml:space="preserve"> </w:t>
      </w:r>
      <w:r>
        <w:rPr>
          <w:spacing w:val="-1"/>
        </w:rPr>
        <w:t>also</w:t>
      </w:r>
      <w:r>
        <w:rPr>
          <w:spacing w:val="6"/>
        </w:rPr>
        <w:t xml:space="preserve"> </w:t>
      </w:r>
      <w:r>
        <w:rPr>
          <w:spacing w:val="-1"/>
        </w:rPr>
        <w:t>considered</w:t>
      </w:r>
      <w:r>
        <w:rPr>
          <w:spacing w:val="8"/>
        </w:rPr>
        <w:t xml:space="preserve"> </w:t>
      </w:r>
      <w:r>
        <w:rPr>
          <w:spacing w:val="-2"/>
        </w:rPr>
        <w:t>an</w:t>
      </w:r>
      <w:r>
        <w:rPr>
          <w:spacing w:val="6"/>
        </w:rPr>
        <w:t xml:space="preserve"> </w:t>
      </w:r>
      <w:r>
        <w:rPr>
          <w:spacing w:val="-1"/>
        </w:rPr>
        <w:t>option</w:t>
      </w:r>
      <w:r>
        <w:rPr>
          <w:spacing w:val="4"/>
        </w:rPr>
        <w:t xml:space="preserve"> </w:t>
      </w:r>
      <w:r>
        <w:t>of</w:t>
      </w:r>
      <w:r>
        <w:rPr>
          <w:spacing w:val="4"/>
        </w:rPr>
        <w:t xml:space="preserve"> </w:t>
      </w:r>
      <w:r>
        <w:rPr>
          <w:spacing w:val="-1"/>
        </w:rPr>
        <w:t>adding</w:t>
      </w:r>
      <w:r>
        <w:rPr>
          <w:spacing w:val="7"/>
        </w:rPr>
        <w:t xml:space="preserve"> </w:t>
      </w:r>
      <w:r>
        <w:rPr>
          <w:spacing w:val="-1"/>
        </w:rPr>
        <w:t>and</w:t>
      </w:r>
      <w:r>
        <w:rPr>
          <w:spacing w:val="6"/>
        </w:rPr>
        <w:t xml:space="preserve"> </w:t>
      </w:r>
      <w:r>
        <w:rPr>
          <w:spacing w:val="-1"/>
        </w:rPr>
        <w:t>additional</w:t>
      </w:r>
      <w:r>
        <w:rPr>
          <w:spacing w:val="6"/>
        </w:rPr>
        <w:t xml:space="preserve"> </w:t>
      </w:r>
      <w:r>
        <w:rPr>
          <w:spacing w:val="-1"/>
        </w:rPr>
        <w:t>feature</w:t>
      </w:r>
      <w:r>
        <w:rPr>
          <w:spacing w:val="6"/>
        </w:rPr>
        <w:t xml:space="preserve"> </w:t>
      </w:r>
      <w:r>
        <w:t>in</w:t>
      </w:r>
      <w:r>
        <w:rPr>
          <w:spacing w:val="3"/>
        </w:rPr>
        <w:t xml:space="preserve"> </w:t>
      </w:r>
      <w:r>
        <w:t>the</w:t>
      </w:r>
      <w:r>
        <w:rPr>
          <w:spacing w:val="7"/>
        </w:rPr>
        <w:t xml:space="preserve"> </w:t>
      </w:r>
      <w:r>
        <w:rPr>
          <w:spacing w:val="-1"/>
        </w:rPr>
        <w:t>future</w:t>
      </w:r>
      <w:r>
        <w:rPr>
          <w:spacing w:val="7"/>
        </w:rPr>
        <w:t xml:space="preserve"> </w:t>
      </w:r>
      <w:r>
        <w:t>which</w:t>
      </w:r>
      <w:r>
        <w:rPr>
          <w:spacing w:val="4"/>
        </w:rPr>
        <w:t xml:space="preserve"> </w:t>
      </w:r>
      <w:r>
        <w:t>is</w:t>
      </w:r>
      <w:r>
        <w:rPr>
          <w:spacing w:val="4"/>
        </w:rPr>
        <w:t xml:space="preserve"> </w:t>
      </w:r>
      <w:ins w:id="177" w:author="tapan kumar" w:date="2019-07-29T08:43:00Z">
        <w:r w:rsidR="001E3490">
          <w:rPr>
            <w:spacing w:val="-1"/>
          </w:rPr>
          <w:t>car</w:t>
        </w:r>
      </w:ins>
      <w:del w:id="178" w:author="tapan kumar" w:date="2019-07-29T08:43:00Z">
        <w:r w:rsidDel="001E3490">
          <w:rPr>
            <w:spacing w:val="-1"/>
          </w:rPr>
          <w:delText>bike</w:delText>
        </w:r>
      </w:del>
      <w:r>
        <w:rPr>
          <w:spacing w:val="5"/>
        </w:rPr>
        <w:t xml:space="preserve"> </w:t>
      </w:r>
      <w:r>
        <w:rPr>
          <w:spacing w:val="-1"/>
        </w:rPr>
        <w:t>services.</w:t>
      </w:r>
      <w:r>
        <w:rPr>
          <w:rFonts w:ascii="Times New Roman"/>
          <w:spacing w:val="52"/>
        </w:rPr>
        <w:t xml:space="preserve"> </w:t>
      </w:r>
      <w:r>
        <w:t>By</w:t>
      </w:r>
      <w:r>
        <w:rPr>
          <w:spacing w:val="-2"/>
        </w:rPr>
        <w:t xml:space="preserve"> </w:t>
      </w:r>
      <w:r>
        <w:rPr>
          <w:spacing w:val="-1"/>
        </w:rPr>
        <w:t>generating</w:t>
      </w:r>
      <w:r>
        <w:rPr>
          <w:spacing w:val="-6"/>
        </w:rPr>
        <w:t xml:space="preserve"> </w:t>
      </w:r>
      <w:r>
        <w:t>a</w:t>
      </w:r>
      <w:r>
        <w:rPr>
          <w:spacing w:val="-5"/>
        </w:rPr>
        <w:t xml:space="preserve"> </w:t>
      </w:r>
      <w:r>
        <w:t>tie</w:t>
      </w:r>
      <w:r>
        <w:rPr>
          <w:spacing w:val="-3"/>
        </w:rPr>
        <w:t xml:space="preserve"> </w:t>
      </w:r>
      <w:r>
        <w:t>with</w:t>
      </w:r>
      <w:r>
        <w:rPr>
          <w:spacing w:val="-5"/>
        </w:rPr>
        <w:t xml:space="preserve"> </w:t>
      </w:r>
      <w:r>
        <w:rPr>
          <w:spacing w:val="-1"/>
        </w:rPr>
        <w:t>different</w:t>
      </w:r>
      <w:r>
        <w:rPr>
          <w:spacing w:val="-5"/>
        </w:rPr>
        <w:t xml:space="preserve"> </w:t>
      </w:r>
      <w:r>
        <w:rPr>
          <w:spacing w:val="-1"/>
        </w:rPr>
        <w:t>spare</w:t>
      </w:r>
      <w:r>
        <w:rPr>
          <w:spacing w:val="-5"/>
        </w:rPr>
        <w:t xml:space="preserve"> </w:t>
      </w:r>
      <w:r>
        <w:rPr>
          <w:spacing w:val="-1"/>
        </w:rPr>
        <w:t>parts</w:t>
      </w:r>
      <w:r>
        <w:rPr>
          <w:spacing w:val="-4"/>
        </w:rPr>
        <w:t xml:space="preserve"> </w:t>
      </w:r>
      <w:r>
        <w:rPr>
          <w:spacing w:val="-1"/>
        </w:rPr>
        <w:t>suppliers</w:t>
      </w:r>
      <w:r>
        <w:rPr>
          <w:spacing w:val="-7"/>
        </w:rPr>
        <w:t xml:space="preserve"> </w:t>
      </w:r>
      <w:r>
        <w:rPr>
          <w:spacing w:val="-1"/>
        </w:rPr>
        <w:t>and</w:t>
      </w:r>
      <w:r>
        <w:rPr>
          <w:spacing w:val="-3"/>
        </w:rPr>
        <w:t xml:space="preserve"> </w:t>
      </w:r>
      <w:r>
        <w:rPr>
          <w:spacing w:val="-1"/>
        </w:rPr>
        <w:t>also</w:t>
      </w:r>
      <w:r>
        <w:rPr>
          <w:spacing w:val="-5"/>
        </w:rPr>
        <w:t xml:space="preserve"> </w:t>
      </w:r>
      <w:r>
        <w:rPr>
          <w:spacing w:val="-1"/>
        </w:rPr>
        <w:t>maintenance</w:t>
      </w:r>
      <w:r>
        <w:rPr>
          <w:spacing w:val="-4"/>
        </w:rPr>
        <w:t xml:space="preserve"> </w:t>
      </w:r>
      <w:r>
        <w:rPr>
          <w:spacing w:val="-1"/>
        </w:rPr>
        <w:t>workshops,</w:t>
      </w:r>
      <w:r>
        <w:rPr>
          <w:spacing w:val="-5"/>
        </w:rPr>
        <w:t xml:space="preserve"> </w:t>
      </w:r>
      <w:r>
        <w:t>we</w:t>
      </w:r>
      <w:r>
        <w:rPr>
          <w:spacing w:val="-4"/>
        </w:rPr>
        <w:t xml:space="preserve"> </w:t>
      </w:r>
      <w:r>
        <w:rPr>
          <w:spacing w:val="-1"/>
        </w:rPr>
        <w:t>could</w:t>
      </w:r>
      <w:r>
        <w:rPr>
          <w:spacing w:val="-3"/>
        </w:rPr>
        <w:t xml:space="preserve"> </w:t>
      </w:r>
      <w:r>
        <w:rPr>
          <w:spacing w:val="-1"/>
        </w:rPr>
        <w:t>better</w:t>
      </w:r>
      <w:r>
        <w:rPr>
          <w:rFonts w:ascii="Times New Roman"/>
          <w:spacing w:val="67"/>
        </w:rPr>
        <w:t xml:space="preserve"> </w:t>
      </w:r>
      <w:r>
        <w:rPr>
          <w:spacing w:val="-1"/>
        </w:rPr>
        <w:t>assist</w:t>
      </w:r>
      <w:r>
        <w:rPr>
          <w:spacing w:val="-2"/>
        </w:rPr>
        <w:t xml:space="preserve"> </w:t>
      </w:r>
      <w:r>
        <w:t xml:space="preserve">our </w:t>
      </w:r>
      <w:r>
        <w:rPr>
          <w:spacing w:val="-1"/>
        </w:rPr>
        <w:t>customers</w:t>
      </w:r>
      <w:r>
        <w:rPr>
          <w:spacing w:val="-3"/>
        </w:rPr>
        <w:t xml:space="preserve"> </w:t>
      </w:r>
      <w:r>
        <w:t xml:space="preserve">with </w:t>
      </w:r>
      <w:r>
        <w:rPr>
          <w:spacing w:val="-1"/>
        </w:rPr>
        <w:t>discounted rates</w:t>
      </w:r>
      <w:r>
        <w:rPr>
          <w:spacing w:val="-3"/>
        </w:rPr>
        <w:t xml:space="preserve"> </w:t>
      </w:r>
      <w:r>
        <w:t xml:space="preserve">of </w:t>
      </w:r>
      <w:r>
        <w:rPr>
          <w:spacing w:val="-1"/>
        </w:rPr>
        <w:t>repair</w:t>
      </w:r>
      <w:r>
        <w:rPr>
          <w:spacing w:val="1"/>
        </w:rPr>
        <w:t xml:space="preserve"> </w:t>
      </w:r>
      <w:r>
        <w:rPr>
          <w:spacing w:val="-2"/>
        </w:rPr>
        <w:t>and</w:t>
      </w:r>
      <w:r>
        <w:rPr>
          <w:spacing w:val="-1"/>
        </w:rPr>
        <w:t xml:space="preserve"> service.</w:t>
      </w:r>
    </w:p>
    <w:p w14:paraId="7D5D7401" w14:textId="77777777" w:rsidR="00360AF5" w:rsidRDefault="00360AF5">
      <w:pPr>
        <w:spacing w:line="360" w:lineRule="auto"/>
        <w:jc w:val="both"/>
        <w:sectPr w:rsidR="00360AF5">
          <w:pgSz w:w="12240" w:h="15840"/>
          <w:pgMar w:top="1420" w:right="660" w:bottom="1260" w:left="1300" w:header="0" w:footer="1065" w:gutter="0"/>
          <w:cols w:space="720"/>
        </w:sectPr>
      </w:pPr>
    </w:p>
    <w:p w14:paraId="053839EF" w14:textId="510F6660" w:rsidR="00360AF5" w:rsidRDefault="00674C3A">
      <w:pPr>
        <w:pStyle w:val="BodyText"/>
        <w:spacing w:before="37" w:line="360" w:lineRule="auto"/>
        <w:ind w:right="758"/>
        <w:jc w:val="both"/>
      </w:pPr>
      <w:r>
        <w:rPr>
          <w:spacing w:val="-1"/>
        </w:rPr>
        <w:lastRenderedPageBreak/>
        <w:t>This</w:t>
      </w:r>
      <w:r>
        <w:rPr>
          <w:spacing w:val="16"/>
        </w:rPr>
        <w:t xml:space="preserve"> </w:t>
      </w:r>
      <w:r>
        <w:rPr>
          <w:spacing w:val="-1"/>
        </w:rPr>
        <w:t>maintenance</w:t>
      </w:r>
      <w:r>
        <w:rPr>
          <w:spacing w:val="19"/>
        </w:rPr>
        <w:t xml:space="preserve"> </w:t>
      </w:r>
      <w:r>
        <w:rPr>
          <w:spacing w:val="-1"/>
        </w:rPr>
        <w:t>service</w:t>
      </w:r>
      <w:r>
        <w:rPr>
          <w:spacing w:val="15"/>
        </w:rPr>
        <w:t xml:space="preserve"> </w:t>
      </w:r>
      <w:r>
        <w:rPr>
          <w:spacing w:val="-1"/>
        </w:rPr>
        <w:t>providers</w:t>
      </w:r>
      <w:r>
        <w:rPr>
          <w:spacing w:val="18"/>
        </w:rPr>
        <w:t xml:space="preserve"> </w:t>
      </w:r>
      <w:r>
        <w:rPr>
          <w:spacing w:val="-1"/>
        </w:rPr>
        <w:t>could</w:t>
      </w:r>
      <w:r>
        <w:rPr>
          <w:spacing w:val="18"/>
        </w:rPr>
        <w:t xml:space="preserve"> </w:t>
      </w:r>
      <w:r>
        <w:rPr>
          <w:spacing w:val="-1"/>
        </w:rPr>
        <w:t>also</w:t>
      </w:r>
      <w:r>
        <w:rPr>
          <w:spacing w:val="18"/>
        </w:rPr>
        <w:t xml:space="preserve"> </w:t>
      </w:r>
      <w:r>
        <w:rPr>
          <w:spacing w:val="-1"/>
        </w:rPr>
        <w:t>be</w:t>
      </w:r>
      <w:r>
        <w:rPr>
          <w:spacing w:val="17"/>
        </w:rPr>
        <w:t xml:space="preserve"> </w:t>
      </w:r>
      <w:r>
        <w:rPr>
          <w:spacing w:val="-1"/>
        </w:rPr>
        <w:t>used</w:t>
      </w:r>
      <w:r>
        <w:rPr>
          <w:spacing w:val="19"/>
        </w:rPr>
        <w:t xml:space="preserve"> </w:t>
      </w:r>
      <w:r>
        <w:rPr>
          <w:spacing w:val="-1"/>
        </w:rPr>
        <w:t>to</w:t>
      </w:r>
      <w:r>
        <w:rPr>
          <w:spacing w:val="20"/>
        </w:rPr>
        <w:t xml:space="preserve"> </w:t>
      </w:r>
      <w:r>
        <w:rPr>
          <w:spacing w:val="-1"/>
        </w:rPr>
        <w:t>inspect</w:t>
      </w:r>
      <w:r>
        <w:rPr>
          <w:spacing w:val="17"/>
        </w:rPr>
        <w:t xml:space="preserve"> </w:t>
      </w:r>
      <w:r>
        <w:t>the</w:t>
      </w:r>
      <w:r>
        <w:rPr>
          <w:spacing w:val="18"/>
        </w:rPr>
        <w:t xml:space="preserve"> </w:t>
      </w:r>
      <w:ins w:id="179" w:author="tapan kumar" w:date="2019-07-29T08:43:00Z">
        <w:r w:rsidR="001E3490">
          <w:rPr>
            <w:spacing w:val="-1"/>
          </w:rPr>
          <w:t>car</w:t>
        </w:r>
      </w:ins>
      <w:del w:id="180" w:author="tapan kumar" w:date="2019-07-29T08:43:00Z">
        <w:r w:rsidDel="001E3490">
          <w:rPr>
            <w:spacing w:val="-1"/>
          </w:rPr>
          <w:delText>bikes</w:delText>
        </w:r>
      </w:del>
      <w:r>
        <w:rPr>
          <w:spacing w:val="19"/>
        </w:rPr>
        <w:t xml:space="preserve"> </w:t>
      </w:r>
      <w:r>
        <w:rPr>
          <w:spacing w:val="-1"/>
        </w:rPr>
        <w:t>before</w:t>
      </w:r>
      <w:r>
        <w:rPr>
          <w:spacing w:val="17"/>
        </w:rPr>
        <w:t xml:space="preserve"> </w:t>
      </w:r>
      <w:r>
        <w:rPr>
          <w:spacing w:val="-1"/>
        </w:rPr>
        <w:t>they</w:t>
      </w:r>
      <w:r>
        <w:rPr>
          <w:spacing w:val="20"/>
        </w:rPr>
        <w:t xml:space="preserve"> </w:t>
      </w:r>
      <w:r>
        <w:rPr>
          <w:spacing w:val="-1"/>
        </w:rPr>
        <w:t>are</w:t>
      </w:r>
      <w:r>
        <w:rPr>
          <w:spacing w:val="18"/>
        </w:rPr>
        <w:t xml:space="preserve"> </w:t>
      </w:r>
      <w:r>
        <w:rPr>
          <w:spacing w:val="-1"/>
        </w:rPr>
        <w:t>offered</w:t>
      </w:r>
      <w:r>
        <w:rPr>
          <w:spacing w:val="16"/>
        </w:rPr>
        <w:t xml:space="preserve"> </w:t>
      </w:r>
      <w:r>
        <w:t>on</w:t>
      </w:r>
      <w:r>
        <w:rPr>
          <w:rFonts w:ascii="Times New Roman"/>
          <w:spacing w:val="57"/>
        </w:rPr>
        <w:t xml:space="preserve"> </w:t>
      </w:r>
      <w:r>
        <w:t>rent.</w:t>
      </w:r>
      <w:r>
        <w:rPr>
          <w:spacing w:val="6"/>
        </w:rPr>
        <w:t xml:space="preserve"> </w:t>
      </w:r>
      <w:r>
        <w:rPr>
          <w:spacing w:val="-1"/>
        </w:rPr>
        <w:t>This</w:t>
      </w:r>
      <w:r>
        <w:rPr>
          <w:spacing w:val="4"/>
        </w:rPr>
        <w:t xml:space="preserve"> </w:t>
      </w:r>
      <w:r>
        <w:rPr>
          <w:spacing w:val="-1"/>
        </w:rPr>
        <w:t>could</w:t>
      </w:r>
      <w:r>
        <w:rPr>
          <w:spacing w:val="6"/>
        </w:rPr>
        <w:t xml:space="preserve"> </w:t>
      </w:r>
      <w:r>
        <w:rPr>
          <w:spacing w:val="-1"/>
        </w:rPr>
        <w:t>possibly</w:t>
      </w:r>
      <w:r>
        <w:rPr>
          <w:spacing w:val="6"/>
        </w:rPr>
        <w:t xml:space="preserve"> </w:t>
      </w:r>
      <w:r>
        <w:rPr>
          <w:spacing w:val="-2"/>
        </w:rPr>
        <w:t>improve</w:t>
      </w:r>
      <w:r>
        <w:rPr>
          <w:spacing w:val="7"/>
        </w:rPr>
        <w:t xml:space="preserve"> </w:t>
      </w:r>
      <w:r>
        <w:rPr>
          <w:spacing w:val="-1"/>
        </w:rPr>
        <w:t>customer</w:t>
      </w:r>
      <w:r>
        <w:rPr>
          <w:spacing w:val="7"/>
        </w:rPr>
        <w:t xml:space="preserve"> </w:t>
      </w:r>
      <w:r>
        <w:rPr>
          <w:spacing w:val="-1"/>
        </w:rPr>
        <w:t>satisfaction</w:t>
      </w:r>
      <w:r>
        <w:rPr>
          <w:spacing w:val="6"/>
        </w:rPr>
        <w:t xml:space="preserve"> </w:t>
      </w:r>
      <w:r>
        <w:t>as</w:t>
      </w:r>
      <w:r>
        <w:rPr>
          <w:spacing w:val="5"/>
        </w:rPr>
        <w:t xml:space="preserve"> </w:t>
      </w:r>
      <w:r>
        <w:t>we</w:t>
      </w:r>
      <w:r>
        <w:rPr>
          <w:spacing w:val="6"/>
        </w:rPr>
        <w:t xml:space="preserve"> </w:t>
      </w:r>
      <w:r>
        <w:rPr>
          <w:spacing w:val="-1"/>
        </w:rPr>
        <w:t>avoid</w:t>
      </w:r>
      <w:r>
        <w:rPr>
          <w:spacing w:val="3"/>
        </w:rPr>
        <w:t xml:space="preserve"> </w:t>
      </w:r>
      <w:r>
        <w:rPr>
          <w:spacing w:val="-1"/>
        </w:rPr>
        <w:t>possibility</w:t>
      </w:r>
      <w:r>
        <w:rPr>
          <w:spacing w:val="4"/>
        </w:rPr>
        <w:t xml:space="preserve"> </w:t>
      </w:r>
      <w:r>
        <w:t>of</w:t>
      </w:r>
      <w:r>
        <w:rPr>
          <w:spacing w:val="4"/>
        </w:rPr>
        <w:t xml:space="preserve"> </w:t>
      </w:r>
      <w:r>
        <w:rPr>
          <w:spacing w:val="-1"/>
        </w:rPr>
        <w:t>renting</w:t>
      </w:r>
      <w:r>
        <w:rPr>
          <w:spacing w:val="4"/>
        </w:rPr>
        <w:t xml:space="preserve"> </w:t>
      </w:r>
      <w:r>
        <w:t>out</w:t>
      </w:r>
      <w:r>
        <w:rPr>
          <w:spacing w:val="5"/>
        </w:rPr>
        <w:t xml:space="preserve"> </w:t>
      </w:r>
      <w:r>
        <w:t>a</w:t>
      </w:r>
      <w:r>
        <w:rPr>
          <w:spacing w:val="5"/>
        </w:rPr>
        <w:t xml:space="preserve"> </w:t>
      </w:r>
      <w:r>
        <w:rPr>
          <w:spacing w:val="-1"/>
        </w:rPr>
        <w:t>damaged</w:t>
      </w:r>
      <w:r>
        <w:rPr>
          <w:rFonts w:ascii="Times New Roman"/>
          <w:spacing w:val="59"/>
        </w:rPr>
        <w:t xml:space="preserve"> </w:t>
      </w:r>
      <w:r>
        <w:t xml:space="preserve">or </w:t>
      </w:r>
      <w:r>
        <w:rPr>
          <w:spacing w:val="-1"/>
        </w:rPr>
        <w:t>faulty</w:t>
      </w:r>
      <w:r>
        <w:t xml:space="preserve"> </w:t>
      </w:r>
      <w:ins w:id="181" w:author="tapan kumar" w:date="2019-07-29T08:43:00Z">
        <w:r w:rsidR="001E3490">
          <w:rPr>
            <w:spacing w:val="-1"/>
          </w:rPr>
          <w:t>car</w:t>
        </w:r>
      </w:ins>
      <w:del w:id="182" w:author="tapan kumar" w:date="2019-07-29T08:43:00Z">
        <w:r w:rsidDel="001E3490">
          <w:rPr>
            <w:spacing w:val="-1"/>
          </w:rPr>
          <w:delText>bike</w:delText>
        </w:r>
      </w:del>
      <w:r>
        <w:rPr>
          <w:spacing w:val="-1"/>
        </w:rPr>
        <w:t>.</w:t>
      </w:r>
    </w:p>
    <w:p w14:paraId="59134B22" w14:textId="77777777" w:rsidR="00360AF5" w:rsidRDefault="00360AF5">
      <w:pPr>
        <w:spacing w:before="9"/>
        <w:rPr>
          <w:rFonts w:ascii="Calibri" w:eastAsia="Calibri" w:hAnsi="Calibri" w:cs="Calibri"/>
          <w:sz w:val="19"/>
          <w:szCs w:val="19"/>
        </w:rPr>
      </w:pPr>
    </w:p>
    <w:p w14:paraId="543631DD" w14:textId="77777777" w:rsidR="00360AF5" w:rsidRDefault="00674C3A" w:rsidP="00C602F6">
      <w:pPr>
        <w:pStyle w:val="Heading1"/>
        <w:numPr>
          <w:ilvl w:val="0"/>
          <w:numId w:val="9"/>
        </w:numPr>
        <w:tabs>
          <w:tab w:val="left" w:pos="861"/>
        </w:tabs>
      </w:pPr>
      <w:bookmarkStart w:id="183" w:name="_Toc17378897"/>
      <w:r>
        <w:rPr>
          <w:color w:val="5B9AD5"/>
          <w:spacing w:val="-1"/>
        </w:rPr>
        <w:t>System</w:t>
      </w:r>
      <w:r>
        <w:rPr>
          <w:color w:val="5B9AD5"/>
          <w:spacing w:val="-15"/>
        </w:rPr>
        <w:t xml:space="preserve"> </w:t>
      </w:r>
      <w:r>
        <w:rPr>
          <w:color w:val="5B9AD5"/>
          <w:spacing w:val="-1"/>
        </w:rPr>
        <w:t>Feasibility</w:t>
      </w:r>
      <w:r>
        <w:rPr>
          <w:color w:val="5B9AD5"/>
          <w:spacing w:val="-17"/>
        </w:rPr>
        <w:t xml:space="preserve"> </w:t>
      </w:r>
      <w:r>
        <w:rPr>
          <w:color w:val="5B9AD5"/>
        </w:rPr>
        <w:t>Analysis</w:t>
      </w:r>
      <w:bookmarkEnd w:id="183"/>
    </w:p>
    <w:p w14:paraId="3E23D54F" w14:textId="1CE2870E" w:rsidR="00360AF5" w:rsidRDefault="00674C3A">
      <w:pPr>
        <w:pStyle w:val="BodyText"/>
        <w:spacing w:before="194" w:line="360" w:lineRule="auto"/>
        <w:ind w:right="757"/>
        <w:jc w:val="both"/>
      </w:pPr>
      <w:r>
        <w:rPr>
          <w:spacing w:val="-1"/>
        </w:rPr>
        <w:t>Feasibility</w:t>
      </w:r>
      <w:r>
        <w:rPr>
          <w:spacing w:val="-2"/>
        </w:rPr>
        <w:t xml:space="preserve"> </w:t>
      </w:r>
      <w:r w:rsidR="00E2573A">
        <w:rPr>
          <w:spacing w:val="-1"/>
        </w:rPr>
        <w:t>analysis</w:t>
      </w:r>
      <w:r w:rsidR="00E2573A">
        <w:rPr>
          <w:spacing w:val="-3"/>
        </w:rPr>
        <w:t xml:space="preserve"> </w:t>
      </w:r>
      <w:r w:rsidR="00E2573A">
        <w:rPr>
          <w:spacing w:val="-2"/>
        </w:rPr>
        <w:t>determine</w:t>
      </w:r>
      <w:r>
        <w:rPr>
          <w:spacing w:val="-4"/>
        </w:rPr>
        <w:t xml:space="preserve"> </w:t>
      </w:r>
      <w:r>
        <w:t>the</w:t>
      </w:r>
      <w:r>
        <w:rPr>
          <w:spacing w:val="-1"/>
        </w:rPr>
        <w:t xml:space="preserve"> practicality</w:t>
      </w:r>
      <w:r>
        <w:rPr>
          <w:spacing w:val="-4"/>
        </w:rPr>
        <w:t xml:space="preserve"> </w:t>
      </w:r>
      <w:r>
        <w:t>of</w:t>
      </w:r>
      <w:r>
        <w:rPr>
          <w:spacing w:val="-3"/>
        </w:rPr>
        <w:t xml:space="preserve"> </w:t>
      </w:r>
      <w:r w:rsidR="00E2573A">
        <w:t>our</w:t>
      </w:r>
      <w:r>
        <w:rPr>
          <w:spacing w:val="-4"/>
        </w:rPr>
        <w:t xml:space="preserve"> </w:t>
      </w:r>
      <w:r>
        <w:rPr>
          <w:spacing w:val="-1"/>
        </w:rPr>
        <w:t>project</w:t>
      </w:r>
      <w:r>
        <w:t>.</w:t>
      </w:r>
      <w:r>
        <w:rPr>
          <w:spacing w:val="-3"/>
        </w:rPr>
        <w:t xml:space="preserve"> </w:t>
      </w:r>
      <w:r>
        <w:t>In</w:t>
      </w:r>
      <w:r>
        <w:rPr>
          <w:spacing w:val="-4"/>
        </w:rPr>
        <w:t xml:space="preserve"> </w:t>
      </w:r>
      <w:r>
        <w:rPr>
          <w:spacing w:val="-1"/>
        </w:rPr>
        <w:t>order</w:t>
      </w:r>
      <w:r>
        <w:rPr>
          <w:rFonts w:ascii="Times New Roman"/>
          <w:spacing w:val="53"/>
        </w:rPr>
        <w:t xml:space="preserve"> </w:t>
      </w:r>
      <w:r>
        <w:t>to</w:t>
      </w:r>
      <w:r>
        <w:rPr>
          <w:spacing w:val="4"/>
        </w:rPr>
        <w:t xml:space="preserve"> </w:t>
      </w:r>
      <w:r>
        <w:rPr>
          <w:spacing w:val="-1"/>
        </w:rPr>
        <w:t>proceed</w:t>
      </w:r>
      <w:r>
        <w:rPr>
          <w:spacing w:val="2"/>
        </w:rPr>
        <w:t xml:space="preserve"> </w:t>
      </w:r>
      <w:r w:rsidR="00E2573A">
        <w:t xml:space="preserve"> </w:t>
      </w:r>
      <w:r>
        <w:rPr>
          <w:spacing w:val="1"/>
        </w:rPr>
        <w:t xml:space="preserve"> </w:t>
      </w:r>
      <w:r>
        <w:rPr>
          <w:spacing w:val="-1"/>
        </w:rPr>
        <w:t>operational</w:t>
      </w:r>
      <w:r>
        <w:t xml:space="preserve"> </w:t>
      </w:r>
      <w:r>
        <w:rPr>
          <w:spacing w:val="-1"/>
        </w:rPr>
        <w:t>feasibility,</w:t>
      </w:r>
      <w:r>
        <w:t xml:space="preserve"> </w:t>
      </w:r>
      <w:r>
        <w:rPr>
          <w:spacing w:val="-1"/>
        </w:rPr>
        <w:t>technical</w:t>
      </w:r>
      <w:r>
        <w:rPr>
          <w:spacing w:val="2"/>
        </w:rPr>
        <w:t xml:space="preserve"> </w:t>
      </w:r>
      <w:r>
        <w:rPr>
          <w:spacing w:val="-1"/>
        </w:rPr>
        <w:t>feasibility,</w:t>
      </w:r>
      <w:r>
        <w:rPr>
          <w:spacing w:val="2"/>
        </w:rPr>
        <w:t xml:space="preserve"> </w:t>
      </w:r>
      <w:r>
        <w:rPr>
          <w:spacing w:val="-2"/>
        </w:rPr>
        <w:t>schedule</w:t>
      </w:r>
      <w:r>
        <w:rPr>
          <w:spacing w:val="3"/>
        </w:rPr>
        <w:t xml:space="preserve"> </w:t>
      </w:r>
      <w:r>
        <w:rPr>
          <w:spacing w:val="-1"/>
        </w:rPr>
        <w:t>feasibility</w:t>
      </w:r>
      <w:r>
        <w:rPr>
          <w:rFonts w:ascii="Times New Roman"/>
          <w:spacing w:val="85"/>
        </w:rPr>
        <w:t xml:space="preserve"> </w:t>
      </w:r>
      <w:r>
        <w:rPr>
          <w:spacing w:val="-1"/>
        </w:rPr>
        <w:t>and</w:t>
      </w:r>
      <w:r>
        <w:rPr>
          <w:spacing w:val="6"/>
        </w:rPr>
        <w:t xml:space="preserve"> </w:t>
      </w:r>
      <w:r>
        <w:rPr>
          <w:spacing w:val="-1"/>
        </w:rPr>
        <w:t>economic</w:t>
      </w:r>
      <w:r>
        <w:rPr>
          <w:spacing w:val="7"/>
        </w:rPr>
        <w:t xml:space="preserve"> </w:t>
      </w:r>
      <w:r>
        <w:rPr>
          <w:spacing w:val="-1"/>
        </w:rPr>
        <w:t>feasibility</w:t>
      </w:r>
      <w:r w:rsidR="00E2573A">
        <w:rPr>
          <w:spacing w:val="-1"/>
        </w:rPr>
        <w:t xml:space="preserve"> are the key point which needs to be evaluated for</w:t>
      </w:r>
      <w:r>
        <w:rPr>
          <w:spacing w:val="5"/>
        </w:rPr>
        <w:t xml:space="preserve"> </w:t>
      </w:r>
      <w:r>
        <w:t>the</w:t>
      </w:r>
      <w:r>
        <w:rPr>
          <w:spacing w:val="7"/>
        </w:rPr>
        <w:t xml:space="preserve"> </w:t>
      </w:r>
      <w:r>
        <w:rPr>
          <w:spacing w:val="-1"/>
        </w:rPr>
        <w:t>project.</w:t>
      </w:r>
      <w:r>
        <w:rPr>
          <w:spacing w:val="7"/>
        </w:rPr>
        <w:t xml:space="preserve"> </w:t>
      </w:r>
      <w:r w:rsidR="00E2573A">
        <w:rPr>
          <w:spacing w:val="-1"/>
        </w:rPr>
        <w:t>During</w:t>
      </w:r>
      <w:r>
        <w:rPr>
          <w:spacing w:val="7"/>
        </w:rPr>
        <w:t xml:space="preserve"> </w:t>
      </w:r>
      <w:r>
        <w:rPr>
          <w:spacing w:val="-1"/>
        </w:rPr>
        <w:t>analysis,</w:t>
      </w:r>
      <w:r>
        <w:rPr>
          <w:spacing w:val="5"/>
        </w:rPr>
        <w:t xml:space="preserve"> </w:t>
      </w:r>
      <w:r>
        <w:t>we</w:t>
      </w:r>
      <w:r>
        <w:rPr>
          <w:spacing w:val="6"/>
        </w:rPr>
        <w:t xml:space="preserve"> </w:t>
      </w:r>
      <w:r>
        <w:t>will</w:t>
      </w:r>
      <w:r>
        <w:rPr>
          <w:spacing w:val="6"/>
        </w:rPr>
        <w:t xml:space="preserve"> </w:t>
      </w:r>
      <w:r>
        <w:rPr>
          <w:spacing w:val="-1"/>
        </w:rPr>
        <w:t>be</w:t>
      </w:r>
      <w:r>
        <w:rPr>
          <w:spacing w:val="7"/>
        </w:rPr>
        <w:t xml:space="preserve"> </w:t>
      </w:r>
      <w:r>
        <w:rPr>
          <w:spacing w:val="-1"/>
        </w:rPr>
        <w:t>studying</w:t>
      </w:r>
      <w:r>
        <w:rPr>
          <w:spacing w:val="6"/>
        </w:rPr>
        <w:t xml:space="preserve"> </w:t>
      </w:r>
      <w:r>
        <w:t>the</w:t>
      </w:r>
      <w:r>
        <w:rPr>
          <w:spacing w:val="8"/>
        </w:rPr>
        <w:t xml:space="preserve"> </w:t>
      </w:r>
      <w:r w:rsidR="00E2573A">
        <w:rPr>
          <w:spacing w:val="-1"/>
        </w:rPr>
        <w:t>existing</w:t>
      </w:r>
      <w:r>
        <w:rPr>
          <w:spacing w:val="36"/>
        </w:rPr>
        <w:t xml:space="preserve"> </w:t>
      </w:r>
      <w:r>
        <w:rPr>
          <w:spacing w:val="-1"/>
        </w:rPr>
        <w:t>similar</w:t>
      </w:r>
      <w:r>
        <w:rPr>
          <w:spacing w:val="35"/>
        </w:rPr>
        <w:t xml:space="preserve"> </w:t>
      </w:r>
      <w:r>
        <w:rPr>
          <w:spacing w:val="-1"/>
        </w:rPr>
        <w:t>systems</w:t>
      </w:r>
      <w:r>
        <w:rPr>
          <w:spacing w:val="36"/>
        </w:rPr>
        <w:t xml:space="preserve"> </w:t>
      </w:r>
      <w:r>
        <w:rPr>
          <w:spacing w:val="-2"/>
        </w:rPr>
        <w:t>in</w:t>
      </w:r>
      <w:r>
        <w:rPr>
          <w:spacing w:val="36"/>
        </w:rPr>
        <w:t xml:space="preserve"> </w:t>
      </w:r>
      <w:r>
        <w:t>the</w:t>
      </w:r>
      <w:r>
        <w:rPr>
          <w:spacing w:val="36"/>
        </w:rPr>
        <w:t xml:space="preserve"> </w:t>
      </w:r>
      <w:r>
        <w:rPr>
          <w:spacing w:val="-1"/>
        </w:rPr>
        <w:t>market</w:t>
      </w:r>
      <w:r>
        <w:rPr>
          <w:spacing w:val="36"/>
        </w:rPr>
        <w:t xml:space="preserve"> </w:t>
      </w:r>
      <w:r>
        <w:rPr>
          <w:spacing w:val="-1"/>
        </w:rPr>
        <w:t>and</w:t>
      </w:r>
      <w:r>
        <w:rPr>
          <w:spacing w:val="35"/>
        </w:rPr>
        <w:t xml:space="preserve"> </w:t>
      </w:r>
      <w:r>
        <w:rPr>
          <w:spacing w:val="-1"/>
        </w:rPr>
        <w:t>how</w:t>
      </w:r>
      <w:r>
        <w:rPr>
          <w:spacing w:val="35"/>
        </w:rPr>
        <w:t xml:space="preserve"> </w:t>
      </w:r>
      <w:r>
        <w:rPr>
          <w:spacing w:val="-1"/>
        </w:rPr>
        <w:t>well</w:t>
      </w:r>
      <w:r>
        <w:rPr>
          <w:spacing w:val="36"/>
        </w:rPr>
        <w:t xml:space="preserve"> </w:t>
      </w:r>
      <w:r>
        <w:t>we</w:t>
      </w:r>
      <w:r>
        <w:rPr>
          <w:spacing w:val="36"/>
        </w:rPr>
        <w:t xml:space="preserve"> </w:t>
      </w:r>
      <w:r>
        <w:rPr>
          <w:spacing w:val="-1"/>
        </w:rPr>
        <w:t>could</w:t>
      </w:r>
      <w:r>
        <w:rPr>
          <w:spacing w:val="33"/>
        </w:rPr>
        <w:t xml:space="preserve"> </w:t>
      </w:r>
      <w:r>
        <w:rPr>
          <w:spacing w:val="-1"/>
        </w:rPr>
        <w:t>modify</w:t>
      </w:r>
      <w:r>
        <w:rPr>
          <w:spacing w:val="36"/>
        </w:rPr>
        <w:t xml:space="preserve"> </w:t>
      </w:r>
      <w:r>
        <w:t>its</w:t>
      </w:r>
      <w:r>
        <w:rPr>
          <w:spacing w:val="36"/>
        </w:rPr>
        <w:t xml:space="preserve"> </w:t>
      </w:r>
      <w:r>
        <w:rPr>
          <w:spacing w:val="-1"/>
        </w:rPr>
        <w:t>functionality</w:t>
      </w:r>
      <w:r>
        <w:rPr>
          <w:spacing w:val="36"/>
        </w:rPr>
        <w:t xml:space="preserve"> </w:t>
      </w:r>
      <w:r>
        <w:rPr>
          <w:spacing w:val="-1"/>
        </w:rPr>
        <w:t>to</w:t>
      </w:r>
      <w:r>
        <w:rPr>
          <w:spacing w:val="38"/>
        </w:rPr>
        <w:t xml:space="preserve"> </w:t>
      </w:r>
      <w:r>
        <w:rPr>
          <w:spacing w:val="-1"/>
        </w:rPr>
        <w:t>meet</w:t>
      </w:r>
      <w:r>
        <w:rPr>
          <w:spacing w:val="34"/>
        </w:rPr>
        <w:t xml:space="preserve"> </w:t>
      </w:r>
      <w:r>
        <w:t>the</w:t>
      </w:r>
      <w:r>
        <w:rPr>
          <w:rFonts w:ascii="Times New Roman"/>
          <w:spacing w:val="57"/>
        </w:rPr>
        <w:t xml:space="preserve"> </w:t>
      </w:r>
      <w:r>
        <w:rPr>
          <w:spacing w:val="-1"/>
        </w:rPr>
        <w:t>requirements</w:t>
      </w:r>
      <w:r>
        <w:rPr>
          <w:spacing w:val="-3"/>
        </w:rPr>
        <w:t xml:space="preserve"> </w:t>
      </w:r>
      <w:r>
        <w:t>of</w:t>
      </w:r>
      <w:r>
        <w:rPr>
          <w:spacing w:val="-1"/>
        </w:rPr>
        <w:t xml:space="preserve"> conceptualized model.</w:t>
      </w:r>
    </w:p>
    <w:p w14:paraId="7FBB125C" w14:textId="77777777" w:rsidR="00360AF5" w:rsidRPr="00064BDA" w:rsidRDefault="00674C3A" w:rsidP="00DD6A17">
      <w:pPr>
        <w:pStyle w:val="Heading2"/>
        <w:rPr>
          <w:color w:val="5B9AD5"/>
        </w:rPr>
      </w:pPr>
      <w:bookmarkStart w:id="184" w:name="_Toc17378898"/>
      <w:r w:rsidRPr="00064BDA">
        <w:rPr>
          <w:color w:val="5B9AD5"/>
        </w:rPr>
        <w:t>2.1 Operational Feasibility</w:t>
      </w:r>
      <w:bookmarkEnd w:id="184"/>
    </w:p>
    <w:p w14:paraId="46BC4B62" w14:textId="1C014B19" w:rsidR="00360AF5" w:rsidRDefault="00E2573A">
      <w:pPr>
        <w:pStyle w:val="BodyText"/>
        <w:spacing w:before="132" w:line="360" w:lineRule="auto"/>
        <w:ind w:right="756"/>
        <w:jc w:val="both"/>
      </w:pPr>
      <w:r>
        <w:rPr>
          <w:spacing w:val="-1"/>
        </w:rPr>
        <w:t>O</w:t>
      </w:r>
      <w:r w:rsidR="00674C3A">
        <w:rPr>
          <w:spacing w:val="-1"/>
        </w:rPr>
        <w:t>perational</w:t>
      </w:r>
      <w:r w:rsidR="00674C3A">
        <w:rPr>
          <w:spacing w:val="19"/>
        </w:rPr>
        <w:t xml:space="preserve"> </w:t>
      </w:r>
      <w:r w:rsidR="00674C3A">
        <w:rPr>
          <w:spacing w:val="-1"/>
        </w:rPr>
        <w:t>feasibility</w:t>
      </w:r>
      <w:r w:rsidR="00674C3A">
        <w:rPr>
          <w:spacing w:val="21"/>
        </w:rPr>
        <w:t xml:space="preserve"> </w:t>
      </w:r>
      <w:r w:rsidR="00674C3A">
        <w:rPr>
          <w:spacing w:val="-1"/>
        </w:rPr>
        <w:t>analysis</w:t>
      </w:r>
      <w:r w:rsidR="00674C3A">
        <w:rPr>
          <w:spacing w:val="19"/>
        </w:rPr>
        <w:t xml:space="preserve"> </w:t>
      </w:r>
      <w:r w:rsidR="00674C3A">
        <w:rPr>
          <w:spacing w:val="-1"/>
        </w:rPr>
        <w:t>to</w:t>
      </w:r>
      <w:r w:rsidR="00674C3A">
        <w:rPr>
          <w:spacing w:val="21"/>
        </w:rPr>
        <w:t xml:space="preserve"> </w:t>
      </w:r>
      <w:r w:rsidR="00674C3A">
        <w:rPr>
          <w:spacing w:val="-1"/>
        </w:rPr>
        <w:t>determine</w:t>
      </w:r>
      <w:r w:rsidR="00674C3A">
        <w:rPr>
          <w:spacing w:val="20"/>
        </w:rPr>
        <w:t xml:space="preserve"> </w:t>
      </w:r>
      <w:r>
        <w:rPr>
          <w:spacing w:val="-1"/>
        </w:rPr>
        <w:t>effectiveness</w:t>
      </w:r>
      <w:r w:rsidR="00674C3A">
        <w:rPr>
          <w:spacing w:val="21"/>
        </w:rPr>
        <w:t xml:space="preserve"> </w:t>
      </w:r>
      <w:r w:rsidR="00674C3A">
        <w:rPr>
          <w:spacing w:val="-1"/>
        </w:rPr>
        <w:t>once</w:t>
      </w:r>
      <w:r w:rsidR="00674C3A">
        <w:rPr>
          <w:spacing w:val="20"/>
        </w:rPr>
        <w:t xml:space="preserve"> </w:t>
      </w:r>
      <w:r w:rsidR="00674C3A">
        <w:t>it</w:t>
      </w:r>
      <w:r w:rsidR="00674C3A">
        <w:rPr>
          <w:spacing w:val="20"/>
        </w:rPr>
        <w:t xml:space="preserve"> </w:t>
      </w:r>
      <w:r w:rsidR="00674C3A">
        <w:t>is</w:t>
      </w:r>
      <w:r w:rsidR="00674C3A">
        <w:rPr>
          <w:rFonts w:ascii="Times New Roman"/>
          <w:spacing w:val="59"/>
        </w:rPr>
        <w:t xml:space="preserve"> </w:t>
      </w:r>
      <w:r w:rsidR="00674C3A">
        <w:rPr>
          <w:spacing w:val="-1"/>
        </w:rPr>
        <w:t>implemented.</w:t>
      </w:r>
      <w:r w:rsidR="00674C3A">
        <w:rPr>
          <w:spacing w:val="-11"/>
        </w:rPr>
        <w:t xml:space="preserve"> </w:t>
      </w:r>
      <w:r w:rsidR="00674C3A">
        <w:rPr>
          <w:spacing w:val="-2"/>
        </w:rPr>
        <w:t>We</w:t>
      </w:r>
      <w:r w:rsidR="00674C3A">
        <w:rPr>
          <w:spacing w:val="-9"/>
        </w:rPr>
        <w:t xml:space="preserve"> </w:t>
      </w:r>
      <w:r w:rsidR="00674C3A">
        <w:rPr>
          <w:spacing w:val="-1"/>
        </w:rPr>
        <w:t>are</w:t>
      </w:r>
      <w:r w:rsidR="00674C3A">
        <w:rPr>
          <w:spacing w:val="-9"/>
        </w:rPr>
        <w:t xml:space="preserve"> </w:t>
      </w:r>
      <w:r w:rsidR="00674C3A">
        <w:rPr>
          <w:spacing w:val="-2"/>
        </w:rPr>
        <w:t>assessing</w:t>
      </w:r>
      <w:r w:rsidR="00674C3A">
        <w:rPr>
          <w:spacing w:val="-9"/>
        </w:rPr>
        <w:t xml:space="preserve"> </w:t>
      </w:r>
      <w:r w:rsidR="00674C3A">
        <w:t>how</w:t>
      </w:r>
      <w:r w:rsidR="00674C3A">
        <w:rPr>
          <w:spacing w:val="-11"/>
        </w:rPr>
        <w:t xml:space="preserve"> </w:t>
      </w:r>
      <w:r w:rsidR="00674C3A">
        <w:rPr>
          <w:spacing w:val="-1"/>
        </w:rPr>
        <w:t>well</w:t>
      </w:r>
      <w:r w:rsidR="00674C3A">
        <w:rPr>
          <w:spacing w:val="-12"/>
        </w:rPr>
        <w:t xml:space="preserve"> </w:t>
      </w:r>
      <w:r w:rsidR="00674C3A">
        <w:t>our</w:t>
      </w:r>
      <w:r w:rsidR="00674C3A">
        <w:rPr>
          <w:spacing w:val="-10"/>
        </w:rPr>
        <w:t xml:space="preserve"> </w:t>
      </w:r>
      <w:r w:rsidR="00674C3A">
        <w:rPr>
          <w:spacing w:val="-1"/>
        </w:rPr>
        <w:t>system</w:t>
      </w:r>
      <w:r w:rsidR="00674C3A">
        <w:rPr>
          <w:spacing w:val="-9"/>
        </w:rPr>
        <w:t xml:space="preserve"> </w:t>
      </w:r>
      <w:r w:rsidR="00674C3A">
        <w:rPr>
          <w:spacing w:val="-1"/>
        </w:rPr>
        <w:t>could</w:t>
      </w:r>
      <w:r w:rsidR="00674C3A">
        <w:rPr>
          <w:spacing w:val="-11"/>
        </w:rPr>
        <w:t xml:space="preserve"> </w:t>
      </w:r>
      <w:r w:rsidR="00674C3A">
        <w:rPr>
          <w:spacing w:val="-1"/>
        </w:rPr>
        <w:t>solve</w:t>
      </w:r>
      <w:r w:rsidR="00674C3A">
        <w:rPr>
          <w:spacing w:val="-9"/>
        </w:rPr>
        <w:t xml:space="preserve"> </w:t>
      </w:r>
      <w:r w:rsidR="00674C3A">
        <w:rPr>
          <w:spacing w:val="-1"/>
        </w:rPr>
        <w:t>the</w:t>
      </w:r>
      <w:r w:rsidR="00674C3A">
        <w:rPr>
          <w:spacing w:val="-11"/>
        </w:rPr>
        <w:t xml:space="preserve"> </w:t>
      </w:r>
      <w:r>
        <w:rPr>
          <w:spacing w:val="-1"/>
        </w:rPr>
        <w:t xml:space="preserve">existing </w:t>
      </w:r>
      <w:r>
        <w:rPr>
          <w:spacing w:val="-10"/>
        </w:rPr>
        <w:t>problems</w:t>
      </w:r>
      <w:r>
        <w:rPr>
          <w:spacing w:val="-12"/>
        </w:rPr>
        <w:t xml:space="preserve"> that</w:t>
      </w:r>
      <w:r w:rsidR="00674C3A">
        <w:rPr>
          <w:spacing w:val="-15"/>
        </w:rPr>
        <w:t xml:space="preserve"> </w:t>
      </w:r>
      <w:r w:rsidR="00674C3A">
        <w:t>our</w:t>
      </w:r>
      <w:r w:rsidR="00674C3A">
        <w:rPr>
          <w:spacing w:val="-9"/>
        </w:rPr>
        <w:t xml:space="preserve"> </w:t>
      </w:r>
      <w:r w:rsidR="00674C3A">
        <w:rPr>
          <w:spacing w:val="-1"/>
        </w:rPr>
        <w:t>customers</w:t>
      </w:r>
      <w:r w:rsidR="00674C3A">
        <w:rPr>
          <w:rFonts w:ascii="Times New Roman"/>
          <w:spacing w:val="55"/>
        </w:rPr>
        <w:t xml:space="preserve"> </w:t>
      </w:r>
      <w:r w:rsidR="00674C3A">
        <w:rPr>
          <w:spacing w:val="-1"/>
        </w:rPr>
        <w:t>face</w:t>
      </w:r>
      <w:r w:rsidR="00674C3A">
        <w:t xml:space="preserve"> </w:t>
      </w:r>
      <w:r w:rsidR="00674C3A">
        <w:rPr>
          <w:spacing w:val="-1"/>
        </w:rPr>
        <w:t>and also</w:t>
      </w:r>
      <w:r w:rsidR="00674C3A">
        <w:t xml:space="preserve"> </w:t>
      </w:r>
      <w:r w:rsidR="00674C3A">
        <w:rPr>
          <w:spacing w:val="-1"/>
        </w:rPr>
        <w:t xml:space="preserve">how </w:t>
      </w:r>
      <w:r w:rsidR="00674C3A">
        <w:t>the</w:t>
      </w:r>
      <w:r w:rsidR="00674C3A">
        <w:rPr>
          <w:spacing w:val="-1"/>
        </w:rPr>
        <w:t xml:space="preserve"> system efficiently</w:t>
      </w:r>
      <w:r w:rsidR="00674C3A">
        <w:t xml:space="preserve"> </w:t>
      </w:r>
      <w:r w:rsidR="00674C3A">
        <w:rPr>
          <w:spacing w:val="-1"/>
        </w:rPr>
        <w:t>utilizes</w:t>
      </w:r>
      <w:r w:rsidR="00674C3A">
        <w:t xml:space="preserve"> </w:t>
      </w:r>
      <w:r w:rsidR="00674C3A">
        <w:rPr>
          <w:spacing w:val="-1"/>
        </w:rPr>
        <w:t>the</w:t>
      </w:r>
      <w:r w:rsidR="00674C3A">
        <w:rPr>
          <w:spacing w:val="-2"/>
        </w:rPr>
        <w:t xml:space="preserve"> </w:t>
      </w:r>
      <w:r w:rsidR="00674C3A">
        <w:rPr>
          <w:spacing w:val="-1"/>
        </w:rPr>
        <w:t>opportunities</w:t>
      </w:r>
      <w:r w:rsidR="00674C3A">
        <w:t xml:space="preserve"> </w:t>
      </w:r>
      <w:r w:rsidR="00674C3A">
        <w:rPr>
          <w:spacing w:val="-1"/>
        </w:rPr>
        <w:t>available.</w:t>
      </w:r>
    </w:p>
    <w:p w14:paraId="0B90B566" w14:textId="4C4D3118" w:rsidR="00360AF5" w:rsidRPr="003A7BF1" w:rsidRDefault="003A7BF1" w:rsidP="003A7BF1">
      <w:pPr>
        <w:pStyle w:val="BodyText"/>
        <w:spacing w:before="132" w:line="360" w:lineRule="auto"/>
        <w:ind w:right="756"/>
        <w:jc w:val="both"/>
        <w:rPr>
          <w:spacing w:val="-1"/>
        </w:rPr>
      </w:pPr>
      <w:r w:rsidRPr="003A7BF1">
        <w:rPr>
          <w:spacing w:val="-1"/>
        </w:rPr>
        <w:t>We h</w:t>
      </w:r>
      <w:r>
        <w:rPr>
          <w:spacing w:val="-1"/>
        </w:rPr>
        <w:t>ave to check whether the customer</w:t>
      </w:r>
      <w:r w:rsidRPr="003A7BF1">
        <w:rPr>
          <w:spacing w:val="-1"/>
        </w:rPr>
        <w:t xml:space="preserve"> </w:t>
      </w:r>
      <w:r w:rsidR="002B2503" w:rsidRPr="003A7BF1">
        <w:rPr>
          <w:spacing w:val="-1"/>
        </w:rPr>
        <w:t>is</w:t>
      </w:r>
      <w:r w:rsidRPr="003A7BF1">
        <w:rPr>
          <w:spacing w:val="-1"/>
        </w:rPr>
        <w:t xml:space="preserve"> truly needing a change or not. The framework may be achievable on the off chance that it could carry a few favorable circumstances to the current framework. For our situation, while considering the input we got from</w:t>
      </w:r>
      <w:r>
        <w:rPr>
          <w:spacing w:val="-1"/>
        </w:rPr>
        <w:t xml:space="preserve"> customer</w:t>
      </w:r>
      <w:r w:rsidRPr="003A7BF1">
        <w:rPr>
          <w:spacing w:val="-1"/>
        </w:rPr>
        <w:t xml:space="preserve"> reviews, the application is achievable as it could sp</w:t>
      </w:r>
      <w:r>
        <w:rPr>
          <w:spacing w:val="-1"/>
        </w:rPr>
        <w:t>are time and exertion for customers</w:t>
      </w:r>
      <w:r w:rsidRPr="003A7BF1">
        <w:rPr>
          <w:spacing w:val="-1"/>
        </w:rPr>
        <w:t>, the application will be easy to use and henceforth isn't requesting a</w:t>
      </w:r>
      <w:r>
        <w:rPr>
          <w:spacing w:val="-1"/>
        </w:rPr>
        <w:t>ny extra preparing to its customer</w:t>
      </w:r>
      <w:r w:rsidRPr="003A7BF1">
        <w:rPr>
          <w:spacing w:val="-1"/>
        </w:rPr>
        <w:t>s.</w:t>
      </w:r>
    </w:p>
    <w:p w14:paraId="7ABCC582" w14:textId="77777777" w:rsidR="003A7BF1" w:rsidRDefault="003A7BF1">
      <w:pPr>
        <w:spacing w:before="5"/>
        <w:rPr>
          <w:rFonts w:ascii="Calibri" w:eastAsia="Calibri" w:hAnsi="Calibri" w:cs="Calibri"/>
          <w:sz w:val="13"/>
          <w:szCs w:val="13"/>
        </w:rPr>
      </w:pPr>
    </w:p>
    <w:tbl>
      <w:tblPr>
        <w:tblStyle w:val="TableNormal1"/>
        <w:tblW w:w="0" w:type="auto"/>
        <w:tblInd w:w="139" w:type="dxa"/>
        <w:tblLayout w:type="fixed"/>
        <w:tblLook w:val="01E0" w:firstRow="1" w:lastRow="1" w:firstColumn="1" w:lastColumn="1" w:noHBand="0" w:noVBand="0"/>
      </w:tblPr>
      <w:tblGrid>
        <w:gridCol w:w="1634"/>
        <w:gridCol w:w="958"/>
        <w:gridCol w:w="1327"/>
        <w:gridCol w:w="1280"/>
        <w:gridCol w:w="821"/>
        <w:gridCol w:w="1064"/>
        <w:gridCol w:w="1796"/>
        <w:gridCol w:w="1118"/>
      </w:tblGrid>
      <w:tr w:rsidR="00360AF5" w14:paraId="047F6BAE" w14:textId="77777777">
        <w:trPr>
          <w:trHeight w:hRule="exact" w:val="1046"/>
        </w:trPr>
        <w:tc>
          <w:tcPr>
            <w:tcW w:w="1634" w:type="dxa"/>
            <w:tcBorders>
              <w:top w:val="single" w:sz="5" w:space="0" w:color="8DAADB"/>
              <w:left w:val="single" w:sz="5" w:space="0" w:color="8DAADB"/>
              <w:bottom w:val="single" w:sz="5" w:space="0" w:color="8DAADB"/>
              <w:right w:val="single" w:sz="5" w:space="0" w:color="8DAADB"/>
            </w:tcBorders>
            <w:shd w:val="clear" w:color="auto" w:fill="4471C4"/>
          </w:tcPr>
          <w:p w14:paraId="498BD150" w14:textId="77777777" w:rsidR="00360AF5" w:rsidRDefault="00360AF5"/>
        </w:tc>
        <w:tc>
          <w:tcPr>
            <w:tcW w:w="958" w:type="dxa"/>
            <w:tcBorders>
              <w:top w:val="single" w:sz="5" w:space="0" w:color="8DAADB"/>
              <w:left w:val="single" w:sz="5" w:space="0" w:color="8DAADB"/>
              <w:bottom w:val="single" w:sz="5" w:space="0" w:color="8DAADB"/>
              <w:right w:val="single" w:sz="5" w:space="0" w:color="8DAADB"/>
            </w:tcBorders>
            <w:shd w:val="clear" w:color="auto" w:fill="4471C4"/>
          </w:tcPr>
          <w:p w14:paraId="13E9B9F0" w14:textId="77777777" w:rsidR="00360AF5" w:rsidRDefault="00674C3A">
            <w:pPr>
              <w:pStyle w:val="TableParagraph"/>
              <w:spacing w:line="264" w:lineRule="exact"/>
              <w:ind w:left="138"/>
              <w:rPr>
                <w:rFonts w:ascii="Calibri" w:eastAsia="Calibri" w:hAnsi="Calibri" w:cs="Calibri"/>
              </w:rPr>
            </w:pPr>
            <w:r>
              <w:rPr>
                <w:rFonts w:ascii="Calibri"/>
                <w:b/>
                <w:spacing w:val="-1"/>
              </w:rPr>
              <w:t>Weight</w:t>
            </w:r>
          </w:p>
        </w:tc>
        <w:tc>
          <w:tcPr>
            <w:tcW w:w="1327" w:type="dxa"/>
            <w:tcBorders>
              <w:top w:val="single" w:sz="5" w:space="0" w:color="8DAADB"/>
              <w:left w:val="single" w:sz="5" w:space="0" w:color="8DAADB"/>
              <w:bottom w:val="single" w:sz="5" w:space="0" w:color="8DAADB"/>
              <w:right w:val="single" w:sz="5" w:space="0" w:color="8DAADB"/>
            </w:tcBorders>
            <w:shd w:val="clear" w:color="auto" w:fill="4471C4"/>
          </w:tcPr>
          <w:p w14:paraId="088EF7CB" w14:textId="77777777" w:rsidR="00360AF5" w:rsidRDefault="00674C3A">
            <w:pPr>
              <w:pStyle w:val="TableParagraph"/>
              <w:ind w:left="102" w:right="100" w:firstLine="343"/>
              <w:rPr>
                <w:rFonts w:ascii="Calibri" w:eastAsia="Calibri" w:hAnsi="Calibri" w:cs="Calibri"/>
              </w:rPr>
            </w:pPr>
            <w:r>
              <w:rPr>
                <w:rFonts w:ascii="Calibri"/>
                <w:b/>
              </w:rPr>
              <w:t>User</w:t>
            </w:r>
            <w:r>
              <w:rPr>
                <w:rFonts w:ascii="Times New Roman"/>
                <w:b/>
              </w:rPr>
              <w:t xml:space="preserve"> </w:t>
            </w:r>
            <w:r>
              <w:rPr>
                <w:rFonts w:ascii="Calibri"/>
                <w:b/>
                <w:spacing w:val="-1"/>
              </w:rPr>
              <w:t>Registration</w:t>
            </w:r>
          </w:p>
        </w:tc>
        <w:tc>
          <w:tcPr>
            <w:tcW w:w="1280" w:type="dxa"/>
            <w:tcBorders>
              <w:top w:val="single" w:sz="5" w:space="0" w:color="8DAADB"/>
              <w:left w:val="single" w:sz="5" w:space="0" w:color="8DAADB"/>
              <w:bottom w:val="single" w:sz="5" w:space="0" w:color="8DAADB"/>
              <w:right w:val="single" w:sz="5" w:space="0" w:color="8DAADB"/>
            </w:tcBorders>
            <w:shd w:val="clear" w:color="auto" w:fill="4471C4"/>
          </w:tcPr>
          <w:p w14:paraId="6FC4E4C9" w14:textId="77777777" w:rsidR="00360AF5" w:rsidRDefault="00674C3A">
            <w:pPr>
              <w:pStyle w:val="TableParagraph"/>
              <w:ind w:left="102" w:right="98" w:firstLine="19"/>
              <w:rPr>
                <w:rFonts w:ascii="Calibri" w:eastAsia="Calibri" w:hAnsi="Calibri" w:cs="Calibri"/>
              </w:rPr>
            </w:pPr>
            <w:r>
              <w:rPr>
                <w:rFonts w:ascii="Calibri"/>
                <w:b/>
                <w:spacing w:val="-1"/>
              </w:rPr>
              <w:t>Credit</w:t>
            </w:r>
            <w:r>
              <w:rPr>
                <w:rFonts w:ascii="Calibri"/>
                <w:b/>
                <w:spacing w:val="-3"/>
              </w:rPr>
              <w:t xml:space="preserve"> </w:t>
            </w:r>
            <w:r>
              <w:rPr>
                <w:rFonts w:ascii="Calibri"/>
                <w:b/>
                <w:spacing w:val="-1"/>
              </w:rPr>
              <w:t>Card</w:t>
            </w:r>
            <w:r>
              <w:rPr>
                <w:rFonts w:ascii="Times New Roman"/>
                <w:b/>
                <w:spacing w:val="27"/>
              </w:rPr>
              <w:t xml:space="preserve"> </w:t>
            </w:r>
            <w:r>
              <w:rPr>
                <w:rFonts w:ascii="Calibri"/>
                <w:b/>
                <w:spacing w:val="-1"/>
              </w:rPr>
              <w:t>Verification</w:t>
            </w:r>
          </w:p>
        </w:tc>
        <w:tc>
          <w:tcPr>
            <w:tcW w:w="821" w:type="dxa"/>
            <w:tcBorders>
              <w:top w:val="single" w:sz="5" w:space="0" w:color="8DAADB"/>
              <w:left w:val="single" w:sz="5" w:space="0" w:color="8DAADB"/>
              <w:bottom w:val="single" w:sz="5" w:space="0" w:color="8DAADB"/>
              <w:right w:val="single" w:sz="5" w:space="0" w:color="8DAADB"/>
            </w:tcBorders>
            <w:shd w:val="clear" w:color="auto" w:fill="4471C4"/>
          </w:tcPr>
          <w:p w14:paraId="6F89DC24" w14:textId="530E9DB8" w:rsidR="00360AF5" w:rsidRDefault="00674C3A">
            <w:pPr>
              <w:pStyle w:val="TableParagraph"/>
              <w:ind w:left="193" w:right="192" w:firstLine="26"/>
              <w:jc w:val="both"/>
              <w:rPr>
                <w:rFonts w:ascii="Calibri" w:eastAsia="Calibri" w:hAnsi="Calibri" w:cs="Calibri"/>
              </w:rPr>
            </w:pPr>
            <w:r>
              <w:rPr>
                <w:rFonts w:ascii="Calibri"/>
                <w:b/>
              </w:rPr>
              <w:t>Add</w:t>
            </w:r>
            <w:r>
              <w:rPr>
                <w:rFonts w:ascii="Times New Roman"/>
                <w:b/>
              </w:rPr>
              <w:t xml:space="preserve"> </w:t>
            </w:r>
            <w:r>
              <w:rPr>
                <w:rFonts w:ascii="Calibri"/>
                <w:b/>
                <w:spacing w:val="-1"/>
              </w:rPr>
              <w:t>New</w:t>
            </w:r>
            <w:r>
              <w:rPr>
                <w:rFonts w:ascii="Times New Roman"/>
                <w:b/>
                <w:spacing w:val="22"/>
              </w:rPr>
              <w:t xml:space="preserve"> </w:t>
            </w:r>
            <w:r w:rsidR="00C8092F">
              <w:rPr>
                <w:rFonts w:ascii="Calibri"/>
                <w:b/>
              </w:rPr>
              <w:t>Car</w:t>
            </w:r>
          </w:p>
        </w:tc>
        <w:tc>
          <w:tcPr>
            <w:tcW w:w="1064" w:type="dxa"/>
            <w:tcBorders>
              <w:top w:val="single" w:sz="5" w:space="0" w:color="8DAADB"/>
              <w:left w:val="single" w:sz="5" w:space="0" w:color="8DAADB"/>
              <w:bottom w:val="single" w:sz="5" w:space="0" w:color="8DAADB"/>
              <w:right w:val="single" w:sz="5" w:space="0" w:color="8DAADB"/>
            </w:tcBorders>
            <w:shd w:val="clear" w:color="auto" w:fill="4471C4"/>
          </w:tcPr>
          <w:p w14:paraId="16CF4B4A" w14:textId="1E17F70A" w:rsidR="00360AF5" w:rsidRDefault="00674C3A">
            <w:pPr>
              <w:pStyle w:val="TableParagraph"/>
              <w:ind w:left="328" w:right="220" w:hanging="111"/>
              <w:rPr>
                <w:rFonts w:ascii="Calibri" w:eastAsia="Calibri" w:hAnsi="Calibri" w:cs="Calibri"/>
              </w:rPr>
            </w:pPr>
            <w:r>
              <w:rPr>
                <w:rFonts w:ascii="Calibri"/>
                <w:b/>
                <w:spacing w:val="-1"/>
              </w:rPr>
              <w:t>Search</w:t>
            </w:r>
            <w:r>
              <w:rPr>
                <w:rFonts w:ascii="Times New Roman"/>
                <w:b/>
                <w:spacing w:val="22"/>
              </w:rPr>
              <w:t xml:space="preserve"> </w:t>
            </w:r>
            <w:r w:rsidR="00C8092F">
              <w:rPr>
                <w:rFonts w:ascii="Calibri"/>
                <w:b/>
              </w:rPr>
              <w:t>Car</w:t>
            </w:r>
          </w:p>
        </w:tc>
        <w:tc>
          <w:tcPr>
            <w:tcW w:w="1796" w:type="dxa"/>
            <w:tcBorders>
              <w:top w:val="single" w:sz="5" w:space="0" w:color="8DAADB"/>
              <w:left w:val="single" w:sz="5" w:space="0" w:color="8DAADB"/>
              <w:bottom w:val="single" w:sz="5" w:space="0" w:color="8DAADB"/>
              <w:right w:val="single" w:sz="5" w:space="0" w:color="8DAADB"/>
            </w:tcBorders>
            <w:shd w:val="clear" w:color="auto" w:fill="4471C4"/>
          </w:tcPr>
          <w:p w14:paraId="29881340" w14:textId="77777777" w:rsidR="00360AF5" w:rsidRDefault="00674C3A">
            <w:pPr>
              <w:pStyle w:val="TableParagraph"/>
              <w:ind w:left="99" w:right="99" w:hanging="5"/>
              <w:jc w:val="center"/>
              <w:rPr>
                <w:rFonts w:ascii="Calibri" w:eastAsia="Calibri" w:hAnsi="Calibri" w:cs="Calibri"/>
              </w:rPr>
            </w:pPr>
            <w:r>
              <w:rPr>
                <w:rFonts w:ascii="Calibri"/>
                <w:b/>
                <w:spacing w:val="-1"/>
              </w:rPr>
              <w:t>User</w:t>
            </w:r>
            <w:r>
              <w:rPr>
                <w:rFonts w:ascii="Times New Roman"/>
                <w:b/>
                <w:spacing w:val="22"/>
              </w:rPr>
              <w:t xml:space="preserve"> </w:t>
            </w:r>
            <w:r>
              <w:rPr>
                <w:rFonts w:ascii="Calibri"/>
                <w:b/>
                <w:spacing w:val="-1"/>
              </w:rPr>
              <w:t>communication&amp;</w:t>
            </w:r>
            <w:r>
              <w:rPr>
                <w:rFonts w:ascii="Times New Roman"/>
                <w:b/>
                <w:spacing w:val="27"/>
              </w:rPr>
              <w:t xml:space="preserve"> </w:t>
            </w:r>
            <w:r>
              <w:rPr>
                <w:rFonts w:ascii="Calibri"/>
                <w:b/>
                <w:spacing w:val="-1"/>
              </w:rPr>
              <w:t>Requests</w:t>
            </w:r>
          </w:p>
        </w:tc>
        <w:tc>
          <w:tcPr>
            <w:tcW w:w="1118" w:type="dxa"/>
            <w:tcBorders>
              <w:top w:val="single" w:sz="5" w:space="0" w:color="8DAADB"/>
              <w:left w:val="single" w:sz="5" w:space="0" w:color="8DAADB"/>
              <w:bottom w:val="single" w:sz="5" w:space="0" w:color="8DAADB"/>
              <w:right w:val="single" w:sz="5" w:space="0" w:color="8DAADB"/>
            </w:tcBorders>
            <w:shd w:val="clear" w:color="auto" w:fill="4471C4"/>
          </w:tcPr>
          <w:p w14:paraId="64574F05" w14:textId="77777777" w:rsidR="00360AF5" w:rsidRDefault="00674C3A">
            <w:pPr>
              <w:pStyle w:val="TableParagraph"/>
              <w:spacing w:line="264" w:lineRule="exact"/>
              <w:ind w:left="102"/>
              <w:rPr>
                <w:rFonts w:ascii="Calibri" w:eastAsia="Calibri" w:hAnsi="Calibri" w:cs="Calibri"/>
              </w:rPr>
            </w:pPr>
            <w:r>
              <w:rPr>
                <w:rFonts w:ascii="Calibri"/>
                <w:b/>
                <w:spacing w:val="-1"/>
              </w:rPr>
              <w:t>Payments</w:t>
            </w:r>
          </w:p>
        </w:tc>
      </w:tr>
      <w:tr w:rsidR="00360AF5" w14:paraId="24772F87" w14:textId="77777777">
        <w:trPr>
          <w:trHeight w:hRule="exact" w:val="509"/>
        </w:trPr>
        <w:tc>
          <w:tcPr>
            <w:tcW w:w="1634" w:type="dxa"/>
            <w:tcBorders>
              <w:top w:val="single" w:sz="5" w:space="0" w:color="8DAADB"/>
              <w:left w:val="single" w:sz="5" w:space="0" w:color="8DAADB"/>
              <w:bottom w:val="single" w:sz="5" w:space="0" w:color="8DAADB"/>
              <w:right w:val="single" w:sz="5" w:space="0" w:color="8DAADB"/>
            </w:tcBorders>
            <w:shd w:val="clear" w:color="auto" w:fill="D9E2F3"/>
          </w:tcPr>
          <w:p w14:paraId="2752A52A" w14:textId="77777777" w:rsidR="00360AF5" w:rsidRDefault="00674C3A">
            <w:pPr>
              <w:pStyle w:val="TableParagraph"/>
              <w:spacing w:line="264" w:lineRule="exact"/>
              <w:ind w:left="219"/>
              <w:rPr>
                <w:rFonts w:ascii="Calibri" w:eastAsia="Calibri" w:hAnsi="Calibri" w:cs="Calibri"/>
              </w:rPr>
            </w:pPr>
            <w:r>
              <w:rPr>
                <w:rFonts w:ascii="Calibri"/>
                <w:b/>
                <w:spacing w:val="-1"/>
              </w:rPr>
              <w:t>Performance</w:t>
            </w:r>
          </w:p>
        </w:tc>
        <w:tc>
          <w:tcPr>
            <w:tcW w:w="958" w:type="dxa"/>
            <w:tcBorders>
              <w:top w:val="single" w:sz="5" w:space="0" w:color="8DAADB"/>
              <w:left w:val="single" w:sz="5" w:space="0" w:color="8DAADB"/>
              <w:bottom w:val="single" w:sz="5" w:space="0" w:color="8DAADB"/>
              <w:right w:val="single" w:sz="5" w:space="0" w:color="8DAADB"/>
            </w:tcBorders>
            <w:shd w:val="clear" w:color="auto" w:fill="D9E2F3"/>
          </w:tcPr>
          <w:p w14:paraId="28970384" w14:textId="77777777" w:rsidR="00360AF5" w:rsidRDefault="00674C3A">
            <w:pPr>
              <w:pStyle w:val="TableParagraph"/>
              <w:spacing w:line="264" w:lineRule="exact"/>
              <w:ind w:right="3"/>
              <w:jc w:val="center"/>
              <w:rPr>
                <w:rFonts w:ascii="Calibri" w:eastAsia="Calibri" w:hAnsi="Calibri" w:cs="Calibri"/>
              </w:rPr>
            </w:pPr>
            <w:r>
              <w:rPr>
                <w:rFonts w:ascii="Calibri"/>
                <w:b/>
              </w:rPr>
              <w:t>5</w:t>
            </w:r>
          </w:p>
        </w:tc>
        <w:tc>
          <w:tcPr>
            <w:tcW w:w="1327" w:type="dxa"/>
            <w:tcBorders>
              <w:top w:val="single" w:sz="5" w:space="0" w:color="8DAADB"/>
              <w:left w:val="single" w:sz="5" w:space="0" w:color="8DAADB"/>
              <w:bottom w:val="single" w:sz="5" w:space="0" w:color="8DAADB"/>
              <w:right w:val="single" w:sz="5" w:space="0" w:color="8DAADB"/>
            </w:tcBorders>
            <w:shd w:val="clear" w:color="auto" w:fill="D9E2F3"/>
          </w:tcPr>
          <w:p w14:paraId="446EAED4" w14:textId="77777777" w:rsidR="00360AF5" w:rsidRDefault="00674C3A">
            <w:pPr>
              <w:pStyle w:val="TableParagraph"/>
              <w:spacing w:line="264" w:lineRule="exact"/>
              <w:jc w:val="center"/>
              <w:rPr>
                <w:rFonts w:ascii="Calibri" w:eastAsia="Calibri" w:hAnsi="Calibri" w:cs="Calibri"/>
              </w:rPr>
            </w:pPr>
            <w:r>
              <w:rPr>
                <w:rFonts w:ascii="Calibri"/>
              </w:rPr>
              <w:t>4</w:t>
            </w:r>
          </w:p>
        </w:tc>
        <w:tc>
          <w:tcPr>
            <w:tcW w:w="1280" w:type="dxa"/>
            <w:tcBorders>
              <w:top w:val="single" w:sz="5" w:space="0" w:color="8DAADB"/>
              <w:left w:val="single" w:sz="5" w:space="0" w:color="8DAADB"/>
              <w:bottom w:val="single" w:sz="5" w:space="0" w:color="8DAADB"/>
              <w:right w:val="single" w:sz="5" w:space="0" w:color="8DAADB"/>
            </w:tcBorders>
            <w:shd w:val="clear" w:color="auto" w:fill="D9E2F3"/>
          </w:tcPr>
          <w:p w14:paraId="6535C69E" w14:textId="77777777" w:rsidR="00360AF5" w:rsidRDefault="00674C3A">
            <w:pPr>
              <w:pStyle w:val="TableParagraph"/>
              <w:spacing w:line="264" w:lineRule="exact"/>
              <w:ind w:left="4"/>
              <w:jc w:val="center"/>
              <w:rPr>
                <w:rFonts w:ascii="Calibri" w:eastAsia="Calibri" w:hAnsi="Calibri" w:cs="Calibri"/>
              </w:rPr>
            </w:pPr>
            <w:r>
              <w:rPr>
                <w:rFonts w:ascii="Calibri"/>
              </w:rPr>
              <w:t>3</w:t>
            </w:r>
          </w:p>
        </w:tc>
        <w:tc>
          <w:tcPr>
            <w:tcW w:w="821" w:type="dxa"/>
            <w:tcBorders>
              <w:top w:val="single" w:sz="5" w:space="0" w:color="8DAADB"/>
              <w:left w:val="single" w:sz="5" w:space="0" w:color="8DAADB"/>
              <w:bottom w:val="single" w:sz="5" w:space="0" w:color="8DAADB"/>
              <w:right w:val="single" w:sz="5" w:space="0" w:color="8DAADB"/>
            </w:tcBorders>
            <w:shd w:val="clear" w:color="auto" w:fill="D9E2F3"/>
          </w:tcPr>
          <w:p w14:paraId="5B117FCD" w14:textId="77777777" w:rsidR="00360AF5" w:rsidRDefault="00674C3A">
            <w:pPr>
              <w:pStyle w:val="TableParagraph"/>
              <w:spacing w:line="264" w:lineRule="exact"/>
              <w:ind w:left="1"/>
              <w:jc w:val="center"/>
              <w:rPr>
                <w:rFonts w:ascii="Calibri" w:eastAsia="Calibri" w:hAnsi="Calibri" w:cs="Calibri"/>
              </w:rPr>
            </w:pPr>
            <w:r>
              <w:rPr>
                <w:rFonts w:ascii="Calibri"/>
              </w:rPr>
              <w:t>3</w:t>
            </w:r>
          </w:p>
        </w:tc>
        <w:tc>
          <w:tcPr>
            <w:tcW w:w="1064" w:type="dxa"/>
            <w:tcBorders>
              <w:top w:val="single" w:sz="5" w:space="0" w:color="8DAADB"/>
              <w:left w:val="single" w:sz="5" w:space="0" w:color="8DAADB"/>
              <w:bottom w:val="single" w:sz="5" w:space="0" w:color="8DAADB"/>
              <w:right w:val="single" w:sz="5" w:space="0" w:color="8DAADB"/>
            </w:tcBorders>
            <w:shd w:val="clear" w:color="auto" w:fill="D9E2F3"/>
          </w:tcPr>
          <w:p w14:paraId="4960C499" w14:textId="77777777" w:rsidR="00360AF5" w:rsidRDefault="00674C3A">
            <w:pPr>
              <w:pStyle w:val="TableParagraph"/>
              <w:spacing w:line="264" w:lineRule="exact"/>
              <w:jc w:val="center"/>
              <w:rPr>
                <w:rFonts w:ascii="Calibri" w:eastAsia="Calibri" w:hAnsi="Calibri" w:cs="Calibri"/>
              </w:rPr>
            </w:pPr>
            <w:r>
              <w:rPr>
                <w:rFonts w:ascii="Calibri"/>
              </w:rPr>
              <w:t>4</w:t>
            </w:r>
          </w:p>
        </w:tc>
        <w:tc>
          <w:tcPr>
            <w:tcW w:w="1796" w:type="dxa"/>
            <w:tcBorders>
              <w:top w:val="single" w:sz="5" w:space="0" w:color="8DAADB"/>
              <w:left w:val="single" w:sz="5" w:space="0" w:color="8DAADB"/>
              <w:bottom w:val="single" w:sz="5" w:space="0" w:color="8DAADB"/>
              <w:right w:val="single" w:sz="5" w:space="0" w:color="8DAADB"/>
            </w:tcBorders>
            <w:shd w:val="clear" w:color="auto" w:fill="D9E2F3"/>
          </w:tcPr>
          <w:p w14:paraId="2062F55B" w14:textId="77777777" w:rsidR="00360AF5" w:rsidRDefault="00674C3A">
            <w:pPr>
              <w:pStyle w:val="TableParagraph"/>
              <w:spacing w:line="264" w:lineRule="exact"/>
              <w:ind w:right="1"/>
              <w:jc w:val="center"/>
              <w:rPr>
                <w:rFonts w:ascii="Calibri" w:eastAsia="Calibri" w:hAnsi="Calibri" w:cs="Calibri"/>
              </w:rPr>
            </w:pPr>
            <w:r>
              <w:rPr>
                <w:rFonts w:ascii="Calibri"/>
              </w:rPr>
              <w:t>3</w:t>
            </w:r>
          </w:p>
        </w:tc>
        <w:tc>
          <w:tcPr>
            <w:tcW w:w="1118" w:type="dxa"/>
            <w:tcBorders>
              <w:top w:val="single" w:sz="5" w:space="0" w:color="8DAADB"/>
              <w:left w:val="single" w:sz="5" w:space="0" w:color="8DAADB"/>
              <w:bottom w:val="single" w:sz="5" w:space="0" w:color="8DAADB"/>
              <w:right w:val="single" w:sz="5" w:space="0" w:color="8DAADB"/>
            </w:tcBorders>
            <w:shd w:val="clear" w:color="auto" w:fill="D9E2F3"/>
          </w:tcPr>
          <w:p w14:paraId="0F6B5A63" w14:textId="77777777" w:rsidR="00360AF5" w:rsidRDefault="00674C3A">
            <w:pPr>
              <w:pStyle w:val="TableParagraph"/>
              <w:spacing w:line="264" w:lineRule="exact"/>
              <w:ind w:left="1"/>
              <w:jc w:val="center"/>
              <w:rPr>
                <w:rFonts w:ascii="Calibri" w:eastAsia="Calibri" w:hAnsi="Calibri" w:cs="Calibri"/>
              </w:rPr>
            </w:pPr>
            <w:r>
              <w:rPr>
                <w:rFonts w:ascii="Calibri"/>
              </w:rPr>
              <w:t>4</w:t>
            </w:r>
          </w:p>
        </w:tc>
      </w:tr>
      <w:tr w:rsidR="00360AF5" w14:paraId="5104C377" w14:textId="77777777">
        <w:trPr>
          <w:trHeight w:hRule="exact" w:val="511"/>
        </w:trPr>
        <w:tc>
          <w:tcPr>
            <w:tcW w:w="1634" w:type="dxa"/>
            <w:tcBorders>
              <w:top w:val="single" w:sz="5" w:space="0" w:color="8DAADB"/>
              <w:left w:val="single" w:sz="5" w:space="0" w:color="8DAADB"/>
              <w:bottom w:val="single" w:sz="5" w:space="0" w:color="8DAADB"/>
              <w:right w:val="single" w:sz="5" w:space="0" w:color="8DAADB"/>
            </w:tcBorders>
          </w:tcPr>
          <w:p w14:paraId="0B67244A" w14:textId="77777777" w:rsidR="00360AF5" w:rsidRDefault="00674C3A">
            <w:pPr>
              <w:pStyle w:val="TableParagraph"/>
              <w:spacing w:line="267" w:lineRule="exact"/>
              <w:ind w:left="390"/>
              <w:rPr>
                <w:rFonts w:ascii="Calibri" w:eastAsia="Calibri" w:hAnsi="Calibri" w:cs="Calibri"/>
              </w:rPr>
            </w:pPr>
            <w:r>
              <w:rPr>
                <w:rFonts w:ascii="Calibri"/>
                <w:b/>
                <w:spacing w:val="-1"/>
              </w:rPr>
              <w:t>Economy</w:t>
            </w:r>
          </w:p>
        </w:tc>
        <w:tc>
          <w:tcPr>
            <w:tcW w:w="958" w:type="dxa"/>
            <w:tcBorders>
              <w:top w:val="single" w:sz="5" w:space="0" w:color="8DAADB"/>
              <w:left w:val="single" w:sz="5" w:space="0" w:color="8DAADB"/>
              <w:bottom w:val="single" w:sz="5" w:space="0" w:color="8DAADB"/>
              <w:right w:val="single" w:sz="5" w:space="0" w:color="8DAADB"/>
            </w:tcBorders>
          </w:tcPr>
          <w:p w14:paraId="0EE7E0FC" w14:textId="77777777" w:rsidR="00360AF5" w:rsidRDefault="00674C3A">
            <w:pPr>
              <w:pStyle w:val="TableParagraph"/>
              <w:spacing w:line="267" w:lineRule="exact"/>
              <w:ind w:right="3"/>
              <w:jc w:val="center"/>
              <w:rPr>
                <w:rFonts w:ascii="Calibri" w:eastAsia="Calibri" w:hAnsi="Calibri" w:cs="Calibri"/>
              </w:rPr>
            </w:pPr>
            <w:r>
              <w:rPr>
                <w:rFonts w:ascii="Calibri"/>
                <w:b/>
              </w:rPr>
              <w:t>3</w:t>
            </w:r>
          </w:p>
        </w:tc>
        <w:tc>
          <w:tcPr>
            <w:tcW w:w="1327" w:type="dxa"/>
            <w:tcBorders>
              <w:top w:val="single" w:sz="5" w:space="0" w:color="8DAADB"/>
              <w:left w:val="single" w:sz="5" w:space="0" w:color="8DAADB"/>
              <w:bottom w:val="single" w:sz="5" w:space="0" w:color="8DAADB"/>
              <w:right w:val="single" w:sz="5" w:space="0" w:color="8DAADB"/>
            </w:tcBorders>
          </w:tcPr>
          <w:p w14:paraId="70AEDC91" w14:textId="77777777" w:rsidR="00360AF5" w:rsidRDefault="00674C3A">
            <w:pPr>
              <w:pStyle w:val="TableParagraph"/>
              <w:spacing w:line="267" w:lineRule="exact"/>
              <w:jc w:val="center"/>
              <w:rPr>
                <w:rFonts w:ascii="Calibri" w:eastAsia="Calibri" w:hAnsi="Calibri" w:cs="Calibri"/>
              </w:rPr>
            </w:pPr>
            <w:r>
              <w:rPr>
                <w:rFonts w:ascii="Calibri"/>
              </w:rPr>
              <w:t>3</w:t>
            </w:r>
          </w:p>
        </w:tc>
        <w:tc>
          <w:tcPr>
            <w:tcW w:w="1280" w:type="dxa"/>
            <w:tcBorders>
              <w:top w:val="single" w:sz="5" w:space="0" w:color="8DAADB"/>
              <w:left w:val="single" w:sz="5" w:space="0" w:color="8DAADB"/>
              <w:bottom w:val="single" w:sz="5" w:space="0" w:color="8DAADB"/>
              <w:right w:val="single" w:sz="5" w:space="0" w:color="8DAADB"/>
            </w:tcBorders>
          </w:tcPr>
          <w:p w14:paraId="7F508947" w14:textId="77777777" w:rsidR="00360AF5" w:rsidRDefault="00674C3A">
            <w:pPr>
              <w:pStyle w:val="TableParagraph"/>
              <w:spacing w:line="267" w:lineRule="exact"/>
              <w:ind w:left="4"/>
              <w:jc w:val="center"/>
              <w:rPr>
                <w:rFonts w:ascii="Calibri" w:eastAsia="Calibri" w:hAnsi="Calibri" w:cs="Calibri"/>
              </w:rPr>
            </w:pPr>
            <w:r>
              <w:rPr>
                <w:rFonts w:ascii="Calibri"/>
              </w:rPr>
              <w:t>3</w:t>
            </w:r>
          </w:p>
        </w:tc>
        <w:tc>
          <w:tcPr>
            <w:tcW w:w="821" w:type="dxa"/>
            <w:tcBorders>
              <w:top w:val="single" w:sz="5" w:space="0" w:color="8DAADB"/>
              <w:left w:val="single" w:sz="5" w:space="0" w:color="8DAADB"/>
              <w:bottom w:val="single" w:sz="5" w:space="0" w:color="8DAADB"/>
              <w:right w:val="single" w:sz="5" w:space="0" w:color="8DAADB"/>
            </w:tcBorders>
          </w:tcPr>
          <w:p w14:paraId="4FAF6A7E" w14:textId="77777777" w:rsidR="00360AF5" w:rsidRDefault="00674C3A">
            <w:pPr>
              <w:pStyle w:val="TableParagraph"/>
              <w:spacing w:line="267" w:lineRule="exact"/>
              <w:ind w:left="1"/>
              <w:jc w:val="center"/>
              <w:rPr>
                <w:rFonts w:ascii="Calibri" w:eastAsia="Calibri" w:hAnsi="Calibri" w:cs="Calibri"/>
              </w:rPr>
            </w:pPr>
            <w:r>
              <w:rPr>
                <w:rFonts w:ascii="Calibri"/>
              </w:rPr>
              <w:t>3</w:t>
            </w:r>
          </w:p>
        </w:tc>
        <w:tc>
          <w:tcPr>
            <w:tcW w:w="1064" w:type="dxa"/>
            <w:tcBorders>
              <w:top w:val="single" w:sz="5" w:space="0" w:color="8DAADB"/>
              <w:left w:val="single" w:sz="5" w:space="0" w:color="8DAADB"/>
              <w:bottom w:val="single" w:sz="5" w:space="0" w:color="8DAADB"/>
              <w:right w:val="single" w:sz="5" w:space="0" w:color="8DAADB"/>
            </w:tcBorders>
          </w:tcPr>
          <w:p w14:paraId="17954DCD" w14:textId="77777777" w:rsidR="00360AF5" w:rsidRDefault="00674C3A">
            <w:pPr>
              <w:pStyle w:val="TableParagraph"/>
              <w:spacing w:line="267" w:lineRule="exact"/>
              <w:jc w:val="center"/>
              <w:rPr>
                <w:rFonts w:ascii="Calibri" w:eastAsia="Calibri" w:hAnsi="Calibri" w:cs="Calibri"/>
              </w:rPr>
            </w:pPr>
            <w:r>
              <w:rPr>
                <w:rFonts w:ascii="Calibri"/>
              </w:rPr>
              <w:t>3</w:t>
            </w:r>
          </w:p>
        </w:tc>
        <w:tc>
          <w:tcPr>
            <w:tcW w:w="1796" w:type="dxa"/>
            <w:tcBorders>
              <w:top w:val="single" w:sz="5" w:space="0" w:color="8DAADB"/>
              <w:left w:val="single" w:sz="5" w:space="0" w:color="8DAADB"/>
              <w:bottom w:val="single" w:sz="5" w:space="0" w:color="8DAADB"/>
              <w:right w:val="single" w:sz="5" w:space="0" w:color="8DAADB"/>
            </w:tcBorders>
          </w:tcPr>
          <w:p w14:paraId="55D665C6" w14:textId="77777777" w:rsidR="00360AF5" w:rsidRDefault="00674C3A">
            <w:pPr>
              <w:pStyle w:val="TableParagraph"/>
              <w:spacing w:line="267" w:lineRule="exact"/>
              <w:ind w:right="1"/>
              <w:jc w:val="center"/>
              <w:rPr>
                <w:rFonts w:ascii="Calibri" w:eastAsia="Calibri" w:hAnsi="Calibri" w:cs="Calibri"/>
              </w:rPr>
            </w:pPr>
            <w:r>
              <w:rPr>
                <w:rFonts w:ascii="Calibri"/>
              </w:rPr>
              <w:t>2</w:t>
            </w:r>
          </w:p>
        </w:tc>
        <w:tc>
          <w:tcPr>
            <w:tcW w:w="1118" w:type="dxa"/>
            <w:tcBorders>
              <w:top w:val="single" w:sz="5" w:space="0" w:color="8DAADB"/>
              <w:left w:val="single" w:sz="5" w:space="0" w:color="8DAADB"/>
              <w:bottom w:val="single" w:sz="5" w:space="0" w:color="8DAADB"/>
              <w:right w:val="single" w:sz="5" w:space="0" w:color="8DAADB"/>
            </w:tcBorders>
          </w:tcPr>
          <w:p w14:paraId="1D0B2E87" w14:textId="77777777" w:rsidR="00360AF5" w:rsidRDefault="00674C3A">
            <w:pPr>
              <w:pStyle w:val="TableParagraph"/>
              <w:spacing w:line="267" w:lineRule="exact"/>
              <w:ind w:left="1"/>
              <w:jc w:val="center"/>
              <w:rPr>
                <w:rFonts w:ascii="Calibri" w:eastAsia="Calibri" w:hAnsi="Calibri" w:cs="Calibri"/>
              </w:rPr>
            </w:pPr>
            <w:r>
              <w:rPr>
                <w:rFonts w:ascii="Calibri"/>
              </w:rPr>
              <w:t>3</w:t>
            </w:r>
          </w:p>
        </w:tc>
      </w:tr>
      <w:tr w:rsidR="00360AF5" w14:paraId="6B2181F6" w14:textId="77777777">
        <w:trPr>
          <w:trHeight w:hRule="exact" w:val="817"/>
        </w:trPr>
        <w:tc>
          <w:tcPr>
            <w:tcW w:w="1634" w:type="dxa"/>
            <w:tcBorders>
              <w:top w:val="single" w:sz="5" w:space="0" w:color="8DAADB"/>
              <w:left w:val="single" w:sz="5" w:space="0" w:color="8DAADB"/>
              <w:bottom w:val="single" w:sz="5" w:space="0" w:color="8DAADB"/>
              <w:right w:val="single" w:sz="5" w:space="0" w:color="8DAADB"/>
            </w:tcBorders>
            <w:shd w:val="clear" w:color="auto" w:fill="D9E2F3"/>
          </w:tcPr>
          <w:p w14:paraId="3ECB7E94" w14:textId="77777777" w:rsidR="00360AF5" w:rsidRDefault="00674C3A">
            <w:pPr>
              <w:pStyle w:val="TableParagraph"/>
              <w:spacing w:line="360" w:lineRule="auto"/>
              <w:ind w:left="262" w:right="264" w:firstLine="335"/>
              <w:rPr>
                <w:rFonts w:ascii="Calibri" w:eastAsia="Calibri" w:hAnsi="Calibri" w:cs="Calibri"/>
              </w:rPr>
            </w:pPr>
            <w:r>
              <w:rPr>
                <w:rFonts w:ascii="Calibri"/>
                <w:b/>
              </w:rPr>
              <w:t>User</w:t>
            </w:r>
            <w:r>
              <w:rPr>
                <w:rFonts w:ascii="Times New Roman"/>
                <w:b/>
              </w:rPr>
              <w:t xml:space="preserve"> </w:t>
            </w:r>
            <w:r>
              <w:rPr>
                <w:rFonts w:ascii="Calibri"/>
                <w:b/>
                <w:spacing w:val="-1"/>
              </w:rPr>
              <w:t>Friendliness</w:t>
            </w:r>
          </w:p>
        </w:tc>
        <w:tc>
          <w:tcPr>
            <w:tcW w:w="958" w:type="dxa"/>
            <w:tcBorders>
              <w:top w:val="single" w:sz="5" w:space="0" w:color="8DAADB"/>
              <w:left w:val="single" w:sz="5" w:space="0" w:color="8DAADB"/>
              <w:bottom w:val="single" w:sz="5" w:space="0" w:color="8DAADB"/>
              <w:right w:val="single" w:sz="5" w:space="0" w:color="8DAADB"/>
            </w:tcBorders>
            <w:shd w:val="clear" w:color="auto" w:fill="D9E2F3"/>
          </w:tcPr>
          <w:p w14:paraId="1FC3BF25" w14:textId="77777777" w:rsidR="00360AF5" w:rsidRDefault="00674C3A">
            <w:pPr>
              <w:pStyle w:val="TableParagraph"/>
              <w:spacing w:line="264" w:lineRule="exact"/>
              <w:ind w:right="3"/>
              <w:jc w:val="center"/>
              <w:rPr>
                <w:rFonts w:ascii="Calibri" w:eastAsia="Calibri" w:hAnsi="Calibri" w:cs="Calibri"/>
              </w:rPr>
            </w:pPr>
            <w:r>
              <w:rPr>
                <w:rFonts w:ascii="Calibri"/>
                <w:b/>
              </w:rPr>
              <w:t>5</w:t>
            </w:r>
          </w:p>
        </w:tc>
        <w:tc>
          <w:tcPr>
            <w:tcW w:w="1327" w:type="dxa"/>
            <w:tcBorders>
              <w:top w:val="single" w:sz="5" w:space="0" w:color="8DAADB"/>
              <w:left w:val="single" w:sz="5" w:space="0" w:color="8DAADB"/>
              <w:bottom w:val="single" w:sz="5" w:space="0" w:color="8DAADB"/>
              <w:right w:val="single" w:sz="5" w:space="0" w:color="8DAADB"/>
            </w:tcBorders>
            <w:shd w:val="clear" w:color="auto" w:fill="D9E2F3"/>
          </w:tcPr>
          <w:p w14:paraId="3388BDF1" w14:textId="77777777" w:rsidR="00360AF5" w:rsidRDefault="00674C3A">
            <w:pPr>
              <w:pStyle w:val="TableParagraph"/>
              <w:spacing w:line="264" w:lineRule="exact"/>
              <w:jc w:val="center"/>
              <w:rPr>
                <w:rFonts w:ascii="Calibri" w:eastAsia="Calibri" w:hAnsi="Calibri" w:cs="Calibri"/>
              </w:rPr>
            </w:pPr>
            <w:r>
              <w:rPr>
                <w:rFonts w:ascii="Calibri"/>
              </w:rPr>
              <w:t>5</w:t>
            </w:r>
          </w:p>
        </w:tc>
        <w:tc>
          <w:tcPr>
            <w:tcW w:w="1280" w:type="dxa"/>
            <w:tcBorders>
              <w:top w:val="single" w:sz="5" w:space="0" w:color="8DAADB"/>
              <w:left w:val="single" w:sz="5" w:space="0" w:color="8DAADB"/>
              <w:bottom w:val="single" w:sz="5" w:space="0" w:color="8DAADB"/>
              <w:right w:val="single" w:sz="5" w:space="0" w:color="8DAADB"/>
            </w:tcBorders>
            <w:shd w:val="clear" w:color="auto" w:fill="D9E2F3"/>
          </w:tcPr>
          <w:p w14:paraId="1FEB95AD" w14:textId="77777777" w:rsidR="00360AF5" w:rsidRDefault="00674C3A">
            <w:pPr>
              <w:pStyle w:val="TableParagraph"/>
              <w:spacing w:line="264" w:lineRule="exact"/>
              <w:ind w:left="4"/>
              <w:jc w:val="center"/>
              <w:rPr>
                <w:rFonts w:ascii="Calibri" w:eastAsia="Calibri" w:hAnsi="Calibri" w:cs="Calibri"/>
              </w:rPr>
            </w:pPr>
            <w:r>
              <w:rPr>
                <w:rFonts w:ascii="Calibri"/>
              </w:rPr>
              <w:t>4</w:t>
            </w:r>
          </w:p>
        </w:tc>
        <w:tc>
          <w:tcPr>
            <w:tcW w:w="821" w:type="dxa"/>
            <w:tcBorders>
              <w:top w:val="single" w:sz="5" w:space="0" w:color="8DAADB"/>
              <w:left w:val="single" w:sz="5" w:space="0" w:color="8DAADB"/>
              <w:bottom w:val="single" w:sz="5" w:space="0" w:color="8DAADB"/>
              <w:right w:val="single" w:sz="5" w:space="0" w:color="8DAADB"/>
            </w:tcBorders>
            <w:shd w:val="clear" w:color="auto" w:fill="D9E2F3"/>
          </w:tcPr>
          <w:p w14:paraId="2BD9E07F" w14:textId="77777777" w:rsidR="00360AF5" w:rsidRDefault="00674C3A">
            <w:pPr>
              <w:pStyle w:val="TableParagraph"/>
              <w:spacing w:line="264" w:lineRule="exact"/>
              <w:ind w:left="1"/>
              <w:jc w:val="center"/>
              <w:rPr>
                <w:rFonts w:ascii="Calibri" w:eastAsia="Calibri" w:hAnsi="Calibri" w:cs="Calibri"/>
              </w:rPr>
            </w:pPr>
            <w:r>
              <w:rPr>
                <w:rFonts w:ascii="Calibri"/>
              </w:rPr>
              <w:t>5</w:t>
            </w:r>
          </w:p>
        </w:tc>
        <w:tc>
          <w:tcPr>
            <w:tcW w:w="1064" w:type="dxa"/>
            <w:tcBorders>
              <w:top w:val="single" w:sz="5" w:space="0" w:color="8DAADB"/>
              <w:left w:val="single" w:sz="5" w:space="0" w:color="8DAADB"/>
              <w:bottom w:val="single" w:sz="5" w:space="0" w:color="8DAADB"/>
              <w:right w:val="single" w:sz="5" w:space="0" w:color="8DAADB"/>
            </w:tcBorders>
            <w:shd w:val="clear" w:color="auto" w:fill="D9E2F3"/>
          </w:tcPr>
          <w:p w14:paraId="60862906" w14:textId="77777777" w:rsidR="00360AF5" w:rsidRDefault="00674C3A">
            <w:pPr>
              <w:pStyle w:val="TableParagraph"/>
              <w:spacing w:line="264" w:lineRule="exact"/>
              <w:jc w:val="center"/>
              <w:rPr>
                <w:rFonts w:ascii="Calibri" w:eastAsia="Calibri" w:hAnsi="Calibri" w:cs="Calibri"/>
              </w:rPr>
            </w:pPr>
            <w:r>
              <w:rPr>
                <w:rFonts w:ascii="Calibri"/>
              </w:rPr>
              <w:t>5</w:t>
            </w:r>
          </w:p>
        </w:tc>
        <w:tc>
          <w:tcPr>
            <w:tcW w:w="1796" w:type="dxa"/>
            <w:tcBorders>
              <w:top w:val="single" w:sz="5" w:space="0" w:color="8DAADB"/>
              <w:left w:val="single" w:sz="5" w:space="0" w:color="8DAADB"/>
              <w:bottom w:val="single" w:sz="5" w:space="0" w:color="8DAADB"/>
              <w:right w:val="single" w:sz="5" w:space="0" w:color="8DAADB"/>
            </w:tcBorders>
            <w:shd w:val="clear" w:color="auto" w:fill="D9E2F3"/>
          </w:tcPr>
          <w:p w14:paraId="15E0B090" w14:textId="77777777" w:rsidR="00360AF5" w:rsidRDefault="00674C3A">
            <w:pPr>
              <w:pStyle w:val="TableParagraph"/>
              <w:spacing w:line="264" w:lineRule="exact"/>
              <w:ind w:right="1"/>
              <w:jc w:val="center"/>
              <w:rPr>
                <w:rFonts w:ascii="Calibri" w:eastAsia="Calibri" w:hAnsi="Calibri" w:cs="Calibri"/>
              </w:rPr>
            </w:pPr>
            <w:r>
              <w:rPr>
                <w:rFonts w:ascii="Calibri"/>
              </w:rPr>
              <w:t>3</w:t>
            </w:r>
          </w:p>
        </w:tc>
        <w:tc>
          <w:tcPr>
            <w:tcW w:w="1118" w:type="dxa"/>
            <w:tcBorders>
              <w:top w:val="single" w:sz="5" w:space="0" w:color="8DAADB"/>
              <w:left w:val="single" w:sz="5" w:space="0" w:color="8DAADB"/>
              <w:bottom w:val="single" w:sz="5" w:space="0" w:color="8DAADB"/>
              <w:right w:val="single" w:sz="5" w:space="0" w:color="8DAADB"/>
            </w:tcBorders>
            <w:shd w:val="clear" w:color="auto" w:fill="D9E2F3"/>
          </w:tcPr>
          <w:p w14:paraId="67E22E92" w14:textId="77777777" w:rsidR="00360AF5" w:rsidRDefault="00674C3A">
            <w:pPr>
              <w:pStyle w:val="TableParagraph"/>
              <w:spacing w:line="264" w:lineRule="exact"/>
              <w:ind w:left="1"/>
              <w:jc w:val="center"/>
              <w:rPr>
                <w:rFonts w:ascii="Calibri" w:eastAsia="Calibri" w:hAnsi="Calibri" w:cs="Calibri"/>
              </w:rPr>
            </w:pPr>
            <w:r>
              <w:rPr>
                <w:rFonts w:ascii="Calibri"/>
              </w:rPr>
              <w:t>4</w:t>
            </w:r>
          </w:p>
        </w:tc>
      </w:tr>
      <w:tr w:rsidR="00360AF5" w14:paraId="43D8243F" w14:textId="77777777">
        <w:trPr>
          <w:trHeight w:hRule="exact" w:val="509"/>
        </w:trPr>
        <w:tc>
          <w:tcPr>
            <w:tcW w:w="1634" w:type="dxa"/>
            <w:tcBorders>
              <w:top w:val="single" w:sz="5" w:space="0" w:color="8DAADB"/>
              <w:left w:val="single" w:sz="5" w:space="0" w:color="8DAADB"/>
              <w:bottom w:val="single" w:sz="5" w:space="0" w:color="8DAADB"/>
              <w:right w:val="single" w:sz="5" w:space="0" w:color="8DAADB"/>
            </w:tcBorders>
          </w:tcPr>
          <w:p w14:paraId="7F839BEC" w14:textId="77777777" w:rsidR="00360AF5" w:rsidRDefault="00674C3A">
            <w:pPr>
              <w:pStyle w:val="TableParagraph"/>
              <w:spacing w:line="264" w:lineRule="exact"/>
              <w:ind w:left="373"/>
              <w:rPr>
                <w:rFonts w:ascii="Calibri" w:eastAsia="Calibri" w:hAnsi="Calibri" w:cs="Calibri"/>
              </w:rPr>
            </w:pPr>
            <w:r>
              <w:rPr>
                <w:rFonts w:ascii="Calibri"/>
                <w:b/>
                <w:spacing w:val="-1"/>
              </w:rPr>
              <w:t>Efficiency</w:t>
            </w:r>
          </w:p>
        </w:tc>
        <w:tc>
          <w:tcPr>
            <w:tcW w:w="958" w:type="dxa"/>
            <w:tcBorders>
              <w:top w:val="single" w:sz="5" w:space="0" w:color="8DAADB"/>
              <w:left w:val="single" w:sz="5" w:space="0" w:color="8DAADB"/>
              <w:bottom w:val="single" w:sz="5" w:space="0" w:color="8DAADB"/>
              <w:right w:val="single" w:sz="5" w:space="0" w:color="8DAADB"/>
            </w:tcBorders>
          </w:tcPr>
          <w:p w14:paraId="770199C1" w14:textId="77777777" w:rsidR="00360AF5" w:rsidRDefault="00674C3A">
            <w:pPr>
              <w:pStyle w:val="TableParagraph"/>
              <w:spacing w:line="264" w:lineRule="exact"/>
              <w:ind w:right="3"/>
              <w:jc w:val="center"/>
              <w:rPr>
                <w:rFonts w:ascii="Calibri" w:eastAsia="Calibri" w:hAnsi="Calibri" w:cs="Calibri"/>
              </w:rPr>
            </w:pPr>
            <w:r>
              <w:rPr>
                <w:rFonts w:ascii="Calibri"/>
                <w:b/>
              </w:rPr>
              <w:t>4</w:t>
            </w:r>
          </w:p>
        </w:tc>
        <w:tc>
          <w:tcPr>
            <w:tcW w:w="1327" w:type="dxa"/>
            <w:tcBorders>
              <w:top w:val="single" w:sz="5" w:space="0" w:color="8DAADB"/>
              <w:left w:val="single" w:sz="5" w:space="0" w:color="8DAADB"/>
              <w:bottom w:val="single" w:sz="5" w:space="0" w:color="8DAADB"/>
              <w:right w:val="single" w:sz="5" w:space="0" w:color="8DAADB"/>
            </w:tcBorders>
          </w:tcPr>
          <w:p w14:paraId="1374660B" w14:textId="77777777" w:rsidR="00360AF5" w:rsidRDefault="00674C3A">
            <w:pPr>
              <w:pStyle w:val="TableParagraph"/>
              <w:spacing w:line="264" w:lineRule="exact"/>
              <w:jc w:val="center"/>
              <w:rPr>
                <w:rFonts w:ascii="Calibri" w:eastAsia="Calibri" w:hAnsi="Calibri" w:cs="Calibri"/>
              </w:rPr>
            </w:pPr>
            <w:r>
              <w:rPr>
                <w:rFonts w:ascii="Calibri"/>
              </w:rPr>
              <w:t>3</w:t>
            </w:r>
          </w:p>
        </w:tc>
        <w:tc>
          <w:tcPr>
            <w:tcW w:w="1280" w:type="dxa"/>
            <w:tcBorders>
              <w:top w:val="single" w:sz="5" w:space="0" w:color="8DAADB"/>
              <w:left w:val="single" w:sz="5" w:space="0" w:color="8DAADB"/>
              <w:bottom w:val="single" w:sz="5" w:space="0" w:color="8DAADB"/>
              <w:right w:val="single" w:sz="5" w:space="0" w:color="8DAADB"/>
            </w:tcBorders>
          </w:tcPr>
          <w:p w14:paraId="737B813F" w14:textId="77777777" w:rsidR="00360AF5" w:rsidRDefault="00674C3A">
            <w:pPr>
              <w:pStyle w:val="TableParagraph"/>
              <w:spacing w:line="264" w:lineRule="exact"/>
              <w:ind w:left="4"/>
              <w:jc w:val="center"/>
              <w:rPr>
                <w:rFonts w:ascii="Calibri" w:eastAsia="Calibri" w:hAnsi="Calibri" w:cs="Calibri"/>
              </w:rPr>
            </w:pPr>
            <w:r>
              <w:rPr>
                <w:rFonts w:ascii="Calibri"/>
              </w:rPr>
              <w:t>5</w:t>
            </w:r>
          </w:p>
        </w:tc>
        <w:tc>
          <w:tcPr>
            <w:tcW w:w="821" w:type="dxa"/>
            <w:tcBorders>
              <w:top w:val="single" w:sz="5" w:space="0" w:color="8DAADB"/>
              <w:left w:val="single" w:sz="5" w:space="0" w:color="8DAADB"/>
              <w:bottom w:val="single" w:sz="5" w:space="0" w:color="8DAADB"/>
              <w:right w:val="single" w:sz="5" w:space="0" w:color="8DAADB"/>
            </w:tcBorders>
          </w:tcPr>
          <w:p w14:paraId="641A3224" w14:textId="77777777" w:rsidR="00360AF5" w:rsidRDefault="00674C3A">
            <w:pPr>
              <w:pStyle w:val="TableParagraph"/>
              <w:spacing w:line="264" w:lineRule="exact"/>
              <w:ind w:left="1"/>
              <w:jc w:val="center"/>
              <w:rPr>
                <w:rFonts w:ascii="Calibri" w:eastAsia="Calibri" w:hAnsi="Calibri" w:cs="Calibri"/>
              </w:rPr>
            </w:pPr>
            <w:r>
              <w:rPr>
                <w:rFonts w:ascii="Calibri"/>
              </w:rPr>
              <w:t>4</w:t>
            </w:r>
          </w:p>
        </w:tc>
        <w:tc>
          <w:tcPr>
            <w:tcW w:w="1064" w:type="dxa"/>
            <w:tcBorders>
              <w:top w:val="single" w:sz="5" w:space="0" w:color="8DAADB"/>
              <w:left w:val="single" w:sz="5" w:space="0" w:color="8DAADB"/>
              <w:bottom w:val="single" w:sz="5" w:space="0" w:color="8DAADB"/>
              <w:right w:val="single" w:sz="5" w:space="0" w:color="8DAADB"/>
            </w:tcBorders>
          </w:tcPr>
          <w:p w14:paraId="5C026A6A" w14:textId="77777777" w:rsidR="00360AF5" w:rsidRDefault="00674C3A">
            <w:pPr>
              <w:pStyle w:val="TableParagraph"/>
              <w:spacing w:line="264" w:lineRule="exact"/>
              <w:jc w:val="center"/>
              <w:rPr>
                <w:rFonts w:ascii="Calibri" w:eastAsia="Calibri" w:hAnsi="Calibri" w:cs="Calibri"/>
              </w:rPr>
            </w:pPr>
            <w:r>
              <w:rPr>
                <w:rFonts w:ascii="Calibri"/>
              </w:rPr>
              <w:t>3</w:t>
            </w:r>
          </w:p>
        </w:tc>
        <w:tc>
          <w:tcPr>
            <w:tcW w:w="1796" w:type="dxa"/>
            <w:tcBorders>
              <w:top w:val="single" w:sz="5" w:space="0" w:color="8DAADB"/>
              <w:left w:val="single" w:sz="5" w:space="0" w:color="8DAADB"/>
              <w:bottom w:val="single" w:sz="5" w:space="0" w:color="8DAADB"/>
              <w:right w:val="single" w:sz="5" w:space="0" w:color="8DAADB"/>
            </w:tcBorders>
          </w:tcPr>
          <w:p w14:paraId="63B94E74" w14:textId="77777777" w:rsidR="00360AF5" w:rsidRDefault="00674C3A">
            <w:pPr>
              <w:pStyle w:val="TableParagraph"/>
              <w:spacing w:line="264" w:lineRule="exact"/>
              <w:ind w:right="1"/>
              <w:jc w:val="center"/>
              <w:rPr>
                <w:rFonts w:ascii="Calibri" w:eastAsia="Calibri" w:hAnsi="Calibri" w:cs="Calibri"/>
              </w:rPr>
            </w:pPr>
            <w:r>
              <w:rPr>
                <w:rFonts w:ascii="Calibri"/>
              </w:rPr>
              <w:t>2</w:t>
            </w:r>
          </w:p>
        </w:tc>
        <w:tc>
          <w:tcPr>
            <w:tcW w:w="1118" w:type="dxa"/>
            <w:tcBorders>
              <w:top w:val="single" w:sz="5" w:space="0" w:color="8DAADB"/>
              <w:left w:val="single" w:sz="5" w:space="0" w:color="8DAADB"/>
              <w:bottom w:val="single" w:sz="5" w:space="0" w:color="8DAADB"/>
              <w:right w:val="single" w:sz="5" w:space="0" w:color="8DAADB"/>
            </w:tcBorders>
          </w:tcPr>
          <w:p w14:paraId="5703B233" w14:textId="77777777" w:rsidR="00360AF5" w:rsidRDefault="00674C3A">
            <w:pPr>
              <w:pStyle w:val="TableParagraph"/>
              <w:spacing w:line="264" w:lineRule="exact"/>
              <w:ind w:left="1"/>
              <w:jc w:val="center"/>
              <w:rPr>
                <w:rFonts w:ascii="Calibri" w:eastAsia="Calibri" w:hAnsi="Calibri" w:cs="Calibri"/>
              </w:rPr>
            </w:pPr>
            <w:r>
              <w:rPr>
                <w:rFonts w:ascii="Calibri"/>
              </w:rPr>
              <w:t>5</w:t>
            </w:r>
          </w:p>
        </w:tc>
      </w:tr>
      <w:tr w:rsidR="00360AF5" w14:paraId="6599D685" w14:textId="77777777">
        <w:trPr>
          <w:trHeight w:hRule="exact" w:val="559"/>
        </w:trPr>
        <w:tc>
          <w:tcPr>
            <w:tcW w:w="1634" w:type="dxa"/>
            <w:tcBorders>
              <w:top w:val="single" w:sz="5" w:space="0" w:color="8DAADB"/>
              <w:left w:val="single" w:sz="5" w:space="0" w:color="8DAADB"/>
              <w:bottom w:val="single" w:sz="5" w:space="0" w:color="8DAADB"/>
              <w:right w:val="single" w:sz="5" w:space="0" w:color="8DAADB"/>
            </w:tcBorders>
            <w:shd w:val="clear" w:color="auto" w:fill="D9E2F3"/>
          </w:tcPr>
          <w:p w14:paraId="55F356EF" w14:textId="77777777" w:rsidR="00360AF5" w:rsidRDefault="00674C3A">
            <w:pPr>
              <w:pStyle w:val="TableParagraph"/>
              <w:spacing w:line="264" w:lineRule="exact"/>
              <w:ind w:left="438"/>
              <w:rPr>
                <w:rFonts w:ascii="Calibri" w:eastAsia="Calibri" w:hAnsi="Calibri" w:cs="Calibri"/>
              </w:rPr>
            </w:pPr>
            <w:r>
              <w:rPr>
                <w:rFonts w:ascii="Calibri"/>
                <w:b/>
                <w:spacing w:val="-1"/>
              </w:rPr>
              <w:t>Services</w:t>
            </w:r>
          </w:p>
        </w:tc>
        <w:tc>
          <w:tcPr>
            <w:tcW w:w="958" w:type="dxa"/>
            <w:tcBorders>
              <w:top w:val="single" w:sz="5" w:space="0" w:color="8DAADB"/>
              <w:left w:val="single" w:sz="5" w:space="0" w:color="8DAADB"/>
              <w:bottom w:val="single" w:sz="5" w:space="0" w:color="8DAADB"/>
              <w:right w:val="single" w:sz="5" w:space="0" w:color="8DAADB"/>
            </w:tcBorders>
            <w:shd w:val="clear" w:color="auto" w:fill="D9E2F3"/>
          </w:tcPr>
          <w:p w14:paraId="735AE4B0" w14:textId="77777777" w:rsidR="00360AF5" w:rsidRDefault="00674C3A">
            <w:pPr>
              <w:pStyle w:val="TableParagraph"/>
              <w:spacing w:line="264" w:lineRule="exact"/>
              <w:ind w:right="3"/>
              <w:jc w:val="center"/>
              <w:rPr>
                <w:rFonts w:ascii="Calibri" w:eastAsia="Calibri" w:hAnsi="Calibri" w:cs="Calibri"/>
              </w:rPr>
            </w:pPr>
            <w:r>
              <w:rPr>
                <w:rFonts w:ascii="Calibri"/>
                <w:b/>
              </w:rPr>
              <w:t>3</w:t>
            </w:r>
          </w:p>
        </w:tc>
        <w:tc>
          <w:tcPr>
            <w:tcW w:w="1327" w:type="dxa"/>
            <w:tcBorders>
              <w:top w:val="single" w:sz="5" w:space="0" w:color="8DAADB"/>
              <w:left w:val="single" w:sz="5" w:space="0" w:color="8DAADB"/>
              <w:bottom w:val="single" w:sz="5" w:space="0" w:color="8DAADB"/>
              <w:right w:val="single" w:sz="5" w:space="0" w:color="8DAADB"/>
            </w:tcBorders>
            <w:shd w:val="clear" w:color="auto" w:fill="D9E2F3"/>
          </w:tcPr>
          <w:p w14:paraId="01043A4A" w14:textId="77777777" w:rsidR="00360AF5" w:rsidRDefault="00674C3A">
            <w:pPr>
              <w:pStyle w:val="TableParagraph"/>
              <w:spacing w:line="264" w:lineRule="exact"/>
              <w:jc w:val="center"/>
              <w:rPr>
                <w:rFonts w:ascii="Calibri" w:eastAsia="Calibri" w:hAnsi="Calibri" w:cs="Calibri"/>
              </w:rPr>
            </w:pPr>
            <w:r>
              <w:rPr>
                <w:rFonts w:ascii="Calibri"/>
              </w:rPr>
              <w:t>2</w:t>
            </w:r>
          </w:p>
        </w:tc>
        <w:tc>
          <w:tcPr>
            <w:tcW w:w="1280" w:type="dxa"/>
            <w:tcBorders>
              <w:top w:val="single" w:sz="5" w:space="0" w:color="8DAADB"/>
              <w:left w:val="single" w:sz="5" w:space="0" w:color="8DAADB"/>
              <w:bottom w:val="single" w:sz="5" w:space="0" w:color="8DAADB"/>
              <w:right w:val="single" w:sz="5" w:space="0" w:color="8DAADB"/>
            </w:tcBorders>
            <w:shd w:val="clear" w:color="auto" w:fill="D9E2F3"/>
          </w:tcPr>
          <w:p w14:paraId="1A3CD039" w14:textId="77777777" w:rsidR="00360AF5" w:rsidRDefault="00674C3A">
            <w:pPr>
              <w:pStyle w:val="TableParagraph"/>
              <w:spacing w:line="264" w:lineRule="exact"/>
              <w:ind w:left="4"/>
              <w:jc w:val="center"/>
              <w:rPr>
                <w:rFonts w:ascii="Calibri" w:eastAsia="Calibri" w:hAnsi="Calibri" w:cs="Calibri"/>
              </w:rPr>
            </w:pPr>
            <w:r>
              <w:rPr>
                <w:rFonts w:ascii="Calibri"/>
              </w:rPr>
              <w:t>4</w:t>
            </w:r>
          </w:p>
        </w:tc>
        <w:tc>
          <w:tcPr>
            <w:tcW w:w="821" w:type="dxa"/>
            <w:tcBorders>
              <w:top w:val="single" w:sz="5" w:space="0" w:color="8DAADB"/>
              <w:left w:val="single" w:sz="5" w:space="0" w:color="8DAADB"/>
              <w:bottom w:val="single" w:sz="5" w:space="0" w:color="8DAADB"/>
              <w:right w:val="single" w:sz="5" w:space="0" w:color="8DAADB"/>
            </w:tcBorders>
            <w:shd w:val="clear" w:color="auto" w:fill="D9E2F3"/>
          </w:tcPr>
          <w:p w14:paraId="2A0CDC0C" w14:textId="77777777" w:rsidR="00360AF5" w:rsidRDefault="00674C3A">
            <w:pPr>
              <w:pStyle w:val="TableParagraph"/>
              <w:spacing w:line="264" w:lineRule="exact"/>
              <w:ind w:left="1"/>
              <w:jc w:val="center"/>
              <w:rPr>
                <w:rFonts w:ascii="Calibri" w:eastAsia="Calibri" w:hAnsi="Calibri" w:cs="Calibri"/>
              </w:rPr>
            </w:pPr>
            <w:r>
              <w:rPr>
                <w:rFonts w:ascii="Calibri"/>
              </w:rPr>
              <w:t>2</w:t>
            </w:r>
          </w:p>
        </w:tc>
        <w:tc>
          <w:tcPr>
            <w:tcW w:w="1064" w:type="dxa"/>
            <w:tcBorders>
              <w:top w:val="single" w:sz="5" w:space="0" w:color="8DAADB"/>
              <w:left w:val="single" w:sz="5" w:space="0" w:color="8DAADB"/>
              <w:bottom w:val="single" w:sz="5" w:space="0" w:color="8DAADB"/>
              <w:right w:val="single" w:sz="5" w:space="0" w:color="8DAADB"/>
            </w:tcBorders>
            <w:shd w:val="clear" w:color="auto" w:fill="D9E2F3"/>
          </w:tcPr>
          <w:p w14:paraId="4A628652" w14:textId="77777777" w:rsidR="00360AF5" w:rsidRDefault="00674C3A">
            <w:pPr>
              <w:pStyle w:val="TableParagraph"/>
              <w:spacing w:line="264" w:lineRule="exact"/>
              <w:jc w:val="center"/>
              <w:rPr>
                <w:rFonts w:ascii="Calibri" w:eastAsia="Calibri" w:hAnsi="Calibri" w:cs="Calibri"/>
              </w:rPr>
            </w:pPr>
            <w:r>
              <w:rPr>
                <w:rFonts w:ascii="Calibri"/>
              </w:rPr>
              <w:t>2</w:t>
            </w:r>
          </w:p>
        </w:tc>
        <w:tc>
          <w:tcPr>
            <w:tcW w:w="1796" w:type="dxa"/>
            <w:tcBorders>
              <w:top w:val="single" w:sz="5" w:space="0" w:color="8DAADB"/>
              <w:left w:val="single" w:sz="5" w:space="0" w:color="8DAADB"/>
              <w:bottom w:val="single" w:sz="5" w:space="0" w:color="8DAADB"/>
              <w:right w:val="single" w:sz="5" w:space="0" w:color="8DAADB"/>
            </w:tcBorders>
            <w:shd w:val="clear" w:color="auto" w:fill="D9E2F3"/>
          </w:tcPr>
          <w:p w14:paraId="40C7E4B3" w14:textId="77777777" w:rsidR="00360AF5" w:rsidRDefault="00674C3A">
            <w:pPr>
              <w:pStyle w:val="TableParagraph"/>
              <w:spacing w:line="264" w:lineRule="exact"/>
              <w:ind w:right="1"/>
              <w:jc w:val="center"/>
              <w:rPr>
                <w:rFonts w:ascii="Calibri" w:eastAsia="Calibri" w:hAnsi="Calibri" w:cs="Calibri"/>
              </w:rPr>
            </w:pPr>
            <w:r>
              <w:rPr>
                <w:rFonts w:ascii="Calibri"/>
              </w:rPr>
              <w:t>2</w:t>
            </w:r>
          </w:p>
        </w:tc>
        <w:tc>
          <w:tcPr>
            <w:tcW w:w="1118" w:type="dxa"/>
            <w:tcBorders>
              <w:top w:val="single" w:sz="5" w:space="0" w:color="8DAADB"/>
              <w:left w:val="single" w:sz="5" w:space="0" w:color="8DAADB"/>
              <w:bottom w:val="single" w:sz="5" w:space="0" w:color="8DAADB"/>
              <w:right w:val="single" w:sz="5" w:space="0" w:color="8DAADB"/>
            </w:tcBorders>
            <w:shd w:val="clear" w:color="auto" w:fill="D9E2F3"/>
          </w:tcPr>
          <w:p w14:paraId="4F9D6E35" w14:textId="77777777" w:rsidR="00360AF5" w:rsidRDefault="00674C3A">
            <w:pPr>
              <w:pStyle w:val="TableParagraph"/>
              <w:spacing w:line="264" w:lineRule="exact"/>
              <w:ind w:left="1"/>
              <w:jc w:val="center"/>
              <w:rPr>
                <w:rFonts w:ascii="Calibri" w:eastAsia="Calibri" w:hAnsi="Calibri" w:cs="Calibri"/>
              </w:rPr>
            </w:pPr>
            <w:r>
              <w:rPr>
                <w:rFonts w:ascii="Calibri"/>
              </w:rPr>
              <w:t>3</w:t>
            </w:r>
          </w:p>
        </w:tc>
      </w:tr>
      <w:tr w:rsidR="00360AF5" w14:paraId="1A740D1B" w14:textId="77777777">
        <w:trPr>
          <w:trHeight w:hRule="exact" w:val="509"/>
        </w:trPr>
        <w:tc>
          <w:tcPr>
            <w:tcW w:w="1634" w:type="dxa"/>
            <w:tcBorders>
              <w:top w:val="single" w:sz="5" w:space="0" w:color="8DAADB"/>
              <w:left w:val="single" w:sz="5" w:space="0" w:color="8DAADB"/>
              <w:bottom w:val="single" w:sz="5" w:space="0" w:color="8DAADB"/>
              <w:right w:val="single" w:sz="5" w:space="0" w:color="8DAADB"/>
            </w:tcBorders>
          </w:tcPr>
          <w:p w14:paraId="59C7A267" w14:textId="77777777" w:rsidR="00360AF5" w:rsidRDefault="00674C3A">
            <w:pPr>
              <w:pStyle w:val="TableParagraph"/>
              <w:spacing w:line="264" w:lineRule="exact"/>
              <w:ind w:left="478"/>
              <w:rPr>
                <w:rFonts w:ascii="Calibri" w:eastAsia="Calibri" w:hAnsi="Calibri" w:cs="Calibri"/>
              </w:rPr>
            </w:pPr>
            <w:r>
              <w:rPr>
                <w:rFonts w:ascii="Calibri"/>
                <w:b/>
                <w:spacing w:val="-1"/>
              </w:rPr>
              <w:t>Weight</w:t>
            </w:r>
          </w:p>
        </w:tc>
        <w:tc>
          <w:tcPr>
            <w:tcW w:w="958" w:type="dxa"/>
            <w:tcBorders>
              <w:top w:val="single" w:sz="5" w:space="0" w:color="8DAADB"/>
              <w:left w:val="single" w:sz="5" w:space="0" w:color="8DAADB"/>
              <w:bottom w:val="single" w:sz="5" w:space="0" w:color="8DAADB"/>
              <w:right w:val="single" w:sz="5" w:space="0" w:color="8DAADB"/>
            </w:tcBorders>
          </w:tcPr>
          <w:p w14:paraId="5AAE2D72" w14:textId="77777777" w:rsidR="00360AF5" w:rsidRDefault="00360AF5"/>
        </w:tc>
        <w:tc>
          <w:tcPr>
            <w:tcW w:w="1327" w:type="dxa"/>
            <w:tcBorders>
              <w:top w:val="single" w:sz="5" w:space="0" w:color="8DAADB"/>
              <w:left w:val="single" w:sz="5" w:space="0" w:color="8DAADB"/>
              <w:bottom w:val="single" w:sz="5" w:space="0" w:color="8DAADB"/>
              <w:right w:val="single" w:sz="5" w:space="0" w:color="8DAADB"/>
            </w:tcBorders>
          </w:tcPr>
          <w:p w14:paraId="67125B0F" w14:textId="77777777" w:rsidR="00360AF5" w:rsidRDefault="00674C3A">
            <w:pPr>
              <w:pStyle w:val="TableParagraph"/>
              <w:spacing w:line="264" w:lineRule="exact"/>
              <w:ind w:left="2"/>
              <w:jc w:val="center"/>
              <w:rPr>
                <w:rFonts w:ascii="Calibri" w:eastAsia="Calibri" w:hAnsi="Calibri" w:cs="Calibri"/>
              </w:rPr>
            </w:pPr>
            <w:r>
              <w:rPr>
                <w:rFonts w:ascii="Calibri"/>
              </w:rPr>
              <w:t>72</w:t>
            </w:r>
          </w:p>
        </w:tc>
        <w:tc>
          <w:tcPr>
            <w:tcW w:w="1280" w:type="dxa"/>
            <w:tcBorders>
              <w:top w:val="single" w:sz="5" w:space="0" w:color="8DAADB"/>
              <w:left w:val="single" w:sz="5" w:space="0" w:color="8DAADB"/>
              <w:bottom w:val="single" w:sz="5" w:space="0" w:color="8DAADB"/>
              <w:right w:val="single" w:sz="5" w:space="0" w:color="8DAADB"/>
            </w:tcBorders>
          </w:tcPr>
          <w:p w14:paraId="463C36D3" w14:textId="77777777" w:rsidR="00360AF5" w:rsidRDefault="00674C3A">
            <w:pPr>
              <w:pStyle w:val="TableParagraph"/>
              <w:spacing w:line="264" w:lineRule="exact"/>
              <w:ind w:left="2"/>
              <w:jc w:val="center"/>
              <w:rPr>
                <w:rFonts w:ascii="Calibri" w:eastAsia="Calibri" w:hAnsi="Calibri" w:cs="Calibri"/>
              </w:rPr>
            </w:pPr>
            <w:r>
              <w:rPr>
                <w:rFonts w:ascii="Calibri"/>
              </w:rPr>
              <w:t>76</w:t>
            </w:r>
          </w:p>
        </w:tc>
        <w:tc>
          <w:tcPr>
            <w:tcW w:w="821" w:type="dxa"/>
            <w:tcBorders>
              <w:top w:val="single" w:sz="5" w:space="0" w:color="8DAADB"/>
              <w:left w:val="single" w:sz="5" w:space="0" w:color="8DAADB"/>
              <w:bottom w:val="single" w:sz="5" w:space="0" w:color="8DAADB"/>
              <w:right w:val="single" w:sz="5" w:space="0" w:color="8DAADB"/>
            </w:tcBorders>
          </w:tcPr>
          <w:p w14:paraId="0F101778" w14:textId="77777777" w:rsidR="00360AF5" w:rsidRDefault="00674C3A">
            <w:pPr>
              <w:pStyle w:val="TableParagraph"/>
              <w:spacing w:line="264" w:lineRule="exact"/>
              <w:jc w:val="center"/>
              <w:rPr>
                <w:rFonts w:ascii="Calibri" w:eastAsia="Calibri" w:hAnsi="Calibri" w:cs="Calibri"/>
              </w:rPr>
            </w:pPr>
            <w:r>
              <w:rPr>
                <w:rFonts w:ascii="Calibri"/>
              </w:rPr>
              <w:t>71</w:t>
            </w:r>
          </w:p>
        </w:tc>
        <w:tc>
          <w:tcPr>
            <w:tcW w:w="1064" w:type="dxa"/>
            <w:tcBorders>
              <w:top w:val="single" w:sz="5" w:space="0" w:color="8DAADB"/>
              <w:left w:val="single" w:sz="5" w:space="0" w:color="8DAADB"/>
              <w:bottom w:val="single" w:sz="5" w:space="0" w:color="8DAADB"/>
              <w:right w:val="single" w:sz="5" w:space="0" w:color="8DAADB"/>
            </w:tcBorders>
          </w:tcPr>
          <w:p w14:paraId="77610FC3" w14:textId="77777777" w:rsidR="00360AF5" w:rsidRDefault="00674C3A">
            <w:pPr>
              <w:pStyle w:val="TableParagraph"/>
              <w:spacing w:line="264" w:lineRule="exact"/>
              <w:ind w:right="1"/>
              <w:jc w:val="center"/>
              <w:rPr>
                <w:rFonts w:ascii="Calibri" w:eastAsia="Calibri" w:hAnsi="Calibri" w:cs="Calibri"/>
              </w:rPr>
            </w:pPr>
            <w:r>
              <w:rPr>
                <w:rFonts w:ascii="Calibri"/>
              </w:rPr>
              <w:t>72</w:t>
            </w:r>
          </w:p>
        </w:tc>
        <w:tc>
          <w:tcPr>
            <w:tcW w:w="1796" w:type="dxa"/>
            <w:tcBorders>
              <w:top w:val="single" w:sz="5" w:space="0" w:color="8DAADB"/>
              <w:left w:val="single" w:sz="5" w:space="0" w:color="8DAADB"/>
              <w:bottom w:val="single" w:sz="5" w:space="0" w:color="8DAADB"/>
              <w:right w:val="single" w:sz="5" w:space="0" w:color="8DAADB"/>
            </w:tcBorders>
          </w:tcPr>
          <w:p w14:paraId="61A69C61" w14:textId="77777777" w:rsidR="00360AF5" w:rsidRDefault="00674C3A">
            <w:pPr>
              <w:pStyle w:val="TableParagraph"/>
              <w:spacing w:line="264" w:lineRule="exact"/>
              <w:jc w:val="center"/>
              <w:rPr>
                <w:rFonts w:ascii="Calibri" w:eastAsia="Calibri" w:hAnsi="Calibri" w:cs="Calibri"/>
              </w:rPr>
            </w:pPr>
            <w:r>
              <w:rPr>
                <w:rFonts w:ascii="Calibri"/>
              </w:rPr>
              <w:t>50</w:t>
            </w:r>
          </w:p>
        </w:tc>
        <w:tc>
          <w:tcPr>
            <w:tcW w:w="1118" w:type="dxa"/>
            <w:tcBorders>
              <w:top w:val="single" w:sz="5" w:space="0" w:color="8DAADB"/>
              <w:left w:val="single" w:sz="5" w:space="0" w:color="8DAADB"/>
              <w:bottom w:val="single" w:sz="5" w:space="0" w:color="8DAADB"/>
              <w:right w:val="single" w:sz="5" w:space="0" w:color="8DAADB"/>
            </w:tcBorders>
          </w:tcPr>
          <w:p w14:paraId="4FCA2ED9" w14:textId="77777777" w:rsidR="00360AF5" w:rsidRDefault="00674C3A">
            <w:pPr>
              <w:pStyle w:val="TableParagraph"/>
              <w:spacing w:line="264" w:lineRule="exact"/>
              <w:jc w:val="center"/>
              <w:rPr>
                <w:rFonts w:ascii="Calibri" w:eastAsia="Calibri" w:hAnsi="Calibri" w:cs="Calibri"/>
              </w:rPr>
            </w:pPr>
            <w:r>
              <w:rPr>
                <w:rFonts w:ascii="Calibri"/>
              </w:rPr>
              <w:t>78</w:t>
            </w:r>
          </w:p>
        </w:tc>
      </w:tr>
    </w:tbl>
    <w:p w14:paraId="71278937" w14:textId="77777777" w:rsidR="00360AF5" w:rsidRDefault="00674C3A">
      <w:pPr>
        <w:pStyle w:val="BodyText"/>
        <w:spacing w:line="264" w:lineRule="exact"/>
        <w:ind w:left="0" w:right="615"/>
        <w:jc w:val="center"/>
      </w:pPr>
      <w:r>
        <w:rPr>
          <w:spacing w:val="-1"/>
        </w:rPr>
        <w:t>Table</w:t>
      </w:r>
      <w:r>
        <w:t xml:space="preserve"> </w:t>
      </w:r>
      <w:r>
        <w:rPr>
          <w:spacing w:val="-1"/>
        </w:rPr>
        <w:t>1:</w:t>
      </w:r>
      <w:r>
        <w:t xml:space="preserve"> </w:t>
      </w:r>
      <w:r>
        <w:rPr>
          <w:spacing w:val="-1"/>
        </w:rPr>
        <w:t>Operational</w:t>
      </w:r>
      <w:r>
        <w:t xml:space="preserve"> </w:t>
      </w:r>
      <w:r>
        <w:rPr>
          <w:spacing w:val="-1"/>
        </w:rPr>
        <w:t>Feasibility</w:t>
      </w:r>
    </w:p>
    <w:p w14:paraId="14C7FCF7" w14:textId="77777777" w:rsidR="00360AF5" w:rsidRDefault="00360AF5">
      <w:pPr>
        <w:spacing w:line="264" w:lineRule="exact"/>
        <w:jc w:val="center"/>
        <w:sectPr w:rsidR="00360AF5">
          <w:pgSz w:w="12240" w:h="15840"/>
          <w:pgMar w:top="1400" w:right="680" w:bottom="1260" w:left="1300" w:header="0" w:footer="1065" w:gutter="0"/>
          <w:cols w:space="720"/>
        </w:sectPr>
      </w:pPr>
    </w:p>
    <w:p w14:paraId="1AF504EB" w14:textId="3E88B5B9" w:rsidR="009256B1" w:rsidRDefault="009256B1" w:rsidP="009256B1">
      <w:pPr>
        <w:pStyle w:val="BodyText"/>
        <w:spacing w:before="37" w:line="360" w:lineRule="auto"/>
        <w:ind w:right="796"/>
        <w:jc w:val="both"/>
      </w:pPr>
      <w:r w:rsidRPr="009256B1">
        <w:lastRenderedPageBreak/>
        <w:t xml:space="preserve">We played out a weighted scoring model to break down various parameters and comparing highlights. From the above table, it could be seen that most highlights aside from the client communication and requests are operationally feasible. On this respect, we adequately use our assets for highlights that are operationally doable. The user </w:t>
      </w:r>
      <w:r w:rsidR="00372591" w:rsidRPr="009256B1">
        <w:t>communication could</w:t>
      </w:r>
      <w:r w:rsidRPr="009256B1">
        <w:t xml:space="preserve"> in any case be made with emails at least for the initial phase of app development instead of implementing online chat support/message with notifications etc.</w:t>
      </w:r>
    </w:p>
    <w:p w14:paraId="5B756ADA" w14:textId="5E1F9E80" w:rsidR="00360AF5" w:rsidRPr="00064BDA" w:rsidRDefault="00674C3A">
      <w:pPr>
        <w:pStyle w:val="Heading2"/>
        <w:numPr>
          <w:ilvl w:val="1"/>
          <w:numId w:val="6"/>
        </w:numPr>
        <w:tabs>
          <w:tab w:val="left" w:pos="559"/>
        </w:tabs>
        <w:spacing w:before="164"/>
        <w:jc w:val="both"/>
        <w:rPr>
          <w:color w:val="5B9AD5"/>
        </w:rPr>
      </w:pPr>
      <w:bookmarkStart w:id="185" w:name="_Toc17378899"/>
      <w:r w:rsidRPr="00064BDA">
        <w:rPr>
          <w:color w:val="5B9AD5"/>
          <w:spacing w:val="-1"/>
        </w:rPr>
        <w:t>Technical</w:t>
      </w:r>
      <w:r w:rsidRPr="00064BDA">
        <w:rPr>
          <w:color w:val="5B9AD5"/>
          <w:spacing w:val="-2"/>
        </w:rPr>
        <w:t xml:space="preserve"> </w:t>
      </w:r>
      <w:r w:rsidRPr="00064BDA">
        <w:rPr>
          <w:color w:val="5B9AD5"/>
          <w:spacing w:val="-1"/>
        </w:rPr>
        <w:t>Feasibility</w:t>
      </w:r>
      <w:bookmarkEnd w:id="185"/>
    </w:p>
    <w:p w14:paraId="673FDB42" w14:textId="77777777" w:rsidR="007D350E" w:rsidRDefault="007D350E">
      <w:pPr>
        <w:pStyle w:val="BodyText"/>
        <w:spacing w:before="161" w:line="360" w:lineRule="auto"/>
        <w:ind w:right="794"/>
        <w:jc w:val="both"/>
        <w:rPr>
          <w:spacing w:val="-1"/>
        </w:rPr>
      </w:pPr>
      <w:r w:rsidRPr="007D350E">
        <w:rPr>
          <w:spacing w:val="-1"/>
        </w:rPr>
        <w:t>While performing technical feasibility analysis, we have to ensure that there are sufficient assets and furthermore equipment bolsters accessible to execute the project. The unwavering quality of existing assets and need of any outer specialized ability likewise must be considered.</w:t>
      </w:r>
    </w:p>
    <w:p w14:paraId="1CA7BA49" w14:textId="0815E62A" w:rsidR="00360AF5" w:rsidRDefault="007D350E" w:rsidP="0023489D">
      <w:pPr>
        <w:pStyle w:val="BodyText"/>
        <w:spacing w:before="161" w:line="360" w:lineRule="auto"/>
        <w:ind w:right="794"/>
        <w:jc w:val="both"/>
        <w:rPr>
          <w:spacing w:val="-1"/>
        </w:rPr>
      </w:pPr>
      <w:r w:rsidRPr="007D350E">
        <w:rPr>
          <w:spacing w:val="-1"/>
        </w:rPr>
        <w:t>We led the weighted score and PERT investigation to assess the specialized attainability of proposed frameworks. The result demonstrates that every one of the highlights aside from user communication and requests could be actualized without the utilization of any hired external resources by simply utilizing the present current team of developers and testers. As the user communication isn't operationally doable, we could presume that it isn't actually attainable to enlist extra assets to execute messages/online chat support backing to the application in the underlying stage. This highlights are not attainable could be considered for future updates and improvements.</w:t>
      </w:r>
    </w:p>
    <w:p w14:paraId="530254EA" w14:textId="77777777" w:rsidR="007D350E" w:rsidRPr="007D350E" w:rsidRDefault="007D350E">
      <w:pPr>
        <w:spacing w:before="3"/>
        <w:rPr>
          <w:rFonts w:ascii="Calibri" w:eastAsia="Calibri" w:hAnsi="Calibri" w:cstheme="minorBidi"/>
          <w:spacing w:val="-1"/>
          <w:sz w:val="22"/>
          <w:szCs w:val="22"/>
          <w:lang w:val="en-US"/>
        </w:rPr>
      </w:pPr>
    </w:p>
    <w:tbl>
      <w:tblPr>
        <w:tblStyle w:val="TableNormal1"/>
        <w:tblW w:w="0" w:type="auto"/>
        <w:tblInd w:w="139" w:type="dxa"/>
        <w:tblLayout w:type="fixed"/>
        <w:tblLook w:val="01E0" w:firstRow="1" w:lastRow="1" w:firstColumn="1" w:lastColumn="1" w:noHBand="0" w:noVBand="0"/>
      </w:tblPr>
      <w:tblGrid>
        <w:gridCol w:w="1031"/>
        <w:gridCol w:w="80"/>
        <w:gridCol w:w="919"/>
        <w:gridCol w:w="1273"/>
        <w:gridCol w:w="1228"/>
        <w:gridCol w:w="990"/>
        <w:gridCol w:w="864"/>
        <w:gridCol w:w="1815"/>
        <w:gridCol w:w="1439"/>
      </w:tblGrid>
      <w:tr w:rsidR="00360AF5" w14:paraId="482DA6A8" w14:textId="77777777" w:rsidTr="002B2503">
        <w:trPr>
          <w:trHeight w:hRule="exact" w:val="772"/>
        </w:trPr>
        <w:tc>
          <w:tcPr>
            <w:tcW w:w="1031" w:type="dxa"/>
            <w:tcBorders>
              <w:top w:val="single" w:sz="5" w:space="0" w:color="8DAADB"/>
              <w:left w:val="single" w:sz="5" w:space="0" w:color="8DAADB"/>
              <w:bottom w:val="single" w:sz="5" w:space="0" w:color="8DAADB"/>
              <w:right w:val="single" w:sz="5" w:space="0" w:color="8DAADB"/>
            </w:tcBorders>
            <w:shd w:val="clear" w:color="auto" w:fill="4471C4"/>
          </w:tcPr>
          <w:p w14:paraId="69A23B03" w14:textId="77777777" w:rsidR="00360AF5" w:rsidRDefault="00360AF5"/>
        </w:tc>
        <w:tc>
          <w:tcPr>
            <w:tcW w:w="999" w:type="dxa"/>
            <w:gridSpan w:val="2"/>
            <w:tcBorders>
              <w:top w:val="single" w:sz="5" w:space="0" w:color="8DAADB"/>
              <w:left w:val="single" w:sz="5" w:space="0" w:color="8DAADB"/>
              <w:bottom w:val="single" w:sz="5" w:space="0" w:color="8DAADB"/>
              <w:right w:val="single" w:sz="5" w:space="0" w:color="8DAADB"/>
            </w:tcBorders>
            <w:shd w:val="clear" w:color="auto" w:fill="4471C4"/>
          </w:tcPr>
          <w:p w14:paraId="0FBEE0A6" w14:textId="77777777" w:rsidR="00360AF5" w:rsidRDefault="00674C3A">
            <w:pPr>
              <w:pStyle w:val="TableParagraph"/>
              <w:spacing w:line="264" w:lineRule="exact"/>
              <w:ind w:left="183"/>
              <w:rPr>
                <w:rFonts w:ascii="Calibri" w:eastAsia="Calibri" w:hAnsi="Calibri" w:cs="Calibri"/>
              </w:rPr>
            </w:pPr>
            <w:r>
              <w:rPr>
                <w:rFonts w:ascii="Calibri"/>
                <w:b/>
                <w:spacing w:val="-1"/>
              </w:rPr>
              <w:t>Weight</w:t>
            </w:r>
          </w:p>
        </w:tc>
        <w:tc>
          <w:tcPr>
            <w:tcW w:w="1273" w:type="dxa"/>
            <w:tcBorders>
              <w:top w:val="single" w:sz="5" w:space="0" w:color="8DAADB"/>
              <w:left w:val="single" w:sz="5" w:space="0" w:color="8DAADB"/>
              <w:bottom w:val="single" w:sz="5" w:space="0" w:color="8DAADB"/>
              <w:right w:val="single" w:sz="5" w:space="0" w:color="8DAADB"/>
            </w:tcBorders>
            <w:shd w:val="clear" w:color="auto" w:fill="4471C4"/>
          </w:tcPr>
          <w:p w14:paraId="28BCEBC4" w14:textId="77777777" w:rsidR="00360AF5" w:rsidRDefault="00674C3A">
            <w:pPr>
              <w:pStyle w:val="TableParagraph"/>
              <w:ind w:left="102" w:right="100" w:firstLine="343"/>
              <w:rPr>
                <w:rFonts w:ascii="Calibri" w:eastAsia="Calibri" w:hAnsi="Calibri" w:cs="Calibri"/>
              </w:rPr>
            </w:pPr>
            <w:r>
              <w:rPr>
                <w:rFonts w:ascii="Calibri"/>
                <w:b/>
              </w:rPr>
              <w:t>User</w:t>
            </w:r>
            <w:r>
              <w:rPr>
                <w:rFonts w:ascii="Times New Roman"/>
                <w:b/>
              </w:rPr>
              <w:t xml:space="preserve"> </w:t>
            </w:r>
            <w:r>
              <w:rPr>
                <w:rFonts w:ascii="Calibri"/>
                <w:b/>
                <w:spacing w:val="-1"/>
              </w:rPr>
              <w:t>Registration</w:t>
            </w:r>
          </w:p>
        </w:tc>
        <w:tc>
          <w:tcPr>
            <w:tcW w:w="1228" w:type="dxa"/>
            <w:tcBorders>
              <w:top w:val="single" w:sz="5" w:space="0" w:color="8DAADB"/>
              <w:left w:val="single" w:sz="5" w:space="0" w:color="8DAADB"/>
              <w:bottom w:val="single" w:sz="5" w:space="0" w:color="8DAADB"/>
              <w:right w:val="single" w:sz="5" w:space="0" w:color="8DAADB"/>
            </w:tcBorders>
            <w:shd w:val="clear" w:color="auto" w:fill="4471C4"/>
          </w:tcPr>
          <w:p w14:paraId="72AD7F2A" w14:textId="77777777" w:rsidR="00360AF5" w:rsidRDefault="00674C3A">
            <w:pPr>
              <w:pStyle w:val="TableParagraph"/>
              <w:ind w:left="102" w:right="98" w:firstLine="19"/>
              <w:rPr>
                <w:rFonts w:ascii="Calibri" w:eastAsia="Calibri" w:hAnsi="Calibri" w:cs="Calibri"/>
              </w:rPr>
            </w:pPr>
            <w:r>
              <w:rPr>
                <w:rFonts w:ascii="Calibri"/>
                <w:b/>
                <w:spacing w:val="-1"/>
              </w:rPr>
              <w:t>Credit</w:t>
            </w:r>
            <w:r>
              <w:rPr>
                <w:rFonts w:ascii="Calibri"/>
                <w:b/>
                <w:spacing w:val="-3"/>
              </w:rPr>
              <w:t xml:space="preserve"> </w:t>
            </w:r>
            <w:r>
              <w:rPr>
                <w:rFonts w:ascii="Calibri"/>
                <w:b/>
                <w:spacing w:val="-1"/>
              </w:rPr>
              <w:t>Card</w:t>
            </w:r>
            <w:r>
              <w:rPr>
                <w:rFonts w:ascii="Times New Roman"/>
                <w:b/>
                <w:spacing w:val="27"/>
              </w:rPr>
              <w:t xml:space="preserve"> </w:t>
            </w:r>
            <w:r>
              <w:rPr>
                <w:rFonts w:ascii="Calibri"/>
                <w:b/>
                <w:spacing w:val="-1"/>
              </w:rPr>
              <w:t>Verification</w:t>
            </w:r>
          </w:p>
        </w:tc>
        <w:tc>
          <w:tcPr>
            <w:tcW w:w="990" w:type="dxa"/>
            <w:tcBorders>
              <w:top w:val="single" w:sz="5" w:space="0" w:color="8DAADB"/>
              <w:left w:val="single" w:sz="5" w:space="0" w:color="8DAADB"/>
              <w:bottom w:val="single" w:sz="5" w:space="0" w:color="8DAADB"/>
              <w:right w:val="single" w:sz="5" w:space="0" w:color="8DAADB"/>
            </w:tcBorders>
            <w:shd w:val="clear" w:color="auto" w:fill="4471C4"/>
          </w:tcPr>
          <w:p w14:paraId="04F45A9C" w14:textId="281F6104" w:rsidR="00360AF5" w:rsidRDefault="00674C3A">
            <w:pPr>
              <w:pStyle w:val="TableParagraph"/>
              <w:ind w:left="299" w:right="298" w:firstLine="26"/>
              <w:jc w:val="both"/>
              <w:rPr>
                <w:rFonts w:ascii="Calibri" w:eastAsia="Calibri" w:hAnsi="Calibri" w:cs="Calibri"/>
              </w:rPr>
            </w:pPr>
            <w:r>
              <w:rPr>
                <w:rFonts w:ascii="Calibri"/>
                <w:b/>
              </w:rPr>
              <w:t>Add</w:t>
            </w:r>
            <w:r>
              <w:rPr>
                <w:rFonts w:ascii="Times New Roman"/>
                <w:b/>
              </w:rPr>
              <w:t xml:space="preserve"> </w:t>
            </w:r>
            <w:r>
              <w:rPr>
                <w:rFonts w:ascii="Calibri"/>
                <w:b/>
                <w:spacing w:val="-1"/>
              </w:rPr>
              <w:t>New</w:t>
            </w:r>
            <w:r>
              <w:rPr>
                <w:rFonts w:ascii="Times New Roman"/>
                <w:b/>
                <w:spacing w:val="22"/>
              </w:rPr>
              <w:t xml:space="preserve"> </w:t>
            </w:r>
            <w:r w:rsidR="00C8092F">
              <w:rPr>
                <w:rFonts w:ascii="Calibri"/>
                <w:b/>
              </w:rPr>
              <w:t>Car</w:t>
            </w:r>
          </w:p>
        </w:tc>
        <w:tc>
          <w:tcPr>
            <w:tcW w:w="864" w:type="dxa"/>
            <w:tcBorders>
              <w:top w:val="single" w:sz="5" w:space="0" w:color="8DAADB"/>
              <w:left w:val="single" w:sz="5" w:space="0" w:color="8DAADB"/>
              <w:bottom w:val="single" w:sz="5" w:space="0" w:color="8DAADB"/>
              <w:right w:val="single" w:sz="5" w:space="0" w:color="8DAADB"/>
            </w:tcBorders>
            <w:shd w:val="clear" w:color="auto" w:fill="4471C4"/>
          </w:tcPr>
          <w:p w14:paraId="2D44B8F6" w14:textId="74A3E913" w:rsidR="00360AF5" w:rsidRDefault="00674C3A">
            <w:pPr>
              <w:pStyle w:val="TableParagraph"/>
              <w:ind w:left="246" w:right="136" w:hanging="108"/>
              <w:rPr>
                <w:rFonts w:ascii="Calibri" w:eastAsia="Calibri" w:hAnsi="Calibri" w:cs="Calibri"/>
              </w:rPr>
            </w:pPr>
            <w:r>
              <w:rPr>
                <w:rFonts w:ascii="Calibri"/>
                <w:b/>
                <w:spacing w:val="-1"/>
              </w:rPr>
              <w:t>Search</w:t>
            </w:r>
            <w:r>
              <w:rPr>
                <w:rFonts w:ascii="Times New Roman"/>
                <w:b/>
                <w:spacing w:val="22"/>
              </w:rPr>
              <w:t xml:space="preserve"> </w:t>
            </w:r>
            <w:r w:rsidR="00C8092F">
              <w:rPr>
                <w:rFonts w:ascii="Calibri"/>
                <w:b/>
              </w:rPr>
              <w:t>Car</w:t>
            </w:r>
          </w:p>
        </w:tc>
        <w:tc>
          <w:tcPr>
            <w:tcW w:w="1815" w:type="dxa"/>
            <w:tcBorders>
              <w:top w:val="single" w:sz="5" w:space="0" w:color="8DAADB"/>
              <w:left w:val="single" w:sz="5" w:space="0" w:color="8DAADB"/>
              <w:bottom w:val="single" w:sz="5" w:space="0" w:color="8DAADB"/>
              <w:right w:val="single" w:sz="5" w:space="0" w:color="8DAADB"/>
            </w:tcBorders>
            <w:shd w:val="clear" w:color="auto" w:fill="4471C4"/>
          </w:tcPr>
          <w:p w14:paraId="4078883D" w14:textId="77777777" w:rsidR="00360AF5" w:rsidRDefault="00674C3A">
            <w:pPr>
              <w:pStyle w:val="TableParagraph"/>
              <w:ind w:left="147" w:right="147" w:hanging="5"/>
              <w:jc w:val="center"/>
              <w:rPr>
                <w:rFonts w:ascii="Calibri" w:eastAsia="Calibri" w:hAnsi="Calibri" w:cs="Calibri"/>
              </w:rPr>
            </w:pPr>
            <w:r>
              <w:rPr>
                <w:rFonts w:ascii="Calibri"/>
                <w:b/>
              </w:rPr>
              <w:t>User</w:t>
            </w:r>
            <w:r>
              <w:rPr>
                <w:rFonts w:ascii="Times New Roman"/>
                <w:b/>
              </w:rPr>
              <w:t xml:space="preserve"> </w:t>
            </w:r>
            <w:r>
              <w:rPr>
                <w:rFonts w:ascii="Calibri"/>
                <w:b/>
                <w:spacing w:val="-1"/>
              </w:rPr>
              <w:t>communication&amp;</w:t>
            </w:r>
            <w:r>
              <w:rPr>
                <w:rFonts w:ascii="Times New Roman"/>
                <w:b/>
                <w:spacing w:val="27"/>
              </w:rPr>
              <w:t xml:space="preserve"> </w:t>
            </w:r>
            <w:r>
              <w:rPr>
                <w:rFonts w:ascii="Calibri"/>
                <w:b/>
                <w:spacing w:val="-1"/>
              </w:rPr>
              <w:t>Requests</w:t>
            </w:r>
          </w:p>
        </w:tc>
        <w:tc>
          <w:tcPr>
            <w:tcW w:w="1439" w:type="dxa"/>
            <w:tcBorders>
              <w:top w:val="single" w:sz="5" w:space="0" w:color="8DAADB"/>
              <w:left w:val="single" w:sz="5" w:space="0" w:color="8DAADB"/>
              <w:bottom w:val="single" w:sz="5" w:space="0" w:color="8DAADB"/>
              <w:right w:val="single" w:sz="5" w:space="0" w:color="8DAADB"/>
            </w:tcBorders>
            <w:shd w:val="clear" w:color="auto" w:fill="4471C4"/>
          </w:tcPr>
          <w:p w14:paraId="6B0F61F3" w14:textId="77777777" w:rsidR="00360AF5" w:rsidRDefault="00674C3A">
            <w:pPr>
              <w:pStyle w:val="TableParagraph"/>
              <w:spacing w:line="264" w:lineRule="exact"/>
              <w:ind w:left="289"/>
              <w:rPr>
                <w:rFonts w:ascii="Calibri" w:eastAsia="Calibri" w:hAnsi="Calibri" w:cs="Calibri"/>
              </w:rPr>
            </w:pPr>
            <w:r>
              <w:rPr>
                <w:rFonts w:ascii="Calibri"/>
                <w:b/>
                <w:spacing w:val="-1"/>
              </w:rPr>
              <w:t>Payments</w:t>
            </w:r>
          </w:p>
        </w:tc>
      </w:tr>
      <w:tr w:rsidR="00360AF5" w14:paraId="2EF15A82" w14:textId="77777777" w:rsidTr="002B2503">
        <w:trPr>
          <w:trHeight w:hRule="exact" w:val="772"/>
        </w:trPr>
        <w:tc>
          <w:tcPr>
            <w:tcW w:w="1111" w:type="dxa"/>
            <w:gridSpan w:val="2"/>
            <w:tcBorders>
              <w:top w:val="single" w:sz="5" w:space="0" w:color="8DAADB"/>
              <w:left w:val="single" w:sz="5" w:space="0" w:color="8DAADB"/>
              <w:bottom w:val="single" w:sz="5" w:space="0" w:color="8DAADB"/>
              <w:right w:val="single" w:sz="5" w:space="0" w:color="8DAADB"/>
            </w:tcBorders>
            <w:shd w:val="clear" w:color="auto" w:fill="D9E2F3"/>
          </w:tcPr>
          <w:p w14:paraId="1A5F4CC8" w14:textId="77777777" w:rsidR="00360AF5" w:rsidRDefault="00674C3A">
            <w:pPr>
              <w:pStyle w:val="TableParagraph"/>
              <w:spacing w:line="360" w:lineRule="auto"/>
              <w:ind w:left="152" w:right="148" w:hanging="3"/>
              <w:rPr>
                <w:rFonts w:ascii="Calibri" w:eastAsia="Calibri" w:hAnsi="Calibri" w:cs="Calibri"/>
              </w:rPr>
            </w:pPr>
            <w:r>
              <w:rPr>
                <w:rFonts w:ascii="Calibri"/>
                <w:b/>
                <w:spacing w:val="-1"/>
              </w:rPr>
              <w:t>Available</w:t>
            </w:r>
            <w:r>
              <w:rPr>
                <w:rFonts w:ascii="Times New Roman"/>
                <w:b/>
                <w:spacing w:val="24"/>
              </w:rPr>
              <w:t xml:space="preserve"> </w:t>
            </w:r>
            <w:r>
              <w:rPr>
                <w:rFonts w:ascii="Calibri"/>
                <w:b/>
                <w:spacing w:val="-1"/>
              </w:rPr>
              <w:t>Resource</w:t>
            </w:r>
          </w:p>
        </w:tc>
        <w:tc>
          <w:tcPr>
            <w:tcW w:w="919" w:type="dxa"/>
            <w:tcBorders>
              <w:top w:val="single" w:sz="5" w:space="0" w:color="8DAADB"/>
              <w:left w:val="single" w:sz="5" w:space="0" w:color="8DAADB"/>
              <w:bottom w:val="single" w:sz="5" w:space="0" w:color="8DAADB"/>
              <w:right w:val="single" w:sz="5" w:space="0" w:color="8DAADB"/>
            </w:tcBorders>
            <w:shd w:val="clear" w:color="auto" w:fill="D9E2F3"/>
          </w:tcPr>
          <w:p w14:paraId="55114EA6" w14:textId="77777777" w:rsidR="00360AF5" w:rsidRDefault="00674C3A">
            <w:pPr>
              <w:pStyle w:val="TableParagraph"/>
              <w:spacing w:line="264" w:lineRule="exact"/>
              <w:ind w:right="1"/>
              <w:jc w:val="center"/>
              <w:rPr>
                <w:rFonts w:ascii="Calibri" w:eastAsia="Calibri" w:hAnsi="Calibri" w:cs="Calibri"/>
              </w:rPr>
            </w:pPr>
            <w:r>
              <w:rPr>
                <w:rFonts w:ascii="Calibri"/>
                <w:b/>
              </w:rPr>
              <w:t>5</w:t>
            </w:r>
          </w:p>
        </w:tc>
        <w:tc>
          <w:tcPr>
            <w:tcW w:w="1273" w:type="dxa"/>
            <w:tcBorders>
              <w:top w:val="single" w:sz="5" w:space="0" w:color="8DAADB"/>
              <w:left w:val="single" w:sz="5" w:space="0" w:color="8DAADB"/>
              <w:bottom w:val="single" w:sz="5" w:space="0" w:color="8DAADB"/>
              <w:right w:val="single" w:sz="5" w:space="0" w:color="8DAADB"/>
            </w:tcBorders>
            <w:shd w:val="clear" w:color="auto" w:fill="D9E2F3"/>
          </w:tcPr>
          <w:p w14:paraId="140326C6" w14:textId="77777777" w:rsidR="00360AF5" w:rsidRDefault="00674C3A">
            <w:pPr>
              <w:pStyle w:val="TableParagraph"/>
              <w:spacing w:line="264" w:lineRule="exact"/>
              <w:jc w:val="center"/>
              <w:rPr>
                <w:rFonts w:ascii="Calibri" w:eastAsia="Calibri" w:hAnsi="Calibri" w:cs="Calibri"/>
              </w:rPr>
            </w:pPr>
            <w:r>
              <w:rPr>
                <w:rFonts w:ascii="Calibri"/>
              </w:rPr>
              <w:t>5</w:t>
            </w:r>
          </w:p>
        </w:tc>
        <w:tc>
          <w:tcPr>
            <w:tcW w:w="1228" w:type="dxa"/>
            <w:tcBorders>
              <w:top w:val="single" w:sz="5" w:space="0" w:color="8DAADB"/>
              <w:left w:val="single" w:sz="5" w:space="0" w:color="8DAADB"/>
              <w:bottom w:val="single" w:sz="5" w:space="0" w:color="8DAADB"/>
              <w:right w:val="single" w:sz="5" w:space="0" w:color="8DAADB"/>
            </w:tcBorders>
            <w:shd w:val="clear" w:color="auto" w:fill="D9E2F3"/>
          </w:tcPr>
          <w:p w14:paraId="57F3460E" w14:textId="77777777" w:rsidR="00360AF5" w:rsidRDefault="00674C3A">
            <w:pPr>
              <w:pStyle w:val="TableParagraph"/>
              <w:spacing w:line="264" w:lineRule="exact"/>
              <w:ind w:left="3"/>
              <w:jc w:val="center"/>
              <w:rPr>
                <w:rFonts w:ascii="Calibri" w:eastAsia="Calibri" w:hAnsi="Calibri" w:cs="Calibri"/>
              </w:rPr>
            </w:pPr>
            <w:r>
              <w:rPr>
                <w:rFonts w:ascii="Calibri"/>
              </w:rPr>
              <w:t>5</w:t>
            </w:r>
          </w:p>
        </w:tc>
        <w:tc>
          <w:tcPr>
            <w:tcW w:w="990" w:type="dxa"/>
            <w:tcBorders>
              <w:top w:val="single" w:sz="5" w:space="0" w:color="8DAADB"/>
              <w:left w:val="single" w:sz="5" w:space="0" w:color="8DAADB"/>
              <w:bottom w:val="single" w:sz="5" w:space="0" w:color="8DAADB"/>
              <w:right w:val="single" w:sz="5" w:space="0" w:color="8DAADB"/>
            </w:tcBorders>
            <w:shd w:val="clear" w:color="auto" w:fill="D9E2F3"/>
          </w:tcPr>
          <w:p w14:paraId="2AD375E8" w14:textId="77777777" w:rsidR="00360AF5" w:rsidRDefault="00674C3A">
            <w:pPr>
              <w:pStyle w:val="TableParagraph"/>
              <w:spacing w:line="264" w:lineRule="exact"/>
              <w:ind w:left="1"/>
              <w:jc w:val="center"/>
              <w:rPr>
                <w:rFonts w:ascii="Calibri" w:eastAsia="Calibri" w:hAnsi="Calibri" w:cs="Calibri"/>
              </w:rPr>
            </w:pPr>
            <w:r>
              <w:rPr>
                <w:rFonts w:ascii="Calibri"/>
              </w:rPr>
              <w:t>5</w:t>
            </w:r>
          </w:p>
        </w:tc>
        <w:tc>
          <w:tcPr>
            <w:tcW w:w="864" w:type="dxa"/>
            <w:tcBorders>
              <w:top w:val="single" w:sz="5" w:space="0" w:color="8DAADB"/>
              <w:left w:val="single" w:sz="5" w:space="0" w:color="8DAADB"/>
              <w:bottom w:val="single" w:sz="5" w:space="0" w:color="8DAADB"/>
              <w:right w:val="single" w:sz="5" w:space="0" w:color="8DAADB"/>
            </w:tcBorders>
            <w:shd w:val="clear" w:color="auto" w:fill="D9E2F3"/>
          </w:tcPr>
          <w:p w14:paraId="0D5F1190" w14:textId="77777777" w:rsidR="00360AF5" w:rsidRDefault="00674C3A">
            <w:pPr>
              <w:pStyle w:val="TableParagraph"/>
              <w:spacing w:line="264" w:lineRule="exact"/>
              <w:ind w:right="1"/>
              <w:jc w:val="center"/>
              <w:rPr>
                <w:rFonts w:ascii="Calibri" w:eastAsia="Calibri" w:hAnsi="Calibri" w:cs="Calibri"/>
              </w:rPr>
            </w:pPr>
            <w:r>
              <w:rPr>
                <w:rFonts w:ascii="Calibri"/>
              </w:rPr>
              <w:t>5</w:t>
            </w:r>
          </w:p>
        </w:tc>
        <w:tc>
          <w:tcPr>
            <w:tcW w:w="1815" w:type="dxa"/>
            <w:tcBorders>
              <w:top w:val="single" w:sz="5" w:space="0" w:color="8DAADB"/>
              <w:left w:val="single" w:sz="5" w:space="0" w:color="8DAADB"/>
              <w:bottom w:val="single" w:sz="5" w:space="0" w:color="8DAADB"/>
              <w:right w:val="single" w:sz="5" w:space="0" w:color="8DAADB"/>
            </w:tcBorders>
            <w:shd w:val="clear" w:color="auto" w:fill="D9E2F3"/>
          </w:tcPr>
          <w:p w14:paraId="13317158" w14:textId="77777777" w:rsidR="00360AF5" w:rsidRDefault="00674C3A">
            <w:pPr>
              <w:pStyle w:val="TableParagraph"/>
              <w:spacing w:line="264" w:lineRule="exact"/>
              <w:ind w:right="1"/>
              <w:jc w:val="center"/>
              <w:rPr>
                <w:rFonts w:ascii="Calibri" w:eastAsia="Calibri" w:hAnsi="Calibri" w:cs="Calibri"/>
              </w:rPr>
            </w:pPr>
            <w:r>
              <w:rPr>
                <w:rFonts w:ascii="Calibri"/>
              </w:rPr>
              <w:t>2</w:t>
            </w:r>
          </w:p>
        </w:tc>
        <w:tc>
          <w:tcPr>
            <w:tcW w:w="1439" w:type="dxa"/>
            <w:tcBorders>
              <w:top w:val="single" w:sz="5" w:space="0" w:color="8DAADB"/>
              <w:left w:val="single" w:sz="5" w:space="0" w:color="8DAADB"/>
              <w:bottom w:val="single" w:sz="5" w:space="0" w:color="8DAADB"/>
              <w:right w:val="single" w:sz="5" w:space="0" w:color="8DAADB"/>
            </w:tcBorders>
            <w:shd w:val="clear" w:color="auto" w:fill="D9E2F3"/>
          </w:tcPr>
          <w:p w14:paraId="6AD60100" w14:textId="77777777" w:rsidR="00360AF5" w:rsidRDefault="00674C3A">
            <w:pPr>
              <w:pStyle w:val="TableParagraph"/>
              <w:spacing w:line="264" w:lineRule="exact"/>
              <w:ind w:right="3"/>
              <w:jc w:val="center"/>
              <w:rPr>
                <w:rFonts w:ascii="Calibri" w:eastAsia="Calibri" w:hAnsi="Calibri" w:cs="Calibri"/>
              </w:rPr>
            </w:pPr>
            <w:r>
              <w:rPr>
                <w:rFonts w:ascii="Calibri"/>
              </w:rPr>
              <w:t>5</w:t>
            </w:r>
          </w:p>
        </w:tc>
      </w:tr>
      <w:tr w:rsidR="00360AF5" w14:paraId="318F9EF7" w14:textId="77777777" w:rsidTr="002B2503">
        <w:trPr>
          <w:trHeight w:hRule="exact" w:val="772"/>
        </w:trPr>
        <w:tc>
          <w:tcPr>
            <w:tcW w:w="1111" w:type="dxa"/>
            <w:gridSpan w:val="2"/>
            <w:tcBorders>
              <w:top w:val="single" w:sz="5" w:space="0" w:color="8DAADB"/>
              <w:left w:val="single" w:sz="5" w:space="0" w:color="8DAADB"/>
              <w:bottom w:val="single" w:sz="5" w:space="0" w:color="8DAADB"/>
              <w:right w:val="single" w:sz="5" w:space="0" w:color="8DAADB"/>
            </w:tcBorders>
          </w:tcPr>
          <w:p w14:paraId="7C29EA4A" w14:textId="77777777" w:rsidR="00360AF5" w:rsidRDefault="00674C3A">
            <w:pPr>
              <w:pStyle w:val="TableParagraph"/>
              <w:spacing w:line="360" w:lineRule="auto"/>
              <w:ind w:left="219" w:right="217" w:firstLine="93"/>
              <w:rPr>
                <w:rFonts w:ascii="Calibri" w:eastAsia="Calibri" w:hAnsi="Calibri" w:cs="Calibri"/>
              </w:rPr>
            </w:pPr>
            <w:r>
              <w:rPr>
                <w:rFonts w:ascii="Calibri"/>
                <w:b/>
                <w:spacing w:val="-1"/>
              </w:rPr>
              <w:t>Easily</w:t>
            </w:r>
            <w:r>
              <w:rPr>
                <w:rFonts w:ascii="Times New Roman"/>
                <w:b/>
                <w:spacing w:val="23"/>
              </w:rPr>
              <w:t xml:space="preserve"> </w:t>
            </w:r>
            <w:r>
              <w:rPr>
                <w:rFonts w:ascii="Calibri"/>
                <w:b/>
                <w:spacing w:val="-1"/>
              </w:rPr>
              <w:t>Applied</w:t>
            </w:r>
          </w:p>
        </w:tc>
        <w:tc>
          <w:tcPr>
            <w:tcW w:w="919" w:type="dxa"/>
            <w:tcBorders>
              <w:top w:val="single" w:sz="5" w:space="0" w:color="8DAADB"/>
              <w:left w:val="single" w:sz="5" w:space="0" w:color="8DAADB"/>
              <w:bottom w:val="single" w:sz="5" w:space="0" w:color="8DAADB"/>
              <w:right w:val="single" w:sz="5" w:space="0" w:color="8DAADB"/>
            </w:tcBorders>
          </w:tcPr>
          <w:p w14:paraId="6F0E1A82" w14:textId="77777777" w:rsidR="00360AF5" w:rsidRDefault="00674C3A">
            <w:pPr>
              <w:pStyle w:val="TableParagraph"/>
              <w:spacing w:line="264" w:lineRule="exact"/>
              <w:ind w:right="1"/>
              <w:jc w:val="center"/>
              <w:rPr>
                <w:rFonts w:ascii="Calibri" w:eastAsia="Calibri" w:hAnsi="Calibri" w:cs="Calibri"/>
              </w:rPr>
            </w:pPr>
            <w:r>
              <w:rPr>
                <w:rFonts w:ascii="Calibri"/>
                <w:b/>
              </w:rPr>
              <w:t>3</w:t>
            </w:r>
          </w:p>
        </w:tc>
        <w:tc>
          <w:tcPr>
            <w:tcW w:w="1273" w:type="dxa"/>
            <w:tcBorders>
              <w:top w:val="single" w:sz="5" w:space="0" w:color="8DAADB"/>
              <w:left w:val="single" w:sz="5" w:space="0" w:color="8DAADB"/>
              <w:bottom w:val="single" w:sz="5" w:space="0" w:color="8DAADB"/>
              <w:right w:val="single" w:sz="5" w:space="0" w:color="8DAADB"/>
            </w:tcBorders>
          </w:tcPr>
          <w:p w14:paraId="0B1BD05C" w14:textId="77777777" w:rsidR="00360AF5" w:rsidRDefault="00674C3A">
            <w:pPr>
              <w:pStyle w:val="TableParagraph"/>
              <w:spacing w:line="264" w:lineRule="exact"/>
              <w:jc w:val="center"/>
              <w:rPr>
                <w:rFonts w:ascii="Calibri" w:eastAsia="Calibri" w:hAnsi="Calibri" w:cs="Calibri"/>
              </w:rPr>
            </w:pPr>
            <w:r>
              <w:rPr>
                <w:rFonts w:ascii="Calibri"/>
              </w:rPr>
              <w:t>4</w:t>
            </w:r>
          </w:p>
        </w:tc>
        <w:tc>
          <w:tcPr>
            <w:tcW w:w="1228" w:type="dxa"/>
            <w:tcBorders>
              <w:top w:val="single" w:sz="5" w:space="0" w:color="8DAADB"/>
              <w:left w:val="single" w:sz="5" w:space="0" w:color="8DAADB"/>
              <w:bottom w:val="single" w:sz="5" w:space="0" w:color="8DAADB"/>
              <w:right w:val="single" w:sz="5" w:space="0" w:color="8DAADB"/>
            </w:tcBorders>
          </w:tcPr>
          <w:p w14:paraId="451518E3" w14:textId="77777777" w:rsidR="00360AF5" w:rsidRDefault="00674C3A">
            <w:pPr>
              <w:pStyle w:val="TableParagraph"/>
              <w:spacing w:line="264" w:lineRule="exact"/>
              <w:ind w:left="3"/>
              <w:jc w:val="center"/>
              <w:rPr>
                <w:rFonts w:ascii="Calibri" w:eastAsia="Calibri" w:hAnsi="Calibri" w:cs="Calibri"/>
              </w:rPr>
            </w:pPr>
            <w:r>
              <w:rPr>
                <w:rFonts w:ascii="Calibri"/>
              </w:rPr>
              <w:t>4</w:t>
            </w:r>
          </w:p>
        </w:tc>
        <w:tc>
          <w:tcPr>
            <w:tcW w:w="990" w:type="dxa"/>
            <w:tcBorders>
              <w:top w:val="single" w:sz="5" w:space="0" w:color="8DAADB"/>
              <w:left w:val="single" w:sz="5" w:space="0" w:color="8DAADB"/>
              <w:bottom w:val="single" w:sz="5" w:space="0" w:color="8DAADB"/>
              <w:right w:val="single" w:sz="5" w:space="0" w:color="8DAADB"/>
            </w:tcBorders>
          </w:tcPr>
          <w:p w14:paraId="55689089" w14:textId="77777777" w:rsidR="00360AF5" w:rsidRDefault="00674C3A">
            <w:pPr>
              <w:pStyle w:val="TableParagraph"/>
              <w:spacing w:line="264" w:lineRule="exact"/>
              <w:ind w:left="1"/>
              <w:jc w:val="center"/>
              <w:rPr>
                <w:rFonts w:ascii="Calibri" w:eastAsia="Calibri" w:hAnsi="Calibri" w:cs="Calibri"/>
              </w:rPr>
            </w:pPr>
            <w:r>
              <w:rPr>
                <w:rFonts w:ascii="Calibri"/>
              </w:rPr>
              <w:t>5</w:t>
            </w:r>
          </w:p>
        </w:tc>
        <w:tc>
          <w:tcPr>
            <w:tcW w:w="864" w:type="dxa"/>
            <w:tcBorders>
              <w:top w:val="single" w:sz="5" w:space="0" w:color="8DAADB"/>
              <w:left w:val="single" w:sz="5" w:space="0" w:color="8DAADB"/>
              <w:bottom w:val="single" w:sz="5" w:space="0" w:color="8DAADB"/>
              <w:right w:val="single" w:sz="5" w:space="0" w:color="8DAADB"/>
            </w:tcBorders>
          </w:tcPr>
          <w:p w14:paraId="277DA9F8" w14:textId="77777777" w:rsidR="00360AF5" w:rsidRDefault="00674C3A">
            <w:pPr>
              <w:pStyle w:val="TableParagraph"/>
              <w:spacing w:line="264" w:lineRule="exact"/>
              <w:ind w:right="1"/>
              <w:jc w:val="center"/>
              <w:rPr>
                <w:rFonts w:ascii="Calibri" w:eastAsia="Calibri" w:hAnsi="Calibri" w:cs="Calibri"/>
              </w:rPr>
            </w:pPr>
            <w:r>
              <w:rPr>
                <w:rFonts w:ascii="Calibri"/>
              </w:rPr>
              <w:t>4</w:t>
            </w:r>
          </w:p>
        </w:tc>
        <w:tc>
          <w:tcPr>
            <w:tcW w:w="1815" w:type="dxa"/>
            <w:tcBorders>
              <w:top w:val="single" w:sz="5" w:space="0" w:color="8DAADB"/>
              <w:left w:val="single" w:sz="5" w:space="0" w:color="8DAADB"/>
              <w:bottom w:val="single" w:sz="5" w:space="0" w:color="8DAADB"/>
              <w:right w:val="single" w:sz="5" w:space="0" w:color="8DAADB"/>
            </w:tcBorders>
          </w:tcPr>
          <w:p w14:paraId="1AEE4C8A" w14:textId="77777777" w:rsidR="00360AF5" w:rsidRDefault="00674C3A">
            <w:pPr>
              <w:pStyle w:val="TableParagraph"/>
              <w:spacing w:line="264" w:lineRule="exact"/>
              <w:ind w:right="1"/>
              <w:jc w:val="center"/>
              <w:rPr>
                <w:rFonts w:ascii="Calibri" w:eastAsia="Calibri" w:hAnsi="Calibri" w:cs="Calibri"/>
              </w:rPr>
            </w:pPr>
            <w:r>
              <w:rPr>
                <w:rFonts w:ascii="Calibri"/>
              </w:rPr>
              <w:t>3</w:t>
            </w:r>
          </w:p>
        </w:tc>
        <w:tc>
          <w:tcPr>
            <w:tcW w:w="1439" w:type="dxa"/>
            <w:tcBorders>
              <w:top w:val="single" w:sz="5" w:space="0" w:color="8DAADB"/>
              <w:left w:val="single" w:sz="5" w:space="0" w:color="8DAADB"/>
              <w:bottom w:val="single" w:sz="5" w:space="0" w:color="8DAADB"/>
              <w:right w:val="single" w:sz="5" w:space="0" w:color="8DAADB"/>
            </w:tcBorders>
          </w:tcPr>
          <w:p w14:paraId="42FAFB83" w14:textId="77777777" w:rsidR="00360AF5" w:rsidRDefault="00674C3A">
            <w:pPr>
              <w:pStyle w:val="TableParagraph"/>
              <w:spacing w:line="264" w:lineRule="exact"/>
              <w:ind w:right="3"/>
              <w:jc w:val="center"/>
              <w:rPr>
                <w:rFonts w:ascii="Calibri" w:eastAsia="Calibri" w:hAnsi="Calibri" w:cs="Calibri"/>
              </w:rPr>
            </w:pPr>
            <w:r>
              <w:rPr>
                <w:rFonts w:ascii="Calibri"/>
              </w:rPr>
              <w:t>4</w:t>
            </w:r>
          </w:p>
        </w:tc>
      </w:tr>
      <w:tr w:rsidR="00360AF5" w14:paraId="6352A7A6" w14:textId="77777777" w:rsidTr="002B2503">
        <w:trPr>
          <w:trHeight w:hRule="exact" w:val="772"/>
        </w:trPr>
        <w:tc>
          <w:tcPr>
            <w:tcW w:w="1111" w:type="dxa"/>
            <w:gridSpan w:val="2"/>
            <w:tcBorders>
              <w:top w:val="single" w:sz="5" w:space="0" w:color="8DAADB"/>
              <w:left w:val="single" w:sz="5" w:space="0" w:color="8DAADB"/>
              <w:bottom w:val="single" w:sz="5" w:space="0" w:color="8DAADB"/>
              <w:right w:val="single" w:sz="5" w:space="0" w:color="8DAADB"/>
            </w:tcBorders>
            <w:shd w:val="clear" w:color="auto" w:fill="D9E2F3"/>
          </w:tcPr>
          <w:p w14:paraId="6DD2436B" w14:textId="77777777" w:rsidR="00360AF5" w:rsidRDefault="00674C3A">
            <w:pPr>
              <w:pStyle w:val="TableParagraph"/>
              <w:spacing w:line="360" w:lineRule="auto"/>
              <w:ind w:left="109" w:right="109" w:firstLine="72"/>
              <w:rPr>
                <w:rFonts w:ascii="Calibri" w:eastAsia="Calibri" w:hAnsi="Calibri" w:cs="Calibri"/>
              </w:rPr>
            </w:pPr>
            <w:r>
              <w:rPr>
                <w:rFonts w:ascii="Calibri"/>
                <w:b/>
                <w:spacing w:val="-1"/>
              </w:rPr>
              <w:t>Upgrade</w:t>
            </w:r>
            <w:r>
              <w:rPr>
                <w:rFonts w:ascii="Times New Roman"/>
                <w:b/>
                <w:spacing w:val="23"/>
              </w:rPr>
              <w:t xml:space="preserve"> </w:t>
            </w:r>
            <w:r>
              <w:rPr>
                <w:rFonts w:ascii="Calibri"/>
                <w:b/>
                <w:spacing w:val="-1"/>
              </w:rPr>
              <w:t>Possibility</w:t>
            </w:r>
          </w:p>
        </w:tc>
        <w:tc>
          <w:tcPr>
            <w:tcW w:w="919" w:type="dxa"/>
            <w:tcBorders>
              <w:top w:val="single" w:sz="5" w:space="0" w:color="8DAADB"/>
              <w:left w:val="single" w:sz="5" w:space="0" w:color="8DAADB"/>
              <w:bottom w:val="single" w:sz="5" w:space="0" w:color="8DAADB"/>
              <w:right w:val="single" w:sz="5" w:space="0" w:color="8DAADB"/>
            </w:tcBorders>
            <w:shd w:val="clear" w:color="auto" w:fill="D9E2F3"/>
          </w:tcPr>
          <w:p w14:paraId="367149F8" w14:textId="77777777" w:rsidR="00360AF5" w:rsidRDefault="00674C3A">
            <w:pPr>
              <w:pStyle w:val="TableParagraph"/>
              <w:spacing w:line="264" w:lineRule="exact"/>
              <w:ind w:right="1"/>
              <w:jc w:val="center"/>
              <w:rPr>
                <w:rFonts w:ascii="Calibri" w:eastAsia="Calibri" w:hAnsi="Calibri" w:cs="Calibri"/>
              </w:rPr>
            </w:pPr>
            <w:r>
              <w:rPr>
                <w:rFonts w:ascii="Calibri"/>
                <w:b/>
              </w:rPr>
              <w:t>4</w:t>
            </w:r>
          </w:p>
        </w:tc>
        <w:tc>
          <w:tcPr>
            <w:tcW w:w="1273" w:type="dxa"/>
            <w:tcBorders>
              <w:top w:val="single" w:sz="5" w:space="0" w:color="8DAADB"/>
              <w:left w:val="single" w:sz="5" w:space="0" w:color="8DAADB"/>
              <w:bottom w:val="single" w:sz="5" w:space="0" w:color="8DAADB"/>
              <w:right w:val="single" w:sz="5" w:space="0" w:color="8DAADB"/>
            </w:tcBorders>
            <w:shd w:val="clear" w:color="auto" w:fill="D9E2F3"/>
          </w:tcPr>
          <w:p w14:paraId="332F90BA" w14:textId="77777777" w:rsidR="00360AF5" w:rsidRDefault="00674C3A">
            <w:pPr>
              <w:pStyle w:val="TableParagraph"/>
              <w:spacing w:line="264" w:lineRule="exact"/>
              <w:jc w:val="center"/>
              <w:rPr>
                <w:rFonts w:ascii="Calibri" w:eastAsia="Calibri" w:hAnsi="Calibri" w:cs="Calibri"/>
              </w:rPr>
            </w:pPr>
            <w:r>
              <w:rPr>
                <w:rFonts w:ascii="Calibri"/>
              </w:rPr>
              <w:t>4</w:t>
            </w:r>
          </w:p>
        </w:tc>
        <w:tc>
          <w:tcPr>
            <w:tcW w:w="1228" w:type="dxa"/>
            <w:tcBorders>
              <w:top w:val="single" w:sz="5" w:space="0" w:color="8DAADB"/>
              <w:left w:val="single" w:sz="5" w:space="0" w:color="8DAADB"/>
              <w:bottom w:val="single" w:sz="5" w:space="0" w:color="8DAADB"/>
              <w:right w:val="single" w:sz="5" w:space="0" w:color="8DAADB"/>
            </w:tcBorders>
            <w:shd w:val="clear" w:color="auto" w:fill="D9E2F3"/>
          </w:tcPr>
          <w:p w14:paraId="42CFFD0C" w14:textId="77777777" w:rsidR="00360AF5" w:rsidRDefault="00674C3A">
            <w:pPr>
              <w:pStyle w:val="TableParagraph"/>
              <w:spacing w:line="264" w:lineRule="exact"/>
              <w:ind w:left="3"/>
              <w:jc w:val="center"/>
              <w:rPr>
                <w:rFonts w:ascii="Calibri" w:eastAsia="Calibri" w:hAnsi="Calibri" w:cs="Calibri"/>
              </w:rPr>
            </w:pPr>
            <w:r>
              <w:rPr>
                <w:rFonts w:ascii="Calibri"/>
              </w:rPr>
              <w:t>5</w:t>
            </w:r>
          </w:p>
        </w:tc>
        <w:tc>
          <w:tcPr>
            <w:tcW w:w="990" w:type="dxa"/>
            <w:tcBorders>
              <w:top w:val="single" w:sz="5" w:space="0" w:color="8DAADB"/>
              <w:left w:val="single" w:sz="5" w:space="0" w:color="8DAADB"/>
              <w:bottom w:val="single" w:sz="5" w:space="0" w:color="8DAADB"/>
              <w:right w:val="single" w:sz="5" w:space="0" w:color="8DAADB"/>
            </w:tcBorders>
            <w:shd w:val="clear" w:color="auto" w:fill="D9E2F3"/>
          </w:tcPr>
          <w:p w14:paraId="402B8828" w14:textId="77777777" w:rsidR="00360AF5" w:rsidRDefault="00674C3A">
            <w:pPr>
              <w:pStyle w:val="TableParagraph"/>
              <w:spacing w:line="264" w:lineRule="exact"/>
              <w:ind w:left="1"/>
              <w:jc w:val="center"/>
              <w:rPr>
                <w:rFonts w:ascii="Calibri" w:eastAsia="Calibri" w:hAnsi="Calibri" w:cs="Calibri"/>
              </w:rPr>
            </w:pPr>
            <w:r>
              <w:rPr>
                <w:rFonts w:ascii="Calibri"/>
              </w:rPr>
              <w:t>4</w:t>
            </w:r>
          </w:p>
        </w:tc>
        <w:tc>
          <w:tcPr>
            <w:tcW w:w="864" w:type="dxa"/>
            <w:tcBorders>
              <w:top w:val="single" w:sz="5" w:space="0" w:color="8DAADB"/>
              <w:left w:val="single" w:sz="5" w:space="0" w:color="8DAADB"/>
              <w:bottom w:val="single" w:sz="5" w:space="0" w:color="8DAADB"/>
              <w:right w:val="single" w:sz="5" w:space="0" w:color="8DAADB"/>
            </w:tcBorders>
            <w:shd w:val="clear" w:color="auto" w:fill="D9E2F3"/>
          </w:tcPr>
          <w:p w14:paraId="6113355B" w14:textId="77777777" w:rsidR="00360AF5" w:rsidRDefault="00674C3A">
            <w:pPr>
              <w:pStyle w:val="TableParagraph"/>
              <w:spacing w:line="264" w:lineRule="exact"/>
              <w:ind w:right="1"/>
              <w:jc w:val="center"/>
              <w:rPr>
                <w:rFonts w:ascii="Calibri" w:eastAsia="Calibri" w:hAnsi="Calibri" w:cs="Calibri"/>
              </w:rPr>
            </w:pPr>
            <w:r>
              <w:rPr>
                <w:rFonts w:ascii="Calibri"/>
              </w:rPr>
              <w:t>4</w:t>
            </w:r>
          </w:p>
        </w:tc>
        <w:tc>
          <w:tcPr>
            <w:tcW w:w="1815" w:type="dxa"/>
            <w:tcBorders>
              <w:top w:val="single" w:sz="5" w:space="0" w:color="8DAADB"/>
              <w:left w:val="single" w:sz="5" w:space="0" w:color="8DAADB"/>
              <w:bottom w:val="single" w:sz="5" w:space="0" w:color="8DAADB"/>
              <w:right w:val="single" w:sz="5" w:space="0" w:color="8DAADB"/>
            </w:tcBorders>
            <w:shd w:val="clear" w:color="auto" w:fill="D9E2F3"/>
          </w:tcPr>
          <w:p w14:paraId="38F2C132" w14:textId="77777777" w:rsidR="00360AF5" w:rsidRDefault="00674C3A">
            <w:pPr>
              <w:pStyle w:val="TableParagraph"/>
              <w:spacing w:line="264" w:lineRule="exact"/>
              <w:ind w:right="1"/>
              <w:jc w:val="center"/>
              <w:rPr>
                <w:rFonts w:ascii="Calibri" w:eastAsia="Calibri" w:hAnsi="Calibri" w:cs="Calibri"/>
              </w:rPr>
            </w:pPr>
            <w:r>
              <w:rPr>
                <w:rFonts w:ascii="Calibri"/>
              </w:rPr>
              <w:t>3</w:t>
            </w:r>
          </w:p>
        </w:tc>
        <w:tc>
          <w:tcPr>
            <w:tcW w:w="1439" w:type="dxa"/>
            <w:tcBorders>
              <w:top w:val="single" w:sz="5" w:space="0" w:color="8DAADB"/>
              <w:left w:val="single" w:sz="5" w:space="0" w:color="8DAADB"/>
              <w:bottom w:val="single" w:sz="5" w:space="0" w:color="8DAADB"/>
              <w:right w:val="single" w:sz="5" w:space="0" w:color="8DAADB"/>
            </w:tcBorders>
            <w:shd w:val="clear" w:color="auto" w:fill="D9E2F3"/>
          </w:tcPr>
          <w:p w14:paraId="53EA6C89" w14:textId="77777777" w:rsidR="00360AF5" w:rsidRDefault="00674C3A">
            <w:pPr>
              <w:pStyle w:val="TableParagraph"/>
              <w:spacing w:line="264" w:lineRule="exact"/>
              <w:ind w:right="3"/>
              <w:jc w:val="center"/>
              <w:rPr>
                <w:rFonts w:ascii="Calibri" w:eastAsia="Calibri" w:hAnsi="Calibri" w:cs="Calibri"/>
              </w:rPr>
            </w:pPr>
            <w:r>
              <w:rPr>
                <w:rFonts w:ascii="Calibri"/>
              </w:rPr>
              <w:t>4</w:t>
            </w:r>
          </w:p>
        </w:tc>
      </w:tr>
      <w:tr w:rsidR="00360AF5" w14:paraId="31DFB1B5" w14:textId="77777777" w:rsidTr="002B2503">
        <w:trPr>
          <w:trHeight w:hRule="exact" w:val="773"/>
        </w:trPr>
        <w:tc>
          <w:tcPr>
            <w:tcW w:w="1111" w:type="dxa"/>
            <w:gridSpan w:val="2"/>
            <w:tcBorders>
              <w:top w:val="single" w:sz="5" w:space="0" w:color="8DAADB"/>
              <w:left w:val="single" w:sz="5" w:space="0" w:color="8DAADB"/>
              <w:bottom w:val="single" w:sz="5" w:space="0" w:color="8DAADB"/>
              <w:right w:val="single" w:sz="5" w:space="0" w:color="8DAADB"/>
            </w:tcBorders>
          </w:tcPr>
          <w:p w14:paraId="74F66A03" w14:textId="77777777" w:rsidR="00360AF5" w:rsidRDefault="00674C3A">
            <w:pPr>
              <w:pStyle w:val="TableParagraph"/>
              <w:spacing w:line="360" w:lineRule="auto"/>
              <w:ind w:left="150" w:right="144" w:hanging="8"/>
              <w:rPr>
                <w:rFonts w:ascii="Calibri" w:eastAsia="Calibri" w:hAnsi="Calibri" w:cs="Calibri"/>
              </w:rPr>
            </w:pPr>
            <w:r>
              <w:rPr>
                <w:rFonts w:ascii="Calibri"/>
                <w:b/>
                <w:spacing w:val="-1"/>
              </w:rPr>
              <w:t>Technical</w:t>
            </w:r>
            <w:r>
              <w:rPr>
                <w:rFonts w:ascii="Times New Roman"/>
                <w:b/>
                <w:spacing w:val="24"/>
              </w:rPr>
              <w:t xml:space="preserve"> </w:t>
            </w:r>
            <w:r>
              <w:rPr>
                <w:rFonts w:ascii="Calibri"/>
                <w:b/>
                <w:spacing w:val="-1"/>
              </w:rPr>
              <w:t>Expertise</w:t>
            </w:r>
          </w:p>
        </w:tc>
        <w:tc>
          <w:tcPr>
            <w:tcW w:w="919" w:type="dxa"/>
            <w:tcBorders>
              <w:top w:val="single" w:sz="5" w:space="0" w:color="8DAADB"/>
              <w:left w:val="single" w:sz="5" w:space="0" w:color="8DAADB"/>
              <w:bottom w:val="single" w:sz="5" w:space="0" w:color="8DAADB"/>
              <w:right w:val="single" w:sz="5" w:space="0" w:color="8DAADB"/>
            </w:tcBorders>
          </w:tcPr>
          <w:p w14:paraId="2C4DE5B5" w14:textId="77777777" w:rsidR="00360AF5" w:rsidRDefault="00674C3A">
            <w:pPr>
              <w:pStyle w:val="TableParagraph"/>
              <w:spacing w:line="265" w:lineRule="exact"/>
              <w:ind w:right="1"/>
              <w:jc w:val="center"/>
              <w:rPr>
                <w:rFonts w:ascii="Calibri" w:eastAsia="Calibri" w:hAnsi="Calibri" w:cs="Calibri"/>
              </w:rPr>
            </w:pPr>
            <w:r>
              <w:rPr>
                <w:rFonts w:ascii="Calibri"/>
                <w:b/>
              </w:rPr>
              <w:t>4</w:t>
            </w:r>
          </w:p>
        </w:tc>
        <w:tc>
          <w:tcPr>
            <w:tcW w:w="1273" w:type="dxa"/>
            <w:tcBorders>
              <w:top w:val="single" w:sz="5" w:space="0" w:color="8DAADB"/>
              <w:left w:val="single" w:sz="5" w:space="0" w:color="8DAADB"/>
              <w:bottom w:val="single" w:sz="5" w:space="0" w:color="8DAADB"/>
              <w:right w:val="single" w:sz="5" w:space="0" w:color="8DAADB"/>
            </w:tcBorders>
          </w:tcPr>
          <w:p w14:paraId="43722AE5" w14:textId="77777777" w:rsidR="00360AF5" w:rsidRDefault="00674C3A">
            <w:pPr>
              <w:pStyle w:val="TableParagraph"/>
              <w:spacing w:line="265" w:lineRule="exact"/>
              <w:jc w:val="center"/>
              <w:rPr>
                <w:rFonts w:ascii="Calibri" w:eastAsia="Calibri" w:hAnsi="Calibri" w:cs="Calibri"/>
              </w:rPr>
            </w:pPr>
            <w:r>
              <w:rPr>
                <w:rFonts w:ascii="Calibri"/>
              </w:rPr>
              <w:t>5</w:t>
            </w:r>
          </w:p>
        </w:tc>
        <w:tc>
          <w:tcPr>
            <w:tcW w:w="1228" w:type="dxa"/>
            <w:tcBorders>
              <w:top w:val="single" w:sz="5" w:space="0" w:color="8DAADB"/>
              <w:left w:val="single" w:sz="5" w:space="0" w:color="8DAADB"/>
              <w:bottom w:val="single" w:sz="5" w:space="0" w:color="8DAADB"/>
              <w:right w:val="single" w:sz="5" w:space="0" w:color="8DAADB"/>
            </w:tcBorders>
          </w:tcPr>
          <w:p w14:paraId="0DE45A60" w14:textId="77777777" w:rsidR="00360AF5" w:rsidRDefault="00674C3A">
            <w:pPr>
              <w:pStyle w:val="TableParagraph"/>
              <w:spacing w:line="265" w:lineRule="exact"/>
              <w:ind w:left="3"/>
              <w:jc w:val="center"/>
              <w:rPr>
                <w:rFonts w:ascii="Calibri" w:eastAsia="Calibri" w:hAnsi="Calibri" w:cs="Calibri"/>
              </w:rPr>
            </w:pPr>
            <w:r>
              <w:rPr>
                <w:rFonts w:ascii="Calibri"/>
              </w:rPr>
              <w:t>5</w:t>
            </w:r>
          </w:p>
        </w:tc>
        <w:tc>
          <w:tcPr>
            <w:tcW w:w="990" w:type="dxa"/>
            <w:tcBorders>
              <w:top w:val="single" w:sz="5" w:space="0" w:color="8DAADB"/>
              <w:left w:val="single" w:sz="5" w:space="0" w:color="8DAADB"/>
              <w:bottom w:val="single" w:sz="5" w:space="0" w:color="8DAADB"/>
              <w:right w:val="single" w:sz="5" w:space="0" w:color="8DAADB"/>
            </w:tcBorders>
          </w:tcPr>
          <w:p w14:paraId="0C6BDDC9" w14:textId="77777777" w:rsidR="00360AF5" w:rsidRDefault="00674C3A">
            <w:pPr>
              <w:pStyle w:val="TableParagraph"/>
              <w:spacing w:line="265" w:lineRule="exact"/>
              <w:ind w:left="1"/>
              <w:jc w:val="center"/>
              <w:rPr>
                <w:rFonts w:ascii="Calibri" w:eastAsia="Calibri" w:hAnsi="Calibri" w:cs="Calibri"/>
              </w:rPr>
            </w:pPr>
            <w:r>
              <w:rPr>
                <w:rFonts w:ascii="Calibri"/>
              </w:rPr>
              <w:t>3</w:t>
            </w:r>
          </w:p>
        </w:tc>
        <w:tc>
          <w:tcPr>
            <w:tcW w:w="864" w:type="dxa"/>
            <w:tcBorders>
              <w:top w:val="single" w:sz="5" w:space="0" w:color="8DAADB"/>
              <w:left w:val="single" w:sz="5" w:space="0" w:color="8DAADB"/>
              <w:bottom w:val="single" w:sz="5" w:space="0" w:color="8DAADB"/>
              <w:right w:val="single" w:sz="5" w:space="0" w:color="8DAADB"/>
            </w:tcBorders>
          </w:tcPr>
          <w:p w14:paraId="21281162" w14:textId="77777777" w:rsidR="00360AF5" w:rsidRDefault="00674C3A">
            <w:pPr>
              <w:pStyle w:val="TableParagraph"/>
              <w:spacing w:line="265" w:lineRule="exact"/>
              <w:ind w:right="1"/>
              <w:jc w:val="center"/>
              <w:rPr>
                <w:rFonts w:ascii="Calibri" w:eastAsia="Calibri" w:hAnsi="Calibri" w:cs="Calibri"/>
              </w:rPr>
            </w:pPr>
            <w:r>
              <w:rPr>
                <w:rFonts w:ascii="Calibri"/>
              </w:rPr>
              <w:t>3</w:t>
            </w:r>
          </w:p>
        </w:tc>
        <w:tc>
          <w:tcPr>
            <w:tcW w:w="1815" w:type="dxa"/>
            <w:tcBorders>
              <w:top w:val="single" w:sz="5" w:space="0" w:color="8DAADB"/>
              <w:left w:val="single" w:sz="5" w:space="0" w:color="8DAADB"/>
              <w:bottom w:val="single" w:sz="5" w:space="0" w:color="8DAADB"/>
              <w:right w:val="single" w:sz="5" w:space="0" w:color="8DAADB"/>
            </w:tcBorders>
          </w:tcPr>
          <w:p w14:paraId="192F9A45" w14:textId="77777777" w:rsidR="00360AF5" w:rsidRDefault="00674C3A">
            <w:pPr>
              <w:pStyle w:val="TableParagraph"/>
              <w:spacing w:line="265" w:lineRule="exact"/>
              <w:ind w:right="1"/>
              <w:jc w:val="center"/>
              <w:rPr>
                <w:rFonts w:ascii="Calibri" w:eastAsia="Calibri" w:hAnsi="Calibri" w:cs="Calibri"/>
              </w:rPr>
            </w:pPr>
            <w:r>
              <w:rPr>
                <w:rFonts w:ascii="Calibri"/>
              </w:rPr>
              <w:t>4</w:t>
            </w:r>
          </w:p>
        </w:tc>
        <w:tc>
          <w:tcPr>
            <w:tcW w:w="1439" w:type="dxa"/>
            <w:tcBorders>
              <w:top w:val="single" w:sz="5" w:space="0" w:color="8DAADB"/>
              <w:left w:val="single" w:sz="5" w:space="0" w:color="8DAADB"/>
              <w:bottom w:val="single" w:sz="5" w:space="0" w:color="8DAADB"/>
              <w:right w:val="single" w:sz="5" w:space="0" w:color="8DAADB"/>
            </w:tcBorders>
          </w:tcPr>
          <w:p w14:paraId="523E0F59" w14:textId="77777777" w:rsidR="00360AF5" w:rsidRDefault="00674C3A">
            <w:pPr>
              <w:pStyle w:val="TableParagraph"/>
              <w:spacing w:line="265" w:lineRule="exact"/>
              <w:ind w:right="3"/>
              <w:jc w:val="center"/>
              <w:rPr>
                <w:rFonts w:ascii="Calibri" w:eastAsia="Calibri" w:hAnsi="Calibri" w:cs="Calibri"/>
              </w:rPr>
            </w:pPr>
            <w:r>
              <w:rPr>
                <w:rFonts w:ascii="Calibri"/>
              </w:rPr>
              <w:t>4</w:t>
            </w:r>
          </w:p>
        </w:tc>
      </w:tr>
      <w:tr w:rsidR="00360AF5" w14:paraId="2C0925D3" w14:textId="77777777" w:rsidTr="002B2503">
        <w:trPr>
          <w:trHeight w:hRule="exact" w:val="770"/>
        </w:trPr>
        <w:tc>
          <w:tcPr>
            <w:tcW w:w="1111" w:type="dxa"/>
            <w:gridSpan w:val="2"/>
            <w:tcBorders>
              <w:top w:val="single" w:sz="5" w:space="0" w:color="8DAADB"/>
              <w:left w:val="single" w:sz="5" w:space="0" w:color="8DAADB"/>
              <w:bottom w:val="single" w:sz="5" w:space="0" w:color="8DAADB"/>
              <w:right w:val="single" w:sz="5" w:space="0" w:color="8DAADB"/>
            </w:tcBorders>
            <w:shd w:val="clear" w:color="auto" w:fill="D9E2F3"/>
          </w:tcPr>
          <w:p w14:paraId="6DB14791" w14:textId="77777777" w:rsidR="00360AF5" w:rsidRDefault="00674C3A">
            <w:pPr>
              <w:pStyle w:val="TableParagraph"/>
              <w:spacing w:line="360" w:lineRule="auto"/>
              <w:ind w:left="102" w:right="103" w:firstLine="40"/>
              <w:rPr>
                <w:rFonts w:ascii="Calibri" w:eastAsia="Calibri" w:hAnsi="Calibri" w:cs="Calibri"/>
              </w:rPr>
            </w:pPr>
            <w:r>
              <w:rPr>
                <w:rFonts w:ascii="Calibri"/>
                <w:b/>
                <w:spacing w:val="-1"/>
              </w:rPr>
              <w:t>Technical</w:t>
            </w:r>
            <w:r>
              <w:rPr>
                <w:rFonts w:ascii="Times New Roman"/>
                <w:b/>
                <w:spacing w:val="24"/>
              </w:rPr>
              <w:t xml:space="preserve"> </w:t>
            </w:r>
            <w:r>
              <w:rPr>
                <w:rFonts w:ascii="Calibri"/>
                <w:b/>
                <w:spacing w:val="-1"/>
              </w:rPr>
              <w:t>Monopoly</w:t>
            </w:r>
          </w:p>
        </w:tc>
        <w:tc>
          <w:tcPr>
            <w:tcW w:w="919" w:type="dxa"/>
            <w:tcBorders>
              <w:top w:val="single" w:sz="5" w:space="0" w:color="8DAADB"/>
              <w:left w:val="single" w:sz="5" w:space="0" w:color="8DAADB"/>
              <w:bottom w:val="single" w:sz="5" w:space="0" w:color="8DAADB"/>
              <w:right w:val="single" w:sz="5" w:space="0" w:color="8DAADB"/>
            </w:tcBorders>
            <w:shd w:val="clear" w:color="auto" w:fill="D9E2F3"/>
          </w:tcPr>
          <w:p w14:paraId="45136536" w14:textId="77777777" w:rsidR="00360AF5" w:rsidRDefault="00674C3A">
            <w:pPr>
              <w:pStyle w:val="TableParagraph"/>
              <w:spacing w:line="264" w:lineRule="exact"/>
              <w:ind w:right="1"/>
              <w:jc w:val="center"/>
              <w:rPr>
                <w:rFonts w:ascii="Calibri" w:eastAsia="Calibri" w:hAnsi="Calibri" w:cs="Calibri"/>
              </w:rPr>
            </w:pPr>
            <w:r>
              <w:rPr>
                <w:rFonts w:ascii="Calibri"/>
                <w:b/>
              </w:rPr>
              <w:t>2</w:t>
            </w:r>
          </w:p>
        </w:tc>
        <w:tc>
          <w:tcPr>
            <w:tcW w:w="1273" w:type="dxa"/>
            <w:tcBorders>
              <w:top w:val="single" w:sz="5" w:space="0" w:color="8DAADB"/>
              <w:left w:val="single" w:sz="5" w:space="0" w:color="8DAADB"/>
              <w:bottom w:val="single" w:sz="5" w:space="0" w:color="8DAADB"/>
              <w:right w:val="single" w:sz="5" w:space="0" w:color="8DAADB"/>
            </w:tcBorders>
            <w:shd w:val="clear" w:color="auto" w:fill="D9E2F3"/>
          </w:tcPr>
          <w:p w14:paraId="141E92E0" w14:textId="77777777" w:rsidR="00360AF5" w:rsidRDefault="00674C3A">
            <w:pPr>
              <w:pStyle w:val="TableParagraph"/>
              <w:spacing w:line="264" w:lineRule="exact"/>
              <w:jc w:val="center"/>
              <w:rPr>
                <w:rFonts w:ascii="Calibri" w:eastAsia="Calibri" w:hAnsi="Calibri" w:cs="Calibri"/>
              </w:rPr>
            </w:pPr>
            <w:r>
              <w:rPr>
                <w:rFonts w:ascii="Calibri"/>
              </w:rPr>
              <w:t>2</w:t>
            </w:r>
          </w:p>
        </w:tc>
        <w:tc>
          <w:tcPr>
            <w:tcW w:w="1228" w:type="dxa"/>
            <w:tcBorders>
              <w:top w:val="single" w:sz="5" w:space="0" w:color="8DAADB"/>
              <w:left w:val="single" w:sz="5" w:space="0" w:color="8DAADB"/>
              <w:bottom w:val="single" w:sz="5" w:space="0" w:color="8DAADB"/>
              <w:right w:val="single" w:sz="5" w:space="0" w:color="8DAADB"/>
            </w:tcBorders>
            <w:shd w:val="clear" w:color="auto" w:fill="D9E2F3"/>
          </w:tcPr>
          <w:p w14:paraId="73F54F13" w14:textId="77777777" w:rsidR="00360AF5" w:rsidRDefault="00674C3A">
            <w:pPr>
              <w:pStyle w:val="TableParagraph"/>
              <w:spacing w:line="264" w:lineRule="exact"/>
              <w:ind w:left="3"/>
              <w:jc w:val="center"/>
              <w:rPr>
                <w:rFonts w:ascii="Calibri" w:eastAsia="Calibri" w:hAnsi="Calibri" w:cs="Calibri"/>
              </w:rPr>
            </w:pPr>
            <w:r>
              <w:rPr>
                <w:rFonts w:ascii="Calibri"/>
              </w:rPr>
              <w:t>2</w:t>
            </w:r>
          </w:p>
        </w:tc>
        <w:tc>
          <w:tcPr>
            <w:tcW w:w="990" w:type="dxa"/>
            <w:tcBorders>
              <w:top w:val="single" w:sz="5" w:space="0" w:color="8DAADB"/>
              <w:left w:val="single" w:sz="5" w:space="0" w:color="8DAADB"/>
              <w:bottom w:val="single" w:sz="5" w:space="0" w:color="8DAADB"/>
              <w:right w:val="single" w:sz="5" w:space="0" w:color="8DAADB"/>
            </w:tcBorders>
            <w:shd w:val="clear" w:color="auto" w:fill="D9E2F3"/>
          </w:tcPr>
          <w:p w14:paraId="24E7727B" w14:textId="77777777" w:rsidR="00360AF5" w:rsidRDefault="00674C3A">
            <w:pPr>
              <w:pStyle w:val="TableParagraph"/>
              <w:spacing w:line="264" w:lineRule="exact"/>
              <w:ind w:left="1"/>
              <w:jc w:val="center"/>
              <w:rPr>
                <w:rFonts w:ascii="Calibri" w:eastAsia="Calibri" w:hAnsi="Calibri" w:cs="Calibri"/>
              </w:rPr>
            </w:pPr>
            <w:r>
              <w:rPr>
                <w:rFonts w:ascii="Calibri"/>
              </w:rPr>
              <w:t>2</w:t>
            </w:r>
          </w:p>
        </w:tc>
        <w:tc>
          <w:tcPr>
            <w:tcW w:w="864" w:type="dxa"/>
            <w:tcBorders>
              <w:top w:val="single" w:sz="5" w:space="0" w:color="8DAADB"/>
              <w:left w:val="single" w:sz="5" w:space="0" w:color="8DAADB"/>
              <w:bottom w:val="single" w:sz="5" w:space="0" w:color="8DAADB"/>
              <w:right w:val="single" w:sz="5" w:space="0" w:color="8DAADB"/>
            </w:tcBorders>
            <w:shd w:val="clear" w:color="auto" w:fill="D9E2F3"/>
          </w:tcPr>
          <w:p w14:paraId="5E1FA5C9" w14:textId="77777777" w:rsidR="00360AF5" w:rsidRDefault="00674C3A">
            <w:pPr>
              <w:pStyle w:val="TableParagraph"/>
              <w:spacing w:line="264" w:lineRule="exact"/>
              <w:ind w:right="1"/>
              <w:jc w:val="center"/>
              <w:rPr>
                <w:rFonts w:ascii="Calibri" w:eastAsia="Calibri" w:hAnsi="Calibri" w:cs="Calibri"/>
              </w:rPr>
            </w:pPr>
            <w:r>
              <w:rPr>
                <w:rFonts w:ascii="Calibri"/>
              </w:rPr>
              <w:t>3</w:t>
            </w:r>
          </w:p>
        </w:tc>
        <w:tc>
          <w:tcPr>
            <w:tcW w:w="1815" w:type="dxa"/>
            <w:tcBorders>
              <w:top w:val="single" w:sz="5" w:space="0" w:color="8DAADB"/>
              <w:left w:val="single" w:sz="5" w:space="0" w:color="8DAADB"/>
              <w:bottom w:val="single" w:sz="5" w:space="0" w:color="8DAADB"/>
              <w:right w:val="single" w:sz="5" w:space="0" w:color="8DAADB"/>
            </w:tcBorders>
            <w:shd w:val="clear" w:color="auto" w:fill="D9E2F3"/>
          </w:tcPr>
          <w:p w14:paraId="7F27E655" w14:textId="77777777" w:rsidR="00360AF5" w:rsidRDefault="00674C3A">
            <w:pPr>
              <w:pStyle w:val="TableParagraph"/>
              <w:spacing w:line="264" w:lineRule="exact"/>
              <w:ind w:right="1"/>
              <w:jc w:val="center"/>
              <w:rPr>
                <w:rFonts w:ascii="Calibri" w:eastAsia="Calibri" w:hAnsi="Calibri" w:cs="Calibri"/>
              </w:rPr>
            </w:pPr>
            <w:r>
              <w:rPr>
                <w:rFonts w:ascii="Calibri"/>
              </w:rPr>
              <w:t>5</w:t>
            </w:r>
          </w:p>
        </w:tc>
        <w:tc>
          <w:tcPr>
            <w:tcW w:w="1439" w:type="dxa"/>
            <w:tcBorders>
              <w:top w:val="single" w:sz="5" w:space="0" w:color="8DAADB"/>
              <w:left w:val="single" w:sz="5" w:space="0" w:color="8DAADB"/>
              <w:bottom w:val="single" w:sz="5" w:space="0" w:color="8DAADB"/>
              <w:right w:val="single" w:sz="5" w:space="0" w:color="8DAADB"/>
            </w:tcBorders>
            <w:shd w:val="clear" w:color="auto" w:fill="D9E2F3"/>
          </w:tcPr>
          <w:p w14:paraId="38BC54AC" w14:textId="77777777" w:rsidR="00360AF5" w:rsidRDefault="00674C3A">
            <w:pPr>
              <w:pStyle w:val="TableParagraph"/>
              <w:spacing w:line="264" w:lineRule="exact"/>
              <w:ind w:right="3"/>
              <w:jc w:val="center"/>
              <w:rPr>
                <w:rFonts w:ascii="Calibri" w:eastAsia="Calibri" w:hAnsi="Calibri" w:cs="Calibri"/>
              </w:rPr>
            </w:pPr>
            <w:r>
              <w:rPr>
                <w:rFonts w:ascii="Calibri"/>
              </w:rPr>
              <w:t>3</w:t>
            </w:r>
          </w:p>
        </w:tc>
      </w:tr>
      <w:tr w:rsidR="00360AF5" w14:paraId="7C420D02" w14:textId="77777777" w:rsidTr="002B2503">
        <w:trPr>
          <w:trHeight w:hRule="exact" w:val="483"/>
        </w:trPr>
        <w:tc>
          <w:tcPr>
            <w:tcW w:w="1111" w:type="dxa"/>
            <w:gridSpan w:val="2"/>
            <w:tcBorders>
              <w:top w:val="single" w:sz="5" w:space="0" w:color="8DAADB"/>
              <w:left w:val="single" w:sz="5" w:space="0" w:color="8DAADB"/>
              <w:bottom w:val="single" w:sz="5" w:space="0" w:color="8DAADB"/>
              <w:right w:val="single" w:sz="5" w:space="0" w:color="8DAADB"/>
            </w:tcBorders>
          </w:tcPr>
          <w:p w14:paraId="75FCD33C" w14:textId="77777777" w:rsidR="00360AF5" w:rsidRDefault="00674C3A">
            <w:pPr>
              <w:pStyle w:val="TableParagraph"/>
              <w:spacing w:line="267" w:lineRule="exact"/>
              <w:ind w:left="241"/>
              <w:rPr>
                <w:rFonts w:ascii="Calibri" w:eastAsia="Calibri" w:hAnsi="Calibri" w:cs="Calibri"/>
              </w:rPr>
            </w:pPr>
            <w:r>
              <w:rPr>
                <w:rFonts w:ascii="Calibri"/>
                <w:b/>
                <w:spacing w:val="-1"/>
              </w:rPr>
              <w:t>Weight</w:t>
            </w:r>
          </w:p>
        </w:tc>
        <w:tc>
          <w:tcPr>
            <w:tcW w:w="919" w:type="dxa"/>
            <w:tcBorders>
              <w:top w:val="single" w:sz="5" w:space="0" w:color="8DAADB"/>
              <w:left w:val="single" w:sz="5" w:space="0" w:color="8DAADB"/>
              <w:bottom w:val="single" w:sz="5" w:space="0" w:color="8DAADB"/>
              <w:right w:val="single" w:sz="5" w:space="0" w:color="8DAADB"/>
            </w:tcBorders>
          </w:tcPr>
          <w:p w14:paraId="7F409EDA" w14:textId="77777777" w:rsidR="00360AF5" w:rsidRDefault="00360AF5"/>
        </w:tc>
        <w:tc>
          <w:tcPr>
            <w:tcW w:w="1273" w:type="dxa"/>
            <w:tcBorders>
              <w:top w:val="single" w:sz="5" w:space="0" w:color="8DAADB"/>
              <w:left w:val="single" w:sz="5" w:space="0" w:color="8DAADB"/>
              <w:bottom w:val="single" w:sz="5" w:space="0" w:color="8DAADB"/>
              <w:right w:val="single" w:sz="5" w:space="0" w:color="8DAADB"/>
            </w:tcBorders>
          </w:tcPr>
          <w:p w14:paraId="6D1B0D59" w14:textId="77777777" w:rsidR="00360AF5" w:rsidRDefault="00674C3A">
            <w:pPr>
              <w:pStyle w:val="TableParagraph"/>
              <w:spacing w:line="267" w:lineRule="exact"/>
              <w:ind w:left="2"/>
              <w:jc w:val="center"/>
              <w:rPr>
                <w:rFonts w:ascii="Calibri" w:eastAsia="Calibri" w:hAnsi="Calibri" w:cs="Calibri"/>
              </w:rPr>
            </w:pPr>
            <w:r>
              <w:rPr>
                <w:rFonts w:ascii="Calibri"/>
              </w:rPr>
              <w:t>77</w:t>
            </w:r>
          </w:p>
        </w:tc>
        <w:tc>
          <w:tcPr>
            <w:tcW w:w="1228" w:type="dxa"/>
            <w:tcBorders>
              <w:top w:val="single" w:sz="5" w:space="0" w:color="8DAADB"/>
              <w:left w:val="single" w:sz="5" w:space="0" w:color="8DAADB"/>
              <w:bottom w:val="single" w:sz="5" w:space="0" w:color="8DAADB"/>
              <w:right w:val="single" w:sz="5" w:space="0" w:color="8DAADB"/>
            </w:tcBorders>
          </w:tcPr>
          <w:p w14:paraId="41DC0EC9" w14:textId="77777777" w:rsidR="00360AF5" w:rsidRDefault="00674C3A">
            <w:pPr>
              <w:pStyle w:val="TableParagraph"/>
              <w:spacing w:line="267" w:lineRule="exact"/>
              <w:ind w:left="2"/>
              <w:jc w:val="center"/>
              <w:rPr>
                <w:rFonts w:ascii="Calibri" w:eastAsia="Calibri" w:hAnsi="Calibri" w:cs="Calibri"/>
              </w:rPr>
            </w:pPr>
            <w:r>
              <w:rPr>
                <w:rFonts w:ascii="Calibri"/>
              </w:rPr>
              <w:t>81</w:t>
            </w:r>
          </w:p>
        </w:tc>
        <w:tc>
          <w:tcPr>
            <w:tcW w:w="990" w:type="dxa"/>
            <w:tcBorders>
              <w:top w:val="single" w:sz="5" w:space="0" w:color="8DAADB"/>
              <w:left w:val="single" w:sz="5" w:space="0" w:color="8DAADB"/>
              <w:bottom w:val="single" w:sz="5" w:space="0" w:color="8DAADB"/>
              <w:right w:val="single" w:sz="5" w:space="0" w:color="8DAADB"/>
            </w:tcBorders>
          </w:tcPr>
          <w:p w14:paraId="32300DD0" w14:textId="77777777" w:rsidR="00360AF5" w:rsidRDefault="00674C3A">
            <w:pPr>
              <w:pStyle w:val="TableParagraph"/>
              <w:spacing w:line="267" w:lineRule="exact"/>
              <w:jc w:val="center"/>
              <w:rPr>
                <w:rFonts w:ascii="Calibri" w:eastAsia="Calibri" w:hAnsi="Calibri" w:cs="Calibri"/>
              </w:rPr>
            </w:pPr>
            <w:r>
              <w:rPr>
                <w:rFonts w:ascii="Calibri"/>
              </w:rPr>
              <w:t>72</w:t>
            </w:r>
          </w:p>
        </w:tc>
        <w:tc>
          <w:tcPr>
            <w:tcW w:w="864" w:type="dxa"/>
            <w:tcBorders>
              <w:top w:val="single" w:sz="5" w:space="0" w:color="8DAADB"/>
              <w:left w:val="single" w:sz="5" w:space="0" w:color="8DAADB"/>
              <w:bottom w:val="single" w:sz="5" w:space="0" w:color="8DAADB"/>
              <w:right w:val="single" w:sz="5" w:space="0" w:color="8DAADB"/>
            </w:tcBorders>
          </w:tcPr>
          <w:p w14:paraId="788EA167" w14:textId="77777777" w:rsidR="00360AF5" w:rsidRDefault="00674C3A">
            <w:pPr>
              <w:pStyle w:val="TableParagraph"/>
              <w:spacing w:line="267" w:lineRule="exact"/>
              <w:ind w:left="1"/>
              <w:jc w:val="center"/>
              <w:rPr>
                <w:rFonts w:ascii="Calibri" w:eastAsia="Calibri" w:hAnsi="Calibri" w:cs="Calibri"/>
              </w:rPr>
            </w:pPr>
            <w:r>
              <w:rPr>
                <w:rFonts w:ascii="Calibri"/>
              </w:rPr>
              <w:t>71</w:t>
            </w:r>
          </w:p>
        </w:tc>
        <w:tc>
          <w:tcPr>
            <w:tcW w:w="1815" w:type="dxa"/>
            <w:tcBorders>
              <w:top w:val="single" w:sz="5" w:space="0" w:color="8DAADB"/>
              <w:left w:val="single" w:sz="5" w:space="0" w:color="8DAADB"/>
              <w:bottom w:val="single" w:sz="5" w:space="0" w:color="8DAADB"/>
              <w:right w:val="single" w:sz="5" w:space="0" w:color="8DAADB"/>
            </w:tcBorders>
          </w:tcPr>
          <w:p w14:paraId="12D2D924" w14:textId="77777777" w:rsidR="00360AF5" w:rsidRDefault="00674C3A">
            <w:pPr>
              <w:pStyle w:val="TableParagraph"/>
              <w:spacing w:line="267" w:lineRule="exact"/>
              <w:jc w:val="center"/>
              <w:rPr>
                <w:rFonts w:ascii="Calibri" w:eastAsia="Calibri" w:hAnsi="Calibri" w:cs="Calibri"/>
              </w:rPr>
            </w:pPr>
            <w:r>
              <w:rPr>
                <w:rFonts w:ascii="Calibri"/>
              </w:rPr>
              <w:t>57</w:t>
            </w:r>
          </w:p>
        </w:tc>
        <w:tc>
          <w:tcPr>
            <w:tcW w:w="1439" w:type="dxa"/>
            <w:tcBorders>
              <w:top w:val="single" w:sz="5" w:space="0" w:color="8DAADB"/>
              <w:left w:val="single" w:sz="5" w:space="0" w:color="8DAADB"/>
              <w:bottom w:val="single" w:sz="5" w:space="0" w:color="8DAADB"/>
              <w:right w:val="single" w:sz="5" w:space="0" w:color="8DAADB"/>
            </w:tcBorders>
          </w:tcPr>
          <w:p w14:paraId="3DE10322" w14:textId="77777777" w:rsidR="00360AF5" w:rsidRDefault="00674C3A">
            <w:pPr>
              <w:pStyle w:val="TableParagraph"/>
              <w:spacing w:line="267" w:lineRule="exact"/>
              <w:jc w:val="center"/>
              <w:rPr>
                <w:rFonts w:ascii="Calibri" w:eastAsia="Calibri" w:hAnsi="Calibri" w:cs="Calibri"/>
              </w:rPr>
            </w:pPr>
            <w:r>
              <w:rPr>
                <w:rFonts w:ascii="Calibri"/>
              </w:rPr>
              <w:t>75</w:t>
            </w:r>
          </w:p>
        </w:tc>
      </w:tr>
    </w:tbl>
    <w:p w14:paraId="0CFA07E1" w14:textId="77777777" w:rsidR="00360AF5" w:rsidRDefault="00674C3A">
      <w:pPr>
        <w:pStyle w:val="BodyText"/>
        <w:spacing w:line="264" w:lineRule="exact"/>
        <w:ind w:left="0" w:right="653"/>
        <w:jc w:val="center"/>
      </w:pPr>
      <w:r>
        <w:rPr>
          <w:spacing w:val="-1"/>
        </w:rPr>
        <w:t xml:space="preserve">Table: </w:t>
      </w:r>
      <w:r>
        <w:t>2</w:t>
      </w:r>
      <w:r>
        <w:rPr>
          <w:spacing w:val="2"/>
        </w:rPr>
        <w:t xml:space="preserve"> </w:t>
      </w:r>
      <w:r>
        <w:rPr>
          <w:spacing w:val="-1"/>
        </w:rPr>
        <w:t>Technical Feasibility</w:t>
      </w:r>
    </w:p>
    <w:p w14:paraId="6F0D09D8" w14:textId="77777777" w:rsidR="00360AF5" w:rsidRDefault="00360AF5">
      <w:pPr>
        <w:spacing w:line="264" w:lineRule="exact"/>
        <w:jc w:val="center"/>
        <w:sectPr w:rsidR="00360AF5">
          <w:pgSz w:w="12240" w:h="15840"/>
          <w:pgMar w:top="1400" w:right="640" w:bottom="1260" w:left="1300" w:header="0" w:footer="1065" w:gutter="0"/>
          <w:cols w:space="720"/>
        </w:sectPr>
      </w:pPr>
    </w:p>
    <w:p w14:paraId="623F8BC4" w14:textId="77777777" w:rsidR="00360AF5" w:rsidRPr="00064BDA" w:rsidRDefault="00674C3A">
      <w:pPr>
        <w:pStyle w:val="Heading2"/>
        <w:numPr>
          <w:ilvl w:val="1"/>
          <w:numId w:val="6"/>
        </w:numPr>
        <w:tabs>
          <w:tab w:val="left" w:pos="559"/>
        </w:tabs>
        <w:jc w:val="both"/>
        <w:rPr>
          <w:color w:val="5B9AD5"/>
        </w:rPr>
      </w:pPr>
      <w:bookmarkStart w:id="186" w:name="_Toc17378900"/>
      <w:r w:rsidRPr="00064BDA">
        <w:rPr>
          <w:color w:val="5B9AD5"/>
          <w:spacing w:val="-1"/>
        </w:rPr>
        <w:lastRenderedPageBreak/>
        <w:t>Economic</w:t>
      </w:r>
      <w:r w:rsidRPr="00064BDA">
        <w:rPr>
          <w:color w:val="5B9AD5"/>
          <w:spacing w:val="-4"/>
        </w:rPr>
        <w:t xml:space="preserve"> </w:t>
      </w:r>
      <w:r w:rsidRPr="00064BDA">
        <w:rPr>
          <w:color w:val="5B9AD5"/>
          <w:spacing w:val="-1"/>
        </w:rPr>
        <w:t>Feasibility</w:t>
      </w:r>
      <w:bookmarkEnd w:id="186"/>
    </w:p>
    <w:p w14:paraId="053817CE" w14:textId="52777838" w:rsidR="00360AF5" w:rsidRPr="0023489D" w:rsidRDefault="0023489D" w:rsidP="0023489D">
      <w:pPr>
        <w:pStyle w:val="BodyText"/>
        <w:spacing w:before="161" w:line="360" w:lineRule="auto"/>
        <w:ind w:right="794"/>
        <w:jc w:val="both"/>
        <w:rPr>
          <w:spacing w:val="-1"/>
        </w:rPr>
      </w:pPr>
      <w:r w:rsidRPr="0023489D">
        <w:rPr>
          <w:spacing w:val="-1"/>
        </w:rPr>
        <w:t>Economic feasibility analysis is performed to assess if the normal returns or advantages exceed evaluated cost to create and launch the application with accessible resources. All assets, for example, people, hardware and software requirements, formal and casual training, licenses charge, office costs and so forth are considered while playing out this assessment. The table below shows anticipated expense of executing the venture.</w:t>
      </w:r>
    </w:p>
    <w:tbl>
      <w:tblPr>
        <w:tblStyle w:val="TableNormal1"/>
        <w:tblW w:w="0" w:type="auto"/>
        <w:tblInd w:w="1041" w:type="dxa"/>
        <w:tblLayout w:type="fixed"/>
        <w:tblLook w:val="01E0" w:firstRow="1" w:lastRow="1" w:firstColumn="1" w:lastColumn="1" w:noHBand="0" w:noVBand="0"/>
      </w:tblPr>
      <w:tblGrid>
        <w:gridCol w:w="1030"/>
        <w:gridCol w:w="3363"/>
        <w:gridCol w:w="3154"/>
      </w:tblGrid>
      <w:tr w:rsidR="00360AF5" w14:paraId="1A36C36A" w14:textId="77777777" w:rsidTr="004064ED">
        <w:trPr>
          <w:trHeight w:hRule="exact" w:val="504"/>
        </w:trPr>
        <w:tc>
          <w:tcPr>
            <w:tcW w:w="7547" w:type="dxa"/>
            <w:gridSpan w:val="3"/>
            <w:tcBorders>
              <w:top w:val="single" w:sz="5" w:space="0" w:color="4471C4"/>
              <w:left w:val="single" w:sz="5" w:space="0" w:color="4471C4"/>
              <w:bottom w:val="nil"/>
              <w:right w:val="single" w:sz="5" w:space="0" w:color="4471C4"/>
            </w:tcBorders>
            <w:shd w:val="clear" w:color="auto" w:fill="4471C4"/>
          </w:tcPr>
          <w:p w14:paraId="53F5DD47" w14:textId="77777777" w:rsidR="00360AF5" w:rsidRDefault="00674C3A" w:rsidP="004064ED">
            <w:pPr>
              <w:pStyle w:val="TableParagraph"/>
              <w:tabs>
                <w:tab w:val="left" w:pos="4768"/>
              </w:tabs>
              <w:spacing w:line="260" w:lineRule="exact"/>
              <w:ind w:left="1422"/>
              <w:jc w:val="center"/>
              <w:rPr>
                <w:rFonts w:ascii="Calibri" w:eastAsia="Calibri" w:hAnsi="Calibri" w:cs="Calibri"/>
              </w:rPr>
            </w:pPr>
            <w:r>
              <w:rPr>
                <w:rFonts w:ascii="Calibri"/>
                <w:b/>
                <w:spacing w:val="-1"/>
              </w:rPr>
              <w:t>PORJECT</w:t>
            </w:r>
            <w:r>
              <w:rPr>
                <w:rFonts w:ascii="Calibri"/>
                <w:b/>
              </w:rPr>
              <w:t xml:space="preserve"> </w:t>
            </w:r>
            <w:r>
              <w:rPr>
                <w:rFonts w:ascii="Calibri"/>
                <w:b/>
                <w:spacing w:val="-2"/>
              </w:rPr>
              <w:t>IMPLEMENTATION</w:t>
            </w:r>
            <w:r>
              <w:rPr>
                <w:rFonts w:ascii="Times New Roman"/>
                <w:b/>
                <w:spacing w:val="-2"/>
              </w:rPr>
              <w:tab/>
            </w:r>
            <w:r>
              <w:rPr>
                <w:rFonts w:ascii="Calibri"/>
                <w:b/>
                <w:spacing w:val="-1"/>
              </w:rPr>
              <w:t>TOTAL</w:t>
            </w:r>
            <w:r>
              <w:rPr>
                <w:rFonts w:ascii="Calibri"/>
                <w:b/>
                <w:spacing w:val="-2"/>
              </w:rPr>
              <w:t xml:space="preserve"> </w:t>
            </w:r>
            <w:r>
              <w:rPr>
                <w:rFonts w:ascii="Calibri"/>
                <w:b/>
                <w:spacing w:val="-1"/>
              </w:rPr>
              <w:t>COST</w:t>
            </w:r>
            <w:r>
              <w:rPr>
                <w:rFonts w:ascii="Calibri"/>
                <w:b/>
              </w:rPr>
              <w:t xml:space="preserve"> </w:t>
            </w:r>
            <w:r>
              <w:rPr>
                <w:rFonts w:ascii="Calibri"/>
                <w:b/>
                <w:spacing w:val="-1"/>
              </w:rPr>
              <w:t>FOR</w:t>
            </w:r>
            <w:r>
              <w:rPr>
                <w:rFonts w:ascii="Calibri"/>
                <w:b/>
                <w:spacing w:val="1"/>
              </w:rPr>
              <w:t xml:space="preserve"> </w:t>
            </w:r>
            <w:r>
              <w:rPr>
                <w:rFonts w:ascii="Calibri"/>
                <w:b/>
                <w:spacing w:val="-1"/>
              </w:rPr>
              <w:t>PROJECT</w:t>
            </w:r>
          </w:p>
        </w:tc>
      </w:tr>
      <w:tr w:rsidR="00360AF5" w14:paraId="49337A17" w14:textId="77777777" w:rsidTr="004064ED">
        <w:trPr>
          <w:trHeight w:hRule="exact" w:val="469"/>
        </w:trPr>
        <w:tc>
          <w:tcPr>
            <w:tcW w:w="1030" w:type="dxa"/>
            <w:tcBorders>
              <w:top w:val="nil"/>
              <w:left w:val="single" w:sz="5" w:space="0" w:color="8DAADB"/>
              <w:bottom w:val="single" w:sz="5" w:space="0" w:color="8DAADB"/>
              <w:right w:val="single" w:sz="5" w:space="0" w:color="8DAADB"/>
            </w:tcBorders>
            <w:shd w:val="clear" w:color="auto" w:fill="4471C4"/>
          </w:tcPr>
          <w:p w14:paraId="41F36C16" w14:textId="77777777" w:rsidR="00360AF5" w:rsidRDefault="00360AF5" w:rsidP="004064ED">
            <w:pPr>
              <w:jc w:val="center"/>
            </w:pPr>
          </w:p>
        </w:tc>
        <w:tc>
          <w:tcPr>
            <w:tcW w:w="3363" w:type="dxa"/>
            <w:tcBorders>
              <w:top w:val="nil"/>
              <w:left w:val="single" w:sz="5" w:space="0" w:color="8DAADB"/>
              <w:bottom w:val="single" w:sz="5" w:space="0" w:color="8DAADB"/>
              <w:right w:val="single" w:sz="5" w:space="0" w:color="8DAADB"/>
            </w:tcBorders>
            <w:shd w:val="clear" w:color="auto" w:fill="4471C4"/>
          </w:tcPr>
          <w:p w14:paraId="328652C6" w14:textId="77777777" w:rsidR="00360AF5" w:rsidRDefault="00674C3A" w:rsidP="004064ED">
            <w:pPr>
              <w:pStyle w:val="TableParagraph"/>
              <w:spacing w:line="165" w:lineRule="exact"/>
              <w:jc w:val="center"/>
              <w:rPr>
                <w:rFonts w:ascii="Calibri" w:eastAsia="Calibri" w:hAnsi="Calibri" w:cs="Calibri"/>
              </w:rPr>
            </w:pPr>
            <w:r>
              <w:rPr>
                <w:rFonts w:ascii="Calibri"/>
                <w:b/>
                <w:spacing w:val="-1"/>
              </w:rPr>
              <w:t>(Employee)</w:t>
            </w:r>
          </w:p>
        </w:tc>
        <w:tc>
          <w:tcPr>
            <w:tcW w:w="3154" w:type="dxa"/>
            <w:tcBorders>
              <w:top w:val="nil"/>
              <w:left w:val="single" w:sz="5" w:space="0" w:color="8DAADB"/>
              <w:bottom w:val="single" w:sz="5" w:space="0" w:color="8DAADB"/>
              <w:right w:val="single" w:sz="5" w:space="0" w:color="8DAADB"/>
            </w:tcBorders>
            <w:shd w:val="clear" w:color="auto" w:fill="4471C4"/>
          </w:tcPr>
          <w:p w14:paraId="6622340B" w14:textId="77777777" w:rsidR="00360AF5" w:rsidRDefault="00674C3A" w:rsidP="004064ED">
            <w:pPr>
              <w:pStyle w:val="TableParagraph"/>
              <w:spacing w:line="165" w:lineRule="exact"/>
              <w:ind w:left="872"/>
              <w:jc w:val="center"/>
              <w:rPr>
                <w:rFonts w:ascii="Calibri" w:eastAsia="Calibri" w:hAnsi="Calibri" w:cs="Calibri"/>
              </w:rPr>
            </w:pPr>
            <w:r>
              <w:rPr>
                <w:rFonts w:ascii="Calibri"/>
                <w:b/>
                <w:spacing w:val="-1"/>
              </w:rPr>
              <w:t>DEVELOPMENT</w:t>
            </w:r>
          </w:p>
        </w:tc>
      </w:tr>
      <w:tr w:rsidR="00F50EED" w14:paraId="36CDC700" w14:textId="77777777" w:rsidTr="004064ED">
        <w:trPr>
          <w:trHeight w:hRule="exact" w:val="553"/>
        </w:trPr>
        <w:tc>
          <w:tcPr>
            <w:tcW w:w="1030" w:type="dxa"/>
            <w:tcBorders>
              <w:top w:val="single" w:sz="5" w:space="0" w:color="8DAADB"/>
              <w:left w:val="single" w:sz="5" w:space="0" w:color="8DAADB"/>
              <w:bottom w:val="single" w:sz="5" w:space="0" w:color="8DAADB"/>
              <w:right w:val="single" w:sz="5" w:space="0" w:color="8DAADB"/>
            </w:tcBorders>
          </w:tcPr>
          <w:p w14:paraId="56DF9401" w14:textId="77777777" w:rsidR="00F50EED" w:rsidRDefault="00F50EED" w:rsidP="004064ED">
            <w:pPr>
              <w:pStyle w:val="TableParagraph"/>
              <w:spacing w:line="267" w:lineRule="exact"/>
              <w:ind w:right="1"/>
              <w:jc w:val="center"/>
              <w:rPr>
                <w:rFonts w:ascii="Calibri" w:eastAsia="Calibri" w:hAnsi="Calibri" w:cs="Calibri"/>
              </w:rPr>
            </w:pPr>
            <w:r>
              <w:rPr>
                <w:rFonts w:ascii="Calibri"/>
                <w:spacing w:val="-1"/>
              </w:rPr>
              <w:t>A)</w:t>
            </w:r>
          </w:p>
        </w:tc>
        <w:tc>
          <w:tcPr>
            <w:tcW w:w="3363" w:type="dxa"/>
            <w:tcBorders>
              <w:top w:val="single" w:sz="5" w:space="0" w:color="8DAADB"/>
              <w:left w:val="single" w:sz="5" w:space="0" w:color="8DAADB"/>
              <w:bottom w:val="single" w:sz="5" w:space="0" w:color="8DAADB"/>
              <w:right w:val="single" w:sz="5" w:space="0" w:color="8DAADB"/>
            </w:tcBorders>
          </w:tcPr>
          <w:p w14:paraId="5A3DC76C" w14:textId="77777777" w:rsidR="00F50EED" w:rsidRDefault="00F50EED" w:rsidP="004064ED">
            <w:pPr>
              <w:pStyle w:val="TableParagraph"/>
              <w:spacing w:line="267" w:lineRule="exact"/>
              <w:ind w:left="642"/>
              <w:jc w:val="center"/>
              <w:rPr>
                <w:rFonts w:ascii="Calibri" w:eastAsia="Calibri" w:hAnsi="Calibri" w:cs="Calibri"/>
              </w:rPr>
            </w:pPr>
            <w:r>
              <w:rPr>
                <w:rFonts w:ascii="Calibri"/>
                <w:spacing w:val="-1"/>
              </w:rPr>
              <w:t>Development</w:t>
            </w:r>
            <w:r>
              <w:rPr>
                <w:rFonts w:ascii="Calibri"/>
                <w:spacing w:val="-3"/>
              </w:rPr>
              <w:t xml:space="preserve"> </w:t>
            </w:r>
            <w:r>
              <w:rPr>
                <w:rFonts w:ascii="Calibri"/>
                <w:spacing w:val="-1"/>
              </w:rPr>
              <w:t>Manager</w:t>
            </w:r>
          </w:p>
        </w:tc>
        <w:tc>
          <w:tcPr>
            <w:tcW w:w="3154" w:type="dxa"/>
            <w:tcBorders>
              <w:top w:val="single" w:sz="5" w:space="0" w:color="8DAADB"/>
              <w:left w:val="single" w:sz="5" w:space="0" w:color="8DAADB"/>
              <w:bottom w:val="single" w:sz="5" w:space="0" w:color="8DAADB"/>
              <w:right w:val="single" w:sz="5" w:space="0" w:color="8DAADB"/>
            </w:tcBorders>
          </w:tcPr>
          <w:p w14:paraId="06B2FF0B" w14:textId="77777777" w:rsidR="00F50EED" w:rsidRDefault="00F50EED" w:rsidP="004064ED">
            <w:pPr>
              <w:pStyle w:val="TableParagraph"/>
              <w:spacing w:line="267" w:lineRule="exact"/>
              <w:ind w:right="1"/>
              <w:jc w:val="center"/>
              <w:rPr>
                <w:rFonts w:ascii="Calibri" w:hAnsi="Calibri" w:cs="Arial"/>
                <w:sz w:val="20"/>
                <w:szCs w:val="20"/>
              </w:rPr>
            </w:pPr>
            <w:r>
              <w:rPr>
                <w:rFonts w:ascii="Calibri" w:hAnsi="Calibri" w:cs="Arial"/>
                <w:sz w:val="20"/>
                <w:szCs w:val="20"/>
              </w:rPr>
              <w:t>$8,000.00</w:t>
            </w:r>
          </w:p>
          <w:p w14:paraId="3C9765C4" w14:textId="77777777" w:rsidR="00F50EED" w:rsidRDefault="00F50EED" w:rsidP="004064ED">
            <w:pPr>
              <w:pStyle w:val="TableParagraph"/>
              <w:spacing w:line="267" w:lineRule="exact"/>
              <w:ind w:right="1"/>
              <w:jc w:val="center"/>
              <w:rPr>
                <w:rFonts w:ascii="Calibri" w:eastAsia="Calibri" w:hAnsi="Calibri" w:cs="Calibri"/>
              </w:rPr>
            </w:pPr>
          </w:p>
          <w:p w14:paraId="6E705A84" w14:textId="77777777" w:rsidR="00F50EED" w:rsidRDefault="00F50EED" w:rsidP="004064ED">
            <w:pPr>
              <w:pStyle w:val="TableParagraph"/>
              <w:spacing w:line="267" w:lineRule="exact"/>
              <w:ind w:right="1"/>
              <w:jc w:val="center"/>
              <w:rPr>
                <w:rFonts w:ascii="Calibri" w:eastAsia="Calibri" w:hAnsi="Calibri" w:cs="Calibri"/>
              </w:rPr>
            </w:pPr>
          </w:p>
          <w:p w14:paraId="0F186B01" w14:textId="1727D703" w:rsidR="00F50EED" w:rsidRDefault="00F50EED" w:rsidP="004064ED">
            <w:pPr>
              <w:pStyle w:val="TableParagraph"/>
              <w:spacing w:line="267" w:lineRule="exact"/>
              <w:ind w:right="1"/>
              <w:jc w:val="center"/>
              <w:rPr>
                <w:rFonts w:ascii="Calibri" w:eastAsia="Calibri" w:hAnsi="Calibri" w:cs="Calibri"/>
              </w:rPr>
            </w:pPr>
          </w:p>
        </w:tc>
      </w:tr>
      <w:tr w:rsidR="00F50EED" w14:paraId="36C5B7F7" w14:textId="77777777" w:rsidTr="004064ED">
        <w:trPr>
          <w:trHeight w:hRule="exact" w:val="551"/>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0F582957" w14:textId="77777777" w:rsidR="00F50EED" w:rsidRDefault="00F50EED" w:rsidP="004064ED">
            <w:pPr>
              <w:pStyle w:val="TableParagraph"/>
              <w:spacing w:line="266" w:lineRule="exact"/>
              <w:ind w:right="1"/>
              <w:jc w:val="center"/>
              <w:rPr>
                <w:rFonts w:ascii="Calibri" w:eastAsia="Calibri" w:hAnsi="Calibri" w:cs="Calibri"/>
              </w:rPr>
            </w:pPr>
            <w:r>
              <w:rPr>
                <w:rFonts w:ascii="Calibri"/>
                <w:spacing w:val="-1"/>
              </w:rPr>
              <w:t>B)</w:t>
            </w: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44369605" w14:textId="77777777" w:rsidR="00F50EED" w:rsidRDefault="00F50EED" w:rsidP="004064ED">
            <w:pPr>
              <w:pStyle w:val="TableParagraph"/>
              <w:spacing w:line="266" w:lineRule="exact"/>
              <w:ind w:left="769"/>
              <w:jc w:val="center"/>
              <w:rPr>
                <w:rFonts w:ascii="Calibri" w:eastAsia="Calibri" w:hAnsi="Calibri" w:cs="Calibri"/>
              </w:rPr>
            </w:pPr>
            <w:r>
              <w:rPr>
                <w:rFonts w:ascii="Calibri"/>
                <w:spacing w:val="-1"/>
              </w:rPr>
              <w:t>System</w:t>
            </w:r>
            <w:r>
              <w:rPr>
                <w:rFonts w:ascii="Calibri"/>
              </w:rPr>
              <w:t xml:space="preserve"> </w:t>
            </w:r>
            <w:r>
              <w:rPr>
                <w:rFonts w:ascii="Calibri"/>
                <w:spacing w:val="-1"/>
              </w:rPr>
              <w:t>Architecture</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7D26061E" w14:textId="2031FA8F" w:rsidR="00F50EED" w:rsidRDefault="00F50EED" w:rsidP="004064ED">
            <w:pPr>
              <w:pStyle w:val="TableParagraph"/>
              <w:spacing w:line="266" w:lineRule="exact"/>
              <w:ind w:right="1"/>
              <w:jc w:val="center"/>
              <w:rPr>
                <w:rFonts w:ascii="Calibri" w:eastAsia="Calibri" w:hAnsi="Calibri" w:cs="Calibri"/>
              </w:rPr>
            </w:pPr>
            <w:r>
              <w:rPr>
                <w:rFonts w:ascii="Calibri" w:hAnsi="Calibri" w:cs="Arial"/>
                <w:sz w:val="20"/>
                <w:szCs w:val="20"/>
              </w:rPr>
              <w:t>$6,000.00</w:t>
            </w:r>
          </w:p>
        </w:tc>
      </w:tr>
      <w:tr w:rsidR="00F50EED" w14:paraId="41B6136E" w14:textId="77777777" w:rsidTr="004064ED">
        <w:trPr>
          <w:trHeight w:hRule="exact" w:val="413"/>
        </w:trPr>
        <w:tc>
          <w:tcPr>
            <w:tcW w:w="1030" w:type="dxa"/>
            <w:tcBorders>
              <w:top w:val="single" w:sz="5" w:space="0" w:color="8DAADB"/>
              <w:left w:val="single" w:sz="5" w:space="0" w:color="8DAADB"/>
              <w:bottom w:val="single" w:sz="5" w:space="0" w:color="8DAADB"/>
              <w:right w:val="single" w:sz="5" w:space="0" w:color="8DAADB"/>
            </w:tcBorders>
          </w:tcPr>
          <w:p w14:paraId="5A2F5D5D" w14:textId="77777777" w:rsidR="00F50EED" w:rsidRDefault="00F50EED" w:rsidP="004064ED">
            <w:pPr>
              <w:pStyle w:val="TableParagraph"/>
              <w:spacing w:line="267" w:lineRule="exact"/>
              <w:jc w:val="center"/>
              <w:rPr>
                <w:rFonts w:ascii="Calibri" w:eastAsia="Calibri" w:hAnsi="Calibri" w:cs="Calibri"/>
              </w:rPr>
            </w:pPr>
            <w:r>
              <w:rPr>
                <w:rFonts w:ascii="Calibri"/>
                <w:spacing w:val="-1"/>
              </w:rPr>
              <w:t>C)</w:t>
            </w:r>
          </w:p>
        </w:tc>
        <w:tc>
          <w:tcPr>
            <w:tcW w:w="3363" w:type="dxa"/>
            <w:tcBorders>
              <w:top w:val="single" w:sz="5" w:space="0" w:color="8DAADB"/>
              <w:left w:val="single" w:sz="5" w:space="0" w:color="8DAADB"/>
              <w:bottom w:val="single" w:sz="5" w:space="0" w:color="8DAADB"/>
              <w:right w:val="single" w:sz="5" w:space="0" w:color="8DAADB"/>
            </w:tcBorders>
          </w:tcPr>
          <w:p w14:paraId="661DA26F" w14:textId="77777777" w:rsidR="00F50EED" w:rsidRDefault="00F50EED" w:rsidP="004064ED">
            <w:pPr>
              <w:pStyle w:val="TableParagraph"/>
              <w:spacing w:line="267" w:lineRule="exact"/>
              <w:ind w:left="1095"/>
              <w:jc w:val="center"/>
              <w:rPr>
                <w:rFonts w:ascii="Calibri" w:eastAsia="Calibri" w:hAnsi="Calibri" w:cs="Calibri"/>
              </w:rPr>
            </w:pPr>
            <w:r>
              <w:rPr>
                <w:rFonts w:ascii="Calibri"/>
                <w:spacing w:val="-1"/>
              </w:rPr>
              <w:t>Team</w:t>
            </w:r>
            <w:r>
              <w:rPr>
                <w:rFonts w:ascii="Calibri"/>
              </w:rPr>
              <w:t xml:space="preserve"> </w:t>
            </w:r>
            <w:r>
              <w:rPr>
                <w:rFonts w:ascii="Calibri"/>
                <w:spacing w:val="-1"/>
              </w:rPr>
              <w:t>Leader</w:t>
            </w:r>
          </w:p>
        </w:tc>
        <w:tc>
          <w:tcPr>
            <w:tcW w:w="3154" w:type="dxa"/>
            <w:tcBorders>
              <w:top w:val="single" w:sz="5" w:space="0" w:color="8DAADB"/>
              <w:left w:val="single" w:sz="5" w:space="0" w:color="8DAADB"/>
              <w:bottom w:val="single" w:sz="5" w:space="0" w:color="8DAADB"/>
              <w:right w:val="single" w:sz="5" w:space="0" w:color="8DAADB"/>
            </w:tcBorders>
          </w:tcPr>
          <w:p w14:paraId="19ED5A83" w14:textId="3BCADC2A" w:rsidR="00F50EED" w:rsidRDefault="00F50EED" w:rsidP="004064ED">
            <w:pPr>
              <w:pStyle w:val="TableParagraph"/>
              <w:spacing w:line="267" w:lineRule="exact"/>
              <w:ind w:right="1"/>
              <w:jc w:val="center"/>
              <w:rPr>
                <w:rFonts w:ascii="Calibri" w:eastAsia="Calibri" w:hAnsi="Calibri" w:cs="Calibri"/>
              </w:rPr>
            </w:pPr>
            <w:r>
              <w:rPr>
                <w:rFonts w:ascii="Calibri" w:hAnsi="Calibri" w:cs="Arial"/>
                <w:sz w:val="20"/>
                <w:szCs w:val="20"/>
              </w:rPr>
              <w:t>$7,000.00</w:t>
            </w:r>
          </w:p>
        </w:tc>
      </w:tr>
      <w:tr w:rsidR="00F50EED" w14:paraId="4B12C613" w14:textId="77777777" w:rsidTr="004064ED">
        <w:trPr>
          <w:trHeight w:hRule="exact" w:val="412"/>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01143383" w14:textId="77777777" w:rsidR="00F50EED" w:rsidRDefault="00F50EED" w:rsidP="004064ED">
            <w:pPr>
              <w:pStyle w:val="TableParagraph"/>
              <w:spacing w:line="266" w:lineRule="exact"/>
              <w:jc w:val="center"/>
              <w:rPr>
                <w:rFonts w:ascii="Calibri" w:eastAsia="Calibri" w:hAnsi="Calibri" w:cs="Calibri"/>
              </w:rPr>
            </w:pPr>
            <w:r>
              <w:rPr>
                <w:rFonts w:ascii="Calibri"/>
              </w:rPr>
              <w:t>D)</w:t>
            </w: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7F08E62D" w14:textId="77777777" w:rsidR="00F50EED" w:rsidRDefault="00F50EED" w:rsidP="004064ED">
            <w:pPr>
              <w:pStyle w:val="TableParagraph"/>
              <w:spacing w:line="266" w:lineRule="exact"/>
              <w:ind w:left="819"/>
              <w:jc w:val="center"/>
              <w:rPr>
                <w:rFonts w:ascii="Calibri" w:eastAsia="Calibri" w:hAnsi="Calibri" w:cs="Calibri"/>
              </w:rPr>
            </w:pPr>
            <w:r>
              <w:rPr>
                <w:rFonts w:ascii="Calibri"/>
                <w:spacing w:val="-1"/>
              </w:rPr>
              <w:t>Designing engineer</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13735865" w14:textId="22EB011E" w:rsidR="00F50EED" w:rsidRDefault="00F50EED" w:rsidP="004064ED">
            <w:pPr>
              <w:pStyle w:val="TableParagraph"/>
              <w:spacing w:line="266" w:lineRule="exact"/>
              <w:ind w:right="1"/>
              <w:jc w:val="center"/>
              <w:rPr>
                <w:rFonts w:ascii="Calibri" w:eastAsia="Calibri" w:hAnsi="Calibri" w:cs="Calibri"/>
              </w:rPr>
            </w:pPr>
            <w:r>
              <w:rPr>
                <w:rFonts w:ascii="Calibri" w:hAnsi="Calibri" w:cs="Arial"/>
                <w:sz w:val="20"/>
                <w:szCs w:val="20"/>
              </w:rPr>
              <w:t>$5,000.00</w:t>
            </w:r>
          </w:p>
        </w:tc>
      </w:tr>
      <w:tr w:rsidR="00F50EED" w14:paraId="12A710F4" w14:textId="77777777" w:rsidTr="004064ED">
        <w:trPr>
          <w:trHeight w:hRule="exact" w:val="553"/>
        </w:trPr>
        <w:tc>
          <w:tcPr>
            <w:tcW w:w="1030" w:type="dxa"/>
            <w:tcBorders>
              <w:top w:val="single" w:sz="5" w:space="0" w:color="8DAADB"/>
              <w:left w:val="single" w:sz="5" w:space="0" w:color="8DAADB"/>
              <w:bottom w:val="single" w:sz="5" w:space="0" w:color="8DAADB"/>
              <w:right w:val="single" w:sz="5" w:space="0" w:color="8DAADB"/>
            </w:tcBorders>
          </w:tcPr>
          <w:p w14:paraId="2A45A743" w14:textId="77777777" w:rsidR="00F50EED" w:rsidRDefault="00F50EED" w:rsidP="004064ED">
            <w:pPr>
              <w:pStyle w:val="TableParagraph"/>
              <w:spacing w:line="267" w:lineRule="exact"/>
              <w:jc w:val="center"/>
              <w:rPr>
                <w:rFonts w:ascii="Calibri" w:eastAsia="Calibri" w:hAnsi="Calibri" w:cs="Calibri"/>
              </w:rPr>
            </w:pPr>
            <w:r>
              <w:rPr>
                <w:rFonts w:ascii="Calibri"/>
              </w:rPr>
              <w:t>E)</w:t>
            </w:r>
          </w:p>
        </w:tc>
        <w:tc>
          <w:tcPr>
            <w:tcW w:w="3363" w:type="dxa"/>
            <w:tcBorders>
              <w:top w:val="single" w:sz="5" w:space="0" w:color="8DAADB"/>
              <w:left w:val="single" w:sz="5" w:space="0" w:color="8DAADB"/>
              <w:bottom w:val="single" w:sz="5" w:space="0" w:color="8DAADB"/>
              <w:right w:val="single" w:sz="5" w:space="0" w:color="8DAADB"/>
            </w:tcBorders>
          </w:tcPr>
          <w:p w14:paraId="4D2E7F72" w14:textId="77777777" w:rsidR="00F50EED" w:rsidRDefault="00F50EED" w:rsidP="004064ED">
            <w:pPr>
              <w:pStyle w:val="TableParagraph"/>
              <w:spacing w:line="267" w:lineRule="exact"/>
              <w:ind w:left="786"/>
              <w:jc w:val="center"/>
              <w:rPr>
                <w:rFonts w:ascii="Calibri" w:eastAsia="Calibri" w:hAnsi="Calibri" w:cs="Calibri"/>
              </w:rPr>
            </w:pPr>
            <w:r>
              <w:rPr>
                <w:rFonts w:ascii="Calibri"/>
                <w:spacing w:val="-1"/>
              </w:rPr>
              <w:t>Software</w:t>
            </w:r>
            <w:r>
              <w:rPr>
                <w:rFonts w:ascii="Calibri"/>
                <w:spacing w:val="-2"/>
              </w:rPr>
              <w:t xml:space="preserve"> </w:t>
            </w:r>
            <w:r>
              <w:rPr>
                <w:rFonts w:ascii="Calibri"/>
                <w:spacing w:val="-1"/>
              </w:rPr>
              <w:t>Developer</w:t>
            </w:r>
          </w:p>
        </w:tc>
        <w:tc>
          <w:tcPr>
            <w:tcW w:w="3154" w:type="dxa"/>
            <w:tcBorders>
              <w:top w:val="single" w:sz="5" w:space="0" w:color="8DAADB"/>
              <w:left w:val="single" w:sz="5" w:space="0" w:color="8DAADB"/>
              <w:bottom w:val="single" w:sz="5" w:space="0" w:color="8DAADB"/>
              <w:right w:val="single" w:sz="5" w:space="0" w:color="8DAADB"/>
            </w:tcBorders>
          </w:tcPr>
          <w:p w14:paraId="0BDC048B" w14:textId="2B84F3D1" w:rsidR="00F50EED" w:rsidRDefault="00F50EED" w:rsidP="004064ED">
            <w:pPr>
              <w:pStyle w:val="TableParagraph"/>
              <w:spacing w:line="267" w:lineRule="exact"/>
              <w:ind w:right="1"/>
              <w:jc w:val="center"/>
              <w:rPr>
                <w:rFonts w:ascii="Calibri" w:eastAsia="Calibri" w:hAnsi="Calibri" w:cs="Calibri"/>
              </w:rPr>
            </w:pPr>
            <w:r>
              <w:rPr>
                <w:rFonts w:ascii="Calibri" w:hAnsi="Calibri" w:cs="Arial"/>
                <w:sz w:val="20"/>
                <w:szCs w:val="20"/>
              </w:rPr>
              <w:t>$5,500.00</w:t>
            </w:r>
          </w:p>
        </w:tc>
      </w:tr>
      <w:tr w:rsidR="00F50EED" w14:paraId="1D94C34E" w14:textId="77777777" w:rsidTr="004064ED">
        <w:trPr>
          <w:trHeight w:hRule="exact" w:val="412"/>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2E422CEB" w14:textId="77777777" w:rsidR="00F50EED" w:rsidRDefault="00F50EED" w:rsidP="004064ED">
            <w:pPr>
              <w:pStyle w:val="TableParagraph"/>
              <w:spacing w:line="266" w:lineRule="exact"/>
              <w:ind w:right="1"/>
              <w:jc w:val="center"/>
              <w:rPr>
                <w:rFonts w:ascii="Calibri" w:eastAsia="Calibri" w:hAnsi="Calibri" w:cs="Calibri"/>
              </w:rPr>
            </w:pPr>
            <w:r>
              <w:rPr>
                <w:rFonts w:ascii="Calibri"/>
                <w:spacing w:val="-1"/>
              </w:rPr>
              <w:t>F)</w:t>
            </w: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3BC209C4" w14:textId="77777777" w:rsidR="00F50EED" w:rsidRDefault="00F50EED" w:rsidP="004064ED">
            <w:pPr>
              <w:pStyle w:val="TableParagraph"/>
              <w:spacing w:line="266" w:lineRule="exact"/>
              <w:ind w:left="1079"/>
              <w:jc w:val="center"/>
              <w:rPr>
                <w:rFonts w:ascii="Calibri" w:eastAsia="Calibri" w:hAnsi="Calibri" w:cs="Calibri"/>
              </w:rPr>
            </w:pPr>
            <w:r>
              <w:rPr>
                <w:rFonts w:ascii="Calibri"/>
                <w:spacing w:val="-1"/>
              </w:rPr>
              <w:t>Tech Support</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1DFD683E" w14:textId="287E5995" w:rsidR="00F50EED" w:rsidRDefault="00F50EED" w:rsidP="004064ED">
            <w:pPr>
              <w:pStyle w:val="TableParagraph"/>
              <w:spacing w:line="266" w:lineRule="exact"/>
              <w:ind w:right="1"/>
              <w:jc w:val="center"/>
              <w:rPr>
                <w:rFonts w:ascii="Calibri" w:eastAsia="Calibri" w:hAnsi="Calibri" w:cs="Calibri"/>
              </w:rPr>
            </w:pPr>
            <w:r>
              <w:rPr>
                <w:rFonts w:ascii="Calibri" w:hAnsi="Calibri" w:cs="Arial"/>
                <w:sz w:val="20"/>
                <w:szCs w:val="20"/>
              </w:rPr>
              <w:t>$4,000.00</w:t>
            </w:r>
          </w:p>
        </w:tc>
      </w:tr>
      <w:tr w:rsidR="00F50EED" w14:paraId="73D88B48" w14:textId="77777777" w:rsidTr="004064ED">
        <w:trPr>
          <w:trHeight w:hRule="exact" w:val="414"/>
        </w:trPr>
        <w:tc>
          <w:tcPr>
            <w:tcW w:w="1030" w:type="dxa"/>
            <w:tcBorders>
              <w:top w:val="single" w:sz="5" w:space="0" w:color="8DAADB"/>
              <w:left w:val="single" w:sz="5" w:space="0" w:color="8DAADB"/>
              <w:bottom w:val="single" w:sz="5" w:space="0" w:color="8DAADB"/>
              <w:right w:val="single" w:sz="5" w:space="0" w:color="8DAADB"/>
            </w:tcBorders>
          </w:tcPr>
          <w:p w14:paraId="6F154453" w14:textId="77777777" w:rsidR="00F50EED" w:rsidRDefault="00F50EED" w:rsidP="004064ED">
            <w:pPr>
              <w:pStyle w:val="TableParagraph"/>
              <w:spacing w:line="267" w:lineRule="exact"/>
              <w:ind w:right="1"/>
              <w:jc w:val="center"/>
              <w:rPr>
                <w:rFonts w:ascii="Calibri" w:eastAsia="Calibri" w:hAnsi="Calibri" w:cs="Calibri"/>
              </w:rPr>
            </w:pPr>
            <w:r>
              <w:rPr>
                <w:rFonts w:ascii="Calibri"/>
                <w:spacing w:val="-1"/>
              </w:rPr>
              <w:t>G)</w:t>
            </w:r>
          </w:p>
        </w:tc>
        <w:tc>
          <w:tcPr>
            <w:tcW w:w="3363" w:type="dxa"/>
            <w:tcBorders>
              <w:top w:val="single" w:sz="5" w:space="0" w:color="8DAADB"/>
              <w:left w:val="single" w:sz="5" w:space="0" w:color="8DAADB"/>
              <w:bottom w:val="single" w:sz="5" w:space="0" w:color="8DAADB"/>
              <w:right w:val="single" w:sz="5" w:space="0" w:color="8DAADB"/>
            </w:tcBorders>
          </w:tcPr>
          <w:p w14:paraId="1DEB1ED0" w14:textId="77777777" w:rsidR="00F50EED" w:rsidRDefault="00F50EED" w:rsidP="004064ED">
            <w:pPr>
              <w:pStyle w:val="TableParagraph"/>
              <w:spacing w:line="267" w:lineRule="exact"/>
              <w:ind w:left="997"/>
              <w:jc w:val="center"/>
              <w:rPr>
                <w:rFonts w:ascii="Calibri" w:eastAsia="Calibri" w:hAnsi="Calibri" w:cs="Calibri"/>
              </w:rPr>
            </w:pPr>
            <w:r>
              <w:rPr>
                <w:rFonts w:ascii="Calibri"/>
                <w:spacing w:val="-1"/>
              </w:rPr>
              <w:t>System</w:t>
            </w:r>
            <w:r>
              <w:rPr>
                <w:rFonts w:ascii="Calibri"/>
              </w:rPr>
              <w:t xml:space="preserve"> </w:t>
            </w:r>
            <w:r>
              <w:rPr>
                <w:rFonts w:ascii="Calibri"/>
                <w:spacing w:val="-1"/>
              </w:rPr>
              <w:t>Analyst</w:t>
            </w:r>
          </w:p>
        </w:tc>
        <w:tc>
          <w:tcPr>
            <w:tcW w:w="3154" w:type="dxa"/>
            <w:tcBorders>
              <w:top w:val="single" w:sz="5" w:space="0" w:color="8DAADB"/>
              <w:left w:val="single" w:sz="5" w:space="0" w:color="8DAADB"/>
              <w:bottom w:val="single" w:sz="5" w:space="0" w:color="8DAADB"/>
              <w:right w:val="single" w:sz="5" w:space="0" w:color="8DAADB"/>
            </w:tcBorders>
          </w:tcPr>
          <w:p w14:paraId="6009D260" w14:textId="2911BB75" w:rsidR="00F50EED" w:rsidRDefault="00F50EED" w:rsidP="004064ED">
            <w:pPr>
              <w:pStyle w:val="TableParagraph"/>
              <w:spacing w:line="267" w:lineRule="exact"/>
              <w:ind w:right="1"/>
              <w:jc w:val="center"/>
              <w:rPr>
                <w:rFonts w:ascii="Calibri" w:eastAsia="Calibri" w:hAnsi="Calibri" w:cs="Calibri"/>
              </w:rPr>
            </w:pPr>
            <w:r>
              <w:rPr>
                <w:rFonts w:ascii="Calibri" w:hAnsi="Calibri" w:cs="Arial"/>
                <w:sz w:val="20"/>
                <w:szCs w:val="20"/>
              </w:rPr>
              <w:t>$4,700.00</w:t>
            </w:r>
          </w:p>
        </w:tc>
      </w:tr>
      <w:tr w:rsidR="00F50EED" w14:paraId="2F47A681" w14:textId="77777777" w:rsidTr="004064ED">
        <w:trPr>
          <w:trHeight w:hRule="exact" w:val="414"/>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55644443" w14:textId="77777777" w:rsidR="00F50EED" w:rsidRDefault="00F50EED" w:rsidP="004064ED">
            <w:pPr>
              <w:pStyle w:val="TableParagraph"/>
              <w:spacing w:line="266" w:lineRule="exact"/>
              <w:ind w:right="1"/>
              <w:jc w:val="center"/>
              <w:rPr>
                <w:rFonts w:ascii="Calibri" w:eastAsia="Calibri" w:hAnsi="Calibri" w:cs="Calibri"/>
              </w:rPr>
            </w:pPr>
            <w:r>
              <w:rPr>
                <w:rFonts w:ascii="Calibri"/>
                <w:spacing w:val="-1"/>
              </w:rPr>
              <w:t>H)</w:t>
            </w: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029BA8F8" w14:textId="77777777" w:rsidR="00F50EED" w:rsidRDefault="00F50EED" w:rsidP="004064ED">
            <w:pPr>
              <w:pStyle w:val="TableParagraph"/>
              <w:spacing w:line="266" w:lineRule="exact"/>
              <w:ind w:left="966"/>
              <w:jc w:val="center"/>
              <w:rPr>
                <w:rFonts w:ascii="Calibri" w:eastAsia="Calibri" w:hAnsi="Calibri" w:cs="Calibri"/>
              </w:rPr>
            </w:pPr>
            <w:r>
              <w:rPr>
                <w:rFonts w:ascii="Calibri"/>
                <w:spacing w:val="-1"/>
              </w:rPr>
              <w:t>Software</w:t>
            </w:r>
            <w:r>
              <w:rPr>
                <w:rFonts w:ascii="Calibri"/>
              </w:rPr>
              <w:t xml:space="preserve"> </w:t>
            </w:r>
            <w:r>
              <w:rPr>
                <w:rFonts w:ascii="Calibri"/>
                <w:spacing w:val="-1"/>
              </w:rPr>
              <w:t>Tester</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28ADD16A" w14:textId="5106C185" w:rsidR="00F50EED" w:rsidRDefault="00F50EED" w:rsidP="004064ED">
            <w:pPr>
              <w:pStyle w:val="TableParagraph"/>
              <w:spacing w:line="266" w:lineRule="exact"/>
              <w:ind w:right="1"/>
              <w:jc w:val="center"/>
              <w:rPr>
                <w:rFonts w:ascii="Calibri" w:eastAsia="Calibri" w:hAnsi="Calibri" w:cs="Calibri"/>
              </w:rPr>
            </w:pPr>
            <w:r>
              <w:rPr>
                <w:rFonts w:ascii="Calibri" w:hAnsi="Calibri" w:cs="Arial"/>
                <w:sz w:val="20"/>
                <w:szCs w:val="20"/>
              </w:rPr>
              <w:t>$4,500.00</w:t>
            </w:r>
          </w:p>
        </w:tc>
      </w:tr>
      <w:tr w:rsidR="00F50EED" w14:paraId="37425554" w14:textId="77777777" w:rsidTr="004064ED">
        <w:trPr>
          <w:trHeight w:hRule="exact" w:val="413"/>
        </w:trPr>
        <w:tc>
          <w:tcPr>
            <w:tcW w:w="1030" w:type="dxa"/>
            <w:tcBorders>
              <w:top w:val="single" w:sz="5" w:space="0" w:color="8DAADB"/>
              <w:left w:val="single" w:sz="5" w:space="0" w:color="8DAADB"/>
              <w:bottom w:val="single" w:sz="5" w:space="0" w:color="8DAADB"/>
              <w:right w:val="single" w:sz="5" w:space="0" w:color="8DAADB"/>
            </w:tcBorders>
          </w:tcPr>
          <w:p w14:paraId="6ACB68EB" w14:textId="77777777" w:rsidR="00F50EED" w:rsidRDefault="00F50EED" w:rsidP="004064ED">
            <w:pPr>
              <w:pStyle w:val="TableParagraph"/>
              <w:spacing w:line="264" w:lineRule="exact"/>
              <w:ind w:right="1"/>
              <w:jc w:val="center"/>
              <w:rPr>
                <w:rFonts w:ascii="Calibri" w:eastAsia="Calibri" w:hAnsi="Calibri" w:cs="Calibri"/>
              </w:rPr>
            </w:pPr>
            <w:r>
              <w:rPr>
                <w:rFonts w:ascii="Calibri"/>
                <w:spacing w:val="-1"/>
              </w:rPr>
              <w:t>I)</w:t>
            </w:r>
          </w:p>
        </w:tc>
        <w:tc>
          <w:tcPr>
            <w:tcW w:w="3363" w:type="dxa"/>
            <w:tcBorders>
              <w:top w:val="single" w:sz="5" w:space="0" w:color="8DAADB"/>
              <w:left w:val="single" w:sz="5" w:space="0" w:color="8DAADB"/>
              <w:bottom w:val="single" w:sz="5" w:space="0" w:color="8DAADB"/>
              <w:right w:val="single" w:sz="5" w:space="0" w:color="8DAADB"/>
            </w:tcBorders>
          </w:tcPr>
          <w:p w14:paraId="1884F935" w14:textId="77777777" w:rsidR="00F50EED" w:rsidRDefault="00F50EED" w:rsidP="004064ED">
            <w:pPr>
              <w:pStyle w:val="TableParagraph"/>
              <w:spacing w:line="264" w:lineRule="exact"/>
              <w:ind w:right="1"/>
              <w:jc w:val="center"/>
              <w:rPr>
                <w:rFonts w:ascii="Calibri" w:eastAsia="Calibri" w:hAnsi="Calibri" w:cs="Calibri"/>
              </w:rPr>
            </w:pPr>
            <w:r>
              <w:rPr>
                <w:rFonts w:ascii="Calibri"/>
                <w:spacing w:val="-1"/>
              </w:rPr>
              <w:t>Resources</w:t>
            </w:r>
          </w:p>
        </w:tc>
        <w:tc>
          <w:tcPr>
            <w:tcW w:w="3154" w:type="dxa"/>
            <w:tcBorders>
              <w:top w:val="single" w:sz="5" w:space="0" w:color="8DAADB"/>
              <w:left w:val="single" w:sz="5" w:space="0" w:color="8DAADB"/>
              <w:bottom w:val="single" w:sz="5" w:space="0" w:color="8DAADB"/>
              <w:right w:val="single" w:sz="5" w:space="0" w:color="8DAADB"/>
            </w:tcBorders>
          </w:tcPr>
          <w:p w14:paraId="40592738" w14:textId="7152D4B6" w:rsidR="00F50EED" w:rsidRDefault="00F50EED" w:rsidP="004064ED">
            <w:pPr>
              <w:pStyle w:val="TableParagraph"/>
              <w:spacing w:line="264" w:lineRule="exact"/>
              <w:ind w:right="1"/>
              <w:jc w:val="center"/>
              <w:rPr>
                <w:rFonts w:ascii="Calibri" w:eastAsia="Calibri" w:hAnsi="Calibri" w:cs="Calibri"/>
              </w:rPr>
            </w:pPr>
            <w:r>
              <w:rPr>
                <w:rFonts w:ascii="Calibri" w:hAnsi="Calibri" w:cs="Arial"/>
                <w:sz w:val="20"/>
                <w:szCs w:val="20"/>
              </w:rPr>
              <w:t>$5,000.00</w:t>
            </w:r>
          </w:p>
        </w:tc>
      </w:tr>
      <w:tr w:rsidR="00F50EED" w14:paraId="3EBF265C" w14:textId="77777777" w:rsidTr="004064ED">
        <w:trPr>
          <w:trHeight w:hRule="exact" w:val="413"/>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06D04405" w14:textId="77777777" w:rsidR="00F50EED" w:rsidRDefault="00F50EED" w:rsidP="004064ED">
            <w:pPr>
              <w:pStyle w:val="TableParagraph"/>
              <w:spacing w:line="264" w:lineRule="exact"/>
              <w:ind w:right="1"/>
              <w:jc w:val="center"/>
              <w:rPr>
                <w:rFonts w:ascii="Calibri" w:eastAsia="Calibri" w:hAnsi="Calibri" w:cs="Calibri"/>
              </w:rPr>
            </w:pPr>
            <w:r>
              <w:rPr>
                <w:rFonts w:ascii="Calibri"/>
                <w:spacing w:val="-1"/>
              </w:rPr>
              <w:t>J)</w:t>
            </w: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7ECE38BF" w14:textId="77777777" w:rsidR="00F50EED" w:rsidRDefault="00F50EED" w:rsidP="004064ED">
            <w:pPr>
              <w:pStyle w:val="TableParagraph"/>
              <w:spacing w:line="264" w:lineRule="exact"/>
              <w:jc w:val="center"/>
              <w:rPr>
                <w:rFonts w:ascii="Calibri" w:eastAsia="Calibri" w:hAnsi="Calibri" w:cs="Calibri"/>
              </w:rPr>
            </w:pPr>
            <w:r>
              <w:rPr>
                <w:rFonts w:ascii="Calibri"/>
                <w:spacing w:val="-1"/>
              </w:rPr>
              <w:t>Licensing</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4863FBC9" w14:textId="3FDEBB35" w:rsidR="00F50EED" w:rsidRDefault="00F50EED" w:rsidP="004064ED">
            <w:pPr>
              <w:pStyle w:val="TableParagraph"/>
              <w:spacing w:line="264" w:lineRule="exact"/>
              <w:ind w:left="1"/>
              <w:jc w:val="center"/>
              <w:rPr>
                <w:rFonts w:ascii="Calibri" w:eastAsia="Calibri" w:hAnsi="Calibri" w:cs="Calibri"/>
              </w:rPr>
            </w:pPr>
            <w:r>
              <w:rPr>
                <w:rFonts w:ascii="Calibri" w:hAnsi="Calibri" w:cs="Arial"/>
                <w:sz w:val="20"/>
                <w:szCs w:val="20"/>
              </w:rPr>
              <w:t>$20,000.00</w:t>
            </w:r>
          </w:p>
        </w:tc>
      </w:tr>
      <w:tr w:rsidR="00F50EED" w14:paraId="485C89ED" w14:textId="77777777" w:rsidTr="004064ED">
        <w:trPr>
          <w:trHeight w:hRule="exact" w:val="552"/>
        </w:trPr>
        <w:tc>
          <w:tcPr>
            <w:tcW w:w="1030" w:type="dxa"/>
            <w:tcBorders>
              <w:top w:val="single" w:sz="5" w:space="0" w:color="8DAADB"/>
              <w:left w:val="single" w:sz="5" w:space="0" w:color="8DAADB"/>
              <w:bottom w:val="single" w:sz="5" w:space="0" w:color="8DAADB"/>
              <w:right w:val="single" w:sz="5" w:space="0" w:color="8DAADB"/>
            </w:tcBorders>
          </w:tcPr>
          <w:p w14:paraId="462F772E" w14:textId="77777777" w:rsidR="00F50EED" w:rsidRDefault="00F50EED" w:rsidP="004064ED">
            <w:pPr>
              <w:pStyle w:val="TableParagraph"/>
              <w:spacing w:line="264" w:lineRule="exact"/>
              <w:ind w:left="2"/>
              <w:jc w:val="center"/>
              <w:rPr>
                <w:rFonts w:ascii="Calibri" w:eastAsia="Calibri" w:hAnsi="Calibri" w:cs="Calibri"/>
              </w:rPr>
            </w:pPr>
            <w:r>
              <w:rPr>
                <w:rFonts w:ascii="Calibri"/>
              </w:rPr>
              <w:t>K)</w:t>
            </w:r>
          </w:p>
        </w:tc>
        <w:tc>
          <w:tcPr>
            <w:tcW w:w="3363" w:type="dxa"/>
            <w:tcBorders>
              <w:top w:val="single" w:sz="5" w:space="0" w:color="8DAADB"/>
              <w:left w:val="single" w:sz="5" w:space="0" w:color="8DAADB"/>
              <w:bottom w:val="single" w:sz="5" w:space="0" w:color="8DAADB"/>
              <w:right w:val="single" w:sz="5" w:space="0" w:color="8DAADB"/>
            </w:tcBorders>
          </w:tcPr>
          <w:p w14:paraId="25FBFECC" w14:textId="77777777" w:rsidR="00F50EED" w:rsidRDefault="00F50EED" w:rsidP="004064ED">
            <w:pPr>
              <w:pStyle w:val="TableParagraph"/>
              <w:spacing w:line="264" w:lineRule="exact"/>
              <w:ind w:left="810"/>
              <w:jc w:val="center"/>
              <w:rPr>
                <w:rFonts w:ascii="Calibri" w:eastAsia="Calibri" w:hAnsi="Calibri" w:cs="Calibri"/>
              </w:rPr>
            </w:pPr>
            <w:r>
              <w:rPr>
                <w:rFonts w:ascii="Calibri"/>
                <w:spacing w:val="-1"/>
              </w:rPr>
              <w:t>Administrative</w:t>
            </w:r>
            <w:r>
              <w:rPr>
                <w:rFonts w:ascii="Calibri"/>
                <w:spacing w:val="-2"/>
              </w:rPr>
              <w:t xml:space="preserve"> </w:t>
            </w:r>
            <w:r>
              <w:rPr>
                <w:rFonts w:ascii="Calibri"/>
                <w:spacing w:val="-1"/>
              </w:rPr>
              <w:t>cost</w:t>
            </w:r>
          </w:p>
        </w:tc>
        <w:tc>
          <w:tcPr>
            <w:tcW w:w="3154" w:type="dxa"/>
            <w:tcBorders>
              <w:top w:val="single" w:sz="5" w:space="0" w:color="8DAADB"/>
              <w:left w:val="single" w:sz="5" w:space="0" w:color="8DAADB"/>
              <w:bottom w:val="single" w:sz="5" w:space="0" w:color="8DAADB"/>
              <w:right w:val="single" w:sz="5" w:space="0" w:color="8DAADB"/>
            </w:tcBorders>
          </w:tcPr>
          <w:p w14:paraId="4F6A9ED7" w14:textId="240BCCBF" w:rsidR="00F50EED" w:rsidRDefault="00F50EED" w:rsidP="004064ED">
            <w:pPr>
              <w:pStyle w:val="TableParagraph"/>
              <w:spacing w:line="264" w:lineRule="exact"/>
              <w:ind w:right="1"/>
              <w:jc w:val="center"/>
              <w:rPr>
                <w:rFonts w:ascii="Calibri" w:eastAsia="Calibri" w:hAnsi="Calibri" w:cs="Calibri"/>
              </w:rPr>
            </w:pPr>
            <w:r>
              <w:rPr>
                <w:rFonts w:ascii="Calibri" w:hAnsi="Calibri" w:cs="Arial"/>
                <w:sz w:val="20"/>
                <w:szCs w:val="20"/>
              </w:rPr>
              <w:t>$10,000.00</w:t>
            </w:r>
          </w:p>
        </w:tc>
      </w:tr>
      <w:tr w:rsidR="00F50EED" w14:paraId="461E81D4" w14:textId="77777777" w:rsidTr="004064ED">
        <w:trPr>
          <w:trHeight w:hRule="exact" w:val="552"/>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2124318D" w14:textId="77777777" w:rsidR="00F50EED" w:rsidRDefault="00F50EED" w:rsidP="004064ED">
            <w:pPr>
              <w:jc w:val="center"/>
            </w:pP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048DA9A5" w14:textId="77777777" w:rsidR="00F50EED" w:rsidRDefault="00F50EED" w:rsidP="004064ED">
            <w:pPr>
              <w:pStyle w:val="TableParagraph"/>
              <w:spacing w:line="264" w:lineRule="exact"/>
              <w:ind w:left="567"/>
              <w:jc w:val="center"/>
              <w:rPr>
                <w:rFonts w:ascii="Calibri" w:eastAsia="Calibri" w:hAnsi="Calibri" w:cs="Calibri"/>
              </w:rPr>
            </w:pPr>
            <w:r>
              <w:rPr>
                <w:rFonts w:ascii="Calibri"/>
                <w:spacing w:val="-1"/>
              </w:rPr>
              <w:t>Sub-Total</w:t>
            </w:r>
            <w:r>
              <w:rPr>
                <w:rFonts w:ascii="Calibri"/>
              </w:rPr>
              <w:t xml:space="preserve"> </w:t>
            </w:r>
            <w:r>
              <w:rPr>
                <w:rFonts w:ascii="Calibri"/>
                <w:spacing w:val="-1"/>
              </w:rPr>
              <w:t>Cost</w:t>
            </w:r>
            <w:r>
              <w:rPr>
                <w:rFonts w:ascii="Calibri"/>
                <w:spacing w:val="-3"/>
              </w:rPr>
              <w:t xml:space="preserve"> </w:t>
            </w:r>
            <w:r>
              <w:rPr>
                <w:rFonts w:ascii="Calibri"/>
              </w:rPr>
              <w:t>of</w:t>
            </w:r>
            <w:r>
              <w:rPr>
                <w:rFonts w:ascii="Calibri"/>
                <w:spacing w:val="-3"/>
              </w:rPr>
              <w:t xml:space="preserve"> </w:t>
            </w:r>
            <w:r>
              <w:rPr>
                <w:rFonts w:ascii="Calibri"/>
                <w:spacing w:val="-1"/>
              </w:rPr>
              <w:t>Project</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49B1D3FE" w14:textId="522D869A" w:rsidR="00F50EED" w:rsidRDefault="00F50EED" w:rsidP="004064ED">
            <w:pPr>
              <w:pStyle w:val="TableParagraph"/>
              <w:spacing w:line="264" w:lineRule="exact"/>
              <w:ind w:left="1"/>
              <w:jc w:val="center"/>
              <w:rPr>
                <w:rFonts w:ascii="Calibri" w:eastAsia="Calibri" w:hAnsi="Calibri" w:cs="Calibri"/>
              </w:rPr>
            </w:pPr>
            <w:r>
              <w:rPr>
                <w:rFonts w:ascii="Calibri" w:hAnsi="Calibri" w:cs="Arial"/>
                <w:sz w:val="20"/>
                <w:szCs w:val="20"/>
              </w:rPr>
              <w:t>$79,700.00</w:t>
            </w:r>
          </w:p>
        </w:tc>
      </w:tr>
      <w:tr w:rsidR="00F50EED" w14:paraId="4D9FD319" w14:textId="77777777" w:rsidTr="004064ED">
        <w:trPr>
          <w:trHeight w:hRule="exact" w:val="552"/>
        </w:trPr>
        <w:tc>
          <w:tcPr>
            <w:tcW w:w="1030" w:type="dxa"/>
            <w:tcBorders>
              <w:top w:val="single" w:sz="5" w:space="0" w:color="8DAADB"/>
              <w:left w:val="single" w:sz="5" w:space="0" w:color="8DAADB"/>
              <w:bottom w:val="single" w:sz="5" w:space="0" w:color="8DAADB"/>
              <w:right w:val="single" w:sz="5" w:space="0" w:color="8DAADB"/>
            </w:tcBorders>
          </w:tcPr>
          <w:p w14:paraId="1B677198" w14:textId="77777777" w:rsidR="00F50EED" w:rsidRDefault="00F50EED" w:rsidP="004064ED">
            <w:pPr>
              <w:pStyle w:val="TableParagraph"/>
              <w:spacing w:line="264" w:lineRule="exact"/>
              <w:ind w:right="1"/>
              <w:jc w:val="center"/>
              <w:rPr>
                <w:rFonts w:ascii="Calibri" w:eastAsia="Calibri" w:hAnsi="Calibri" w:cs="Calibri"/>
              </w:rPr>
            </w:pPr>
            <w:r>
              <w:rPr>
                <w:rFonts w:ascii="Calibri"/>
                <w:spacing w:val="-1"/>
              </w:rPr>
              <w:t>I)</w:t>
            </w:r>
          </w:p>
        </w:tc>
        <w:tc>
          <w:tcPr>
            <w:tcW w:w="3363" w:type="dxa"/>
            <w:tcBorders>
              <w:top w:val="single" w:sz="5" w:space="0" w:color="8DAADB"/>
              <w:left w:val="single" w:sz="5" w:space="0" w:color="8DAADB"/>
              <w:bottom w:val="single" w:sz="5" w:space="0" w:color="8DAADB"/>
              <w:right w:val="single" w:sz="5" w:space="0" w:color="8DAADB"/>
            </w:tcBorders>
          </w:tcPr>
          <w:p w14:paraId="6A7D83F2" w14:textId="77777777" w:rsidR="00F50EED" w:rsidRDefault="00F50EED" w:rsidP="004064ED">
            <w:pPr>
              <w:pStyle w:val="TableParagraph"/>
              <w:spacing w:line="264" w:lineRule="exact"/>
              <w:ind w:left="522"/>
              <w:jc w:val="center"/>
              <w:rPr>
                <w:rFonts w:ascii="Calibri" w:eastAsia="Calibri" w:hAnsi="Calibri" w:cs="Calibri"/>
              </w:rPr>
            </w:pPr>
            <w:r>
              <w:rPr>
                <w:rFonts w:ascii="Calibri"/>
                <w:spacing w:val="-1"/>
              </w:rPr>
              <w:t xml:space="preserve">Annual Maintenance </w:t>
            </w:r>
            <w:r>
              <w:rPr>
                <w:rFonts w:ascii="Calibri"/>
                <w:spacing w:val="-2"/>
              </w:rPr>
              <w:t>Cost</w:t>
            </w:r>
          </w:p>
        </w:tc>
        <w:tc>
          <w:tcPr>
            <w:tcW w:w="3154" w:type="dxa"/>
            <w:tcBorders>
              <w:top w:val="single" w:sz="5" w:space="0" w:color="8DAADB"/>
              <w:left w:val="single" w:sz="5" w:space="0" w:color="8DAADB"/>
              <w:bottom w:val="single" w:sz="5" w:space="0" w:color="8DAADB"/>
              <w:right w:val="single" w:sz="5" w:space="0" w:color="8DAADB"/>
            </w:tcBorders>
          </w:tcPr>
          <w:p w14:paraId="6C3BCFCD" w14:textId="6B1A5CC5" w:rsidR="00F50EED" w:rsidRDefault="00F50EED" w:rsidP="004064ED">
            <w:pPr>
              <w:pStyle w:val="TableParagraph"/>
              <w:spacing w:line="264" w:lineRule="exact"/>
              <w:ind w:right="1"/>
              <w:jc w:val="center"/>
              <w:rPr>
                <w:rFonts w:ascii="Calibri" w:eastAsia="Calibri" w:hAnsi="Calibri" w:cs="Calibri"/>
              </w:rPr>
            </w:pPr>
            <w:r>
              <w:rPr>
                <w:rFonts w:ascii="Calibri" w:hAnsi="Calibri" w:cs="Arial"/>
                <w:sz w:val="20"/>
                <w:szCs w:val="20"/>
              </w:rPr>
              <w:t>$9,500.00</w:t>
            </w:r>
          </w:p>
        </w:tc>
      </w:tr>
      <w:tr w:rsidR="00F50EED" w14:paraId="610EB11B" w14:textId="77777777" w:rsidTr="004064ED">
        <w:trPr>
          <w:trHeight w:hRule="exact" w:val="413"/>
        </w:trPr>
        <w:tc>
          <w:tcPr>
            <w:tcW w:w="1030" w:type="dxa"/>
            <w:tcBorders>
              <w:top w:val="single" w:sz="5" w:space="0" w:color="8DAADB"/>
              <w:left w:val="single" w:sz="5" w:space="0" w:color="8DAADB"/>
              <w:bottom w:val="single" w:sz="5" w:space="0" w:color="8DAADB"/>
              <w:right w:val="single" w:sz="5" w:space="0" w:color="8DAADB"/>
            </w:tcBorders>
            <w:shd w:val="clear" w:color="auto" w:fill="D9E2F3"/>
          </w:tcPr>
          <w:p w14:paraId="07724804" w14:textId="77777777" w:rsidR="00F50EED" w:rsidRDefault="00F50EED" w:rsidP="004064ED">
            <w:pPr>
              <w:jc w:val="center"/>
            </w:pPr>
          </w:p>
        </w:tc>
        <w:tc>
          <w:tcPr>
            <w:tcW w:w="3363" w:type="dxa"/>
            <w:tcBorders>
              <w:top w:val="single" w:sz="5" w:space="0" w:color="8DAADB"/>
              <w:left w:val="single" w:sz="5" w:space="0" w:color="8DAADB"/>
              <w:bottom w:val="single" w:sz="5" w:space="0" w:color="8DAADB"/>
              <w:right w:val="single" w:sz="5" w:space="0" w:color="8DAADB"/>
            </w:tcBorders>
            <w:shd w:val="clear" w:color="auto" w:fill="D9E2F3"/>
          </w:tcPr>
          <w:p w14:paraId="46418470" w14:textId="77777777" w:rsidR="00F50EED" w:rsidRDefault="00F50EED" w:rsidP="004064ED">
            <w:pPr>
              <w:pStyle w:val="TableParagraph"/>
              <w:spacing w:line="264" w:lineRule="exact"/>
              <w:jc w:val="center"/>
              <w:rPr>
                <w:rFonts w:ascii="Calibri" w:eastAsia="Calibri" w:hAnsi="Calibri" w:cs="Calibri"/>
              </w:rPr>
            </w:pPr>
            <w:r>
              <w:rPr>
                <w:rFonts w:ascii="Calibri"/>
                <w:b/>
                <w:spacing w:val="-1"/>
              </w:rPr>
              <w:t>TOTAL</w:t>
            </w:r>
          </w:p>
        </w:tc>
        <w:tc>
          <w:tcPr>
            <w:tcW w:w="3154" w:type="dxa"/>
            <w:tcBorders>
              <w:top w:val="single" w:sz="5" w:space="0" w:color="8DAADB"/>
              <w:left w:val="single" w:sz="5" w:space="0" w:color="8DAADB"/>
              <w:bottom w:val="single" w:sz="5" w:space="0" w:color="8DAADB"/>
              <w:right w:val="single" w:sz="5" w:space="0" w:color="8DAADB"/>
            </w:tcBorders>
            <w:shd w:val="clear" w:color="auto" w:fill="D9E2F3"/>
          </w:tcPr>
          <w:p w14:paraId="5A82A55C" w14:textId="7AE1E558" w:rsidR="00F50EED" w:rsidRDefault="00F50EED" w:rsidP="004064ED">
            <w:pPr>
              <w:pStyle w:val="TableParagraph"/>
              <w:spacing w:line="264" w:lineRule="exact"/>
              <w:ind w:left="1"/>
              <w:jc w:val="center"/>
              <w:rPr>
                <w:rFonts w:ascii="Calibri" w:eastAsia="Calibri" w:hAnsi="Calibri" w:cs="Calibri"/>
              </w:rPr>
            </w:pPr>
            <w:r>
              <w:rPr>
                <w:rFonts w:ascii="Calibri" w:hAnsi="Calibri" w:cs="Arial"/>
                <w:sz w:val="20"/>
                <w:szCs w:val="20"/>
              </w:rPr>
              <w:t>$89,200.00</w:t>
            </w:r>
          </w:p>
        </w:tc>
      </w:tr>
    </w:tbl>
    <w:p w14:paraId="0BAD4E3A" w14:textId="77777777" w:rsidR="00360AF5" w:rsidRDefault="00674C3A">
      <w:pPr>
        <w:pStyle w:val="BodyText"/>
        <w:spacing w:line="265" w:lineRule="exact"/>
        <w:ind w:left="166" w:right="164"/>
        <w:jc w:val="center"/>
      </w:pPr>
      <w:r>
        <w:rPr>
          <w:spacing w:val="-1"/>
        </w:rPr>
        <w:t>Table</w:t>
      </w:r>
      <w:r>
        <w:t xml:space="preserve"> </w:t>
      </w:r>
      <w:r>
        <w:rPr>
          <w:spacing w:val="-1"/>
        </w:rPr>
        <w:t>3:</w:t>
      </w:r>
      <w:r>
        <w:t xml:space="preserve"> </w:t>
      </w:r>
      <w:r>
        <w:rPr>
          <w:spacing w:val="-1"/>
        </w:rPr>
        <w:t>Economic Feasibility</w:t>
      </w:r>
    </w:p>
    <w:p w14:paraId="129EAC63" w14:textId="77777777" w:rsidR="00360AF5" w:rsidRDefault="00360AF5">
      <w:pPr>
        <w:spacing w:before="3"/>
        <w:rPr>
          <w:rFonts w:ascii="Calibri" w:eastAsia="Calibri" w:hAnsi="Calibri" w:cs="Calibri"/>
        </w:rPr>
      </w:pPr>
    </w:p>
    <w:p w14:paraId="6C4816F9" w14:textId="77777777" w:rsidR="00360AF5" w:rsidRDefault="00674C3A">
      <w:pPr>
        <w:pStyle w:val="Heading3"/>
        <w:numPr>
          <w:ilvl w:val="2"/>
          <w:numId w:val="6"/>
        </w:numPr>
        <w:tabs>
          <w:tab w:val="left" w:pos="1221"/>
        </w:tabs>
        <w:rPr>
          <w:rFonts w:cs="Calibri"/>
        </w:rPr>
      </w:pPr>
      <w:bookmarkStart w:id="187" w:name="_Toc17378901"/>
      <w:r>
        <w:rPr>
          <w:color w:val="5B9AD5"/>
        </w:rPr>
        <w:t>Net</w:t>
      </w:r>
      <w:r>
        <w:rPr>
          <w:color w:val="5B9AD5"/>
          <w:spacing w:val="-7"/>
        </w:rPr>
        <w:t xml:space="preserve"> </w:t>
      </w:r>
      <w:r>
        <w:rPr>
          <w:color w:val="5B9AD5"/>
          <w:spacing w:val="-1"/>
        </w:rPr>
        <w:t>Present</w:t>
      </w:r>
      <w:r>
        <w:rPr>
          <w:color w:val="5B9AD5"/>
          <w:spacing w:val="-7"/>
        </w:rPr>
        <w:t xml:space="preserve"> </w:t>
      </w:r>
      <w:r>
        <w:rPr>
          <w:color w:val="5B9AD5"/>
          <w:spacing w:val="-1"/>
        </w:rPr>
        <w:t>Value</w:t>
      </w:r>
      <w:r>
        <w:rPr>
          <w:b/>
          <w:color w:val="5B9AD5"/>
          <w:spacing w:val="-1"/>
        </w:rPr>
        <w:t>:</w:t>
      </w:r>
      <w:bookmarkEnd w:id="187"/>
    </w:p>
    <w:p w14:paraId="24A63376" w14:textId="77777777" w:rsidR="00360AF5" w:rsidRDefault="00674C3A">
      <w:pPr>
        <w:pStyle w:val="BodyText"/>
        <w:spacing w:before="143" w:line="504" w:lineRule="auto"/>
        <w:ind w:right="2045"/>
        <w:rPr>
          <w:rFonts w:cs="Calibri"/>
        </w:rPr>
      </w:pPr>
      <w:r>
        <w:t xml:space="preserve">We </w:t>
      </w:r>
      <w:r>
        <w:rPr>
          <w:spacing w:val="-1"/>
        </w:rPr>
        <w:t>conducted</w:t>
      </w:r>
      <w:r>
        <w:rPr>
          <w:spacing w:val="-4"/>
        </w:rPr>
        <w:t xml:space="preserve"> </w:t>
      </w:r>
      <w:r>
        <w:t>an</w:t>
      </w:r>
      <w:r>
        <w:rPr>
          <w:spacing w:val="-1"/>
        </w:rPr>
        <w:t xml:space="preserve"> NPV</w:t>
      </w:r>
      <w:r>
        <w:rPr>
          <w:spacing w:val="-2"/>
        </w:rPr>
        <w:t xml:space="preserve"> </w:t>
      </w:r>
      <w:r>
        <w:rPr>
          <w:spacing w:val="-1"/>
        </w:rPr>
        <w:t>analysis inorder</w:t>
      </w:r>
      <w:r>
        <w:t xml:space="preserve"> </w:t>
      </w:r>
      <w:r>
        <w:rPr>
          <w:spacing w:val="-1"/>
        </w:rPr>
        <w:t>to</w:t>
      </w:r>
      <w:r>
        <w:rPr>
          <w:spacing w:val="-2"/>
        </w:rPr>
        <w:t xml:space="preserve"> </w:t>
      </w:r>
      <w:r>
        <w:rPr>
          <w:spacing w:val="-1"/>
        </w:rPr>
        <w:t>evaluate</w:t>
      </w:r>
      <w:r>
        <w:rPr>
          <w:spacing w:val="1"/>
        </w:rPr>
        <w:t xml:space="preserve"> </w:t>
      </w:r>
      <w:r>
        <w:rPr>
          <w:spacing w:val="-2"/>
        </w:rPr>
        <w:t xml:space="preserve">the </w:t>
      </w:r>
      <w:r>
        <w:rPr>
          <w:spacing w:val="-1"/>
        </w:rPr>
        <w:t>feasibility</w:t>
      </w:r>
      <w:r>
        <w:rPr>
          <w:spacing w:val="-2"/>
        </w:rPr>
        <w:t xml:space="preserve"> </w:t>
      </w:r>
      <w:r>
        <w:t>of</w:t>
      </w:r>
      <w:r>
        <w:rPr>
          <w:spacing w:val="-2"/>
        </w:rPr>
        <w:t xml:space="preserve"> </w:t>
      </w:r>
      <w:r>
        <w:rPr>
          <w:spacing w:val="-1"/>
        </w:rPr>
        <w:t>the</w:t>
      </w:r>
      <w:r>
        <w:t xml:space="preserve"> </w:t>
      </w:r>
      <w:r>
        <w:rPr>
          <w:spacing w:val="-1"/>
        </w:rPr>
        <w:t>project.</w:t>
      </w:r>
      <w:r>
        <w:rPr>
          <w:rFonts w:ascii="Times New Roman"/>
          <w:spacing w:val="71"/>
        </w:rPr>
        <w:t xml:space="preserve"> </w:t>
      </w:r>
      <w:r>
        <w:t>Total</w:t>
      </w:r>
      <w:r>
        <w:rPr>
          <w:spacing w:val="-3"/>
        </w:rPr>
        <w:t xml:space="preserve"> </w:t>
      </w:r>
      <w:r>
        <w:rPr>
          <w:spacing w:val="-1"/>
        </w:rPr>
        <w:t>cost</w:t>
      </w:r>
      <w:r>
        <w:rPr>
          <w:spacing w:val="-2"/>
        </w:rPr>
        <w:t xml:space="preserve"> </w:t>
      </w:r>
      <w:r>
        <w:t>of</w:t>
      </w:r>
      <w:r>
        <w:rPr>
          <w:spacing w:val="-1"/>
        </w:rPr>
        <w:t xml:space="preserve"> </w:t>
      </w:r>
      <w:r>
        <w:rPr>
          <w:spacing w:val="-2"/>
        </w:rPr>
        <w:t>the</w:t>
      </w:r>
      <w:r>
        <w:rPr>
          <w:spacing w:val="1"/>
        </w:rPr>
        <w:t xml:space="preserve"> </w:t>
      </w:r>
      <w:r>
        <w:rPr>
          <w:spacing w:val="-1"/>
        </w:rPr>
        <w:t>project:</w:t>
      </w:r>
      <w:r>
        <w:t xml:space="preserve"> </w:t>
      </w:r>
      <w:r>
        <w:rPr>
          <w:b/>
          <w:spacing w:val="-1"/>
        </w:rPr>
        <w:t>75700 CAD</w:t>
      </w:r>
    </w:p>
    <w:p w14:paraId="17110A04" w14:textId="77777777" w:rsidR="00360AF5" w:rsidRDefault="00674C3A">
      <w:pPr>
        <w:spacing w:line="266" w:lineRule="exact"/>
        <w:ind w:left="140"/>
        <w:rPr>
          <w:rFonts w:ascii="Calibri" w:eastAsia="Calibri" w:hAnsi="Calibri" w:cs="Calibri"/>
        </w:rPr>
      </w:pPr>
      <w:r>
        <w:rPr>
          <w:rFonts w:ascii="Calibri"/>
          <w:spacing w:val="-1"/>
        </w:rPr>
        <w:t>Annual</w:t>
      </w:r>
      <w:r>
        <w:rPr>
          <w:rFonts w:ascii="Calibri"/>
        </w:rPr>
        <w:t xml:space="preserve"> </w:t>
      </w:r>
      <w:r>
        <w:rPr>
          <w:rFonts w:ascii="Calibri"/>
          <w:spacing w:val="-1"/>
        </w:rPr>
        <w:t>maintance</w:t>
      </w:r>
      <w:r>
        <w:rPr>
          <w:rFonts w:ascii="Calibri"/>
          <w:spacing w:val="-3"/>
        </w:rPr>
        <w:t xml:space="preserve"> </w:t>
      </w:r>
      <w:r>
        <w:rPr>
          <w:rFonts w:ascii="Calibri"/>
          <w:spacing w:val="-1"/>
        </w:rPr>
        <w:t>cost:</w:t>
      </w:r>
      <w:r>
        <w:rPr>
          <w:rFonts w:ascii="Calibri"/>
        </w:rPr>
        <w:t xml:space="preserve"> </w:t>
      </w:r>
      <w:r>
        <w:rPr>
          <w:rFonts w:ascii="Calibri"/>
          <w:b/>
          <w:spacing w:val="-1"/>
        </w:rPr>
        <w:t xml:space="preserve">7500 </w:t>
      </w:r>
      <w:r>
        <w:rPr>
          <w:rFonts w:ascii="Calibri"/>
          <w:b/>
        </w:rPr>
        <w:t>CAD</w:t>
      </w:r>
    </w:p>
    <w:p w14:paraId="03B9EE42" w14:textId="77777777" w:rsidR="00360AF5" w:rsidRDefault="00360AF5">
      <w:pPr>
        <w:spacing w:line="266" w:lineRule="exact"/>
        <w:rPr>
          <w:rFonts w:ascii="Calibri" w:eastAsia="Calibri" w:hAnsi="Calibri" w:cs="Calibri"/>
        </w:rPr>
        <w:sectPr w:rsidR="00360AF5">
          <w:pgSz w:w="12240" w:h="15840"/>
          <w:pgMar w:top="1420" w:right="1300" w:bottom="1260" w:left="1300" w:header="0" w:footer="1065" w:gutter="0"/>
          <w:cols w:space="720"/>
        </w:sectPr>
      </w:pPr>
    </w:p>
    <w:p w14:paraId="0EF6134D" w14:textId="2CDDA8E1" w:rsidR="00360AF5" w:rsidRDefault="002B2503">
      <w:pPr>
        <w:pStyle w:val="BodyText"/>
        <w:spacing w:before="37"/>
        <w:rPr>
          <w:rFonts w:cs="Calibri"/>
        </w:rPr>
      </w:pPr>
      <w:r>
        <w:rPr>
          <w:noProof/>
        </w:rPr>
        <w:lastRenderedPageBreak/>
        <w:pict w14:anchorId="730C8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62" type="#_x0000_t75" alt="" style="position:absolute;left:0;text-align:left;margin-left:1in;margin-top:30.2pt;width:145.5pt;height:52.45pt;z-index:251658241;mso-wrap-edited:f;mso-width-percent:0;mso-height-percent:0;mso-position-horizontal-relative:page;mso-width-percent:0;mso-height-percent:0">
            <v:imagedata r:id="rId14" o:title=""/>
            <w10:wrap anchorx="page"/>
          </v:shape>
        </w:pict>
      </w:r>
      <w:r w:rsidR="00674C3A">
        <w:rPr>
          <w:spacing w:val="-1"/>
        </w:rPr>
        <w:t>Interest</w:t>
      </w:r>
      <w:r w:rsidR="00674C3A">
        <w:rPr>
          <w:spacing w:val="-2"/>
        </w:rPr>
        <w:t xml:space="preserve"> </w:t>
      </w:r>
      <w:r w:rsidR="00674C3A">
        <w:rPr>
          <w:spacing w:val="-1"/>
        </w:rPr>
        <w:t xml:space="preserve">rate: </w:t>
      </w:r>
      <w:r w:rsidR="00674C3A">
        <w:rPr>
          <w:b/>
        </w:rPr>
        <w:t>10%</w:t>
      </w:r>
    </w:p>
    <w:p w14:paraId="114F22BA" w14:textId="0C1CD34A" w:rsidR="00360AF5" w:rsidRDefault="002B2503">
      <w:pPr>
        <w:rPr>
          <w:rFonts w:ascii="Calibri" w:eastAsia="Calibri" w:hAnsi="Calibri" w:cs="Calibri"/>
          <w:b/>
          <w:bCs/>
        </w:rPr>
      </w:pPr>
      <w:r>
        <w:rPr>
          <w:noProof/>
        </w:rPr>
        <w:pict w14:anchorId="4E7CEDFC">
          <v:shapetype id="_x0000_t202" coordsize="21600,21600" o:spt="202" path="m,l,21600r21600,l21600,xe">
            <v:stroke joinstyle="miter"/>
            <v:path gradientshapeok="t" o:connecttype="rect"/>
          </v:shapetype>
          <v:shape id="_x0000_s1876" type="#_x0000_t202" alt="" style="position:absolute;margin-left:1in;margin-top:81.5pt;width:483.6pt;height:185.9pt;z-index:251658240;mso-wrap-style:square;mso-wrap-edited:f;mso-width-percent:0;mso-height-percent:0;mso-position-horizontal-relative:page;mso-width-percent:0;mso-height-percent:0;v-text-anchor:top" filled="f" stroked="f">
            <v:textbox style="mso-next-textbox:#_x0000_s1876" inset="0,0,0,0">
              <w:txbxContent>
                <w:tbl>
                  <w:tblPr>
                    <w:tblStyle w:val="TableNormal1"/>
                    <w:tblW w:w="9736" w:type="dxa"/>
                    <w:tblLayout w:type="fixed"/>
                    <w:tblLook w:val="01E0" w:firstRow="1" w:lastRow="1" w:firstColumn="1" w:lastColumn="1" w:noHBand="0" w:noVBand="0"/>
                  </w:tblPr>
                  <w:tblGrid>
                    <w:gridCol w:w="1884"/>
                    <w:gridCol w:w="1275"/>
                    <w:gridCol w:w="1274"/>
                    <w:gridCol w:w="1272"/>
                    <w:gridCol w:w="1275"/>
                    <w:gridCol w:w="1274"/>
                    <w:gridCol w:w="1482"/>
                  </w:tblGrid>
                  <w:tr w:rsidR="00E2573A" w14:paraId="5D1AEDE2"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shd w:val="clear" w:color="auto" w:fill="4471C4"/>
                      </w:tcPr>
                      <w:p w14:paraId="4D0F02F0" w14:textId="5BBAE942" w:rsidR="00E2573A" w:rsidRDefault="00E2573A" w:rsidP="00A205F1">
                        <w:pPr>
                          <w:pStyle w:val="TableParagraph"/>
                          <w:spacing w:line="264" w:lineRule="exact"/>
                          <w:ind w:left="500"/>
                          <w:jc w:val="center"/>
                          <w:rPr>
                            <w:rFonts w:ascii="Calibri" w:eastAsia="Calibri" w:hAnsi="Calibri" w:cs="Calibri"/>
                          </w:rPr>
                        </w:pPr>
                        <w:r>
                          <w:rPr>
                            <w:rFonts w:ascii="Calibri" w:hAnsi="Calibri" w:cs="Arial"/>
                            <w:b/>
                            <w:bCs/>
                          </w:rPr>
                          <w:t>PROJECT</w:t>
                        </w:r>
                      </w:p>
                    </w:tc>
                    <w:tc>
                      <w:tcPr>
                        <w:tcW w:w="1275" w:type="dxa"/>
                        <w:tcBorders>
                          <w:top w:val="single" w:sz="5" w:space="0" w:color="8DAADB"/>
                          <w:left w:val="single" w:sz="5" w:space="0" w:color="8DAADB"/>
                          <w:bottom w:val="single" w:sz="5" w:space="0" w:color="8DAADB"/>
                          <w:right w:val="single" w:sz="5" w:space="0" w:color="8DAADB"/>
                        </w:tcBorders>
                        <w:shd w:val="clear" w:color="auto" w:fill="4471C4"/>
                      </w:tcPr>
                      <w:p w14:paraId="53F07C6A" w14:textId="2A60AED9" w:rsidR="00E2573A" w:rsidRDefault="00E2573A" w:rsidP="00A205F1">
                        <w:pPr>
                          <w:pStyle w:val="TableParagraph"/>
                          <w:spacing w:line="264" w:lineRule="exact"/>
                          <w:ind w:left="285"/>
                          <w:jc w:val="center"/>
                          <w:rPr>
                            <w:rFonts w:ascii="Calibri" w:eastAsia="Calibri" w:hAnsi="Calibri" w:cs="Calibri"/>
                          </w:rPr>
                        </w:pPr>
                        <w:r>
                          <w:rPr>
                            <w:rFonts w:ascii="Calibri" w:hAnsi="Calibri" w:cs="Arial"/>
                            <w:b/>
                            <w:bCs/>
                          </w:rPr>
                          <w:t>YEAR 0</w:t>
                        </w:r>
                      </w:p>
                    </w:tc>
                    <w:tc>
                      <w:tcPr>
                        <w:tcW w:w="1274" w:type="dxa"/>
                        <w:tcBorders>
                          <w:top w:val="single" w:sz="5" w:space="0" w:color="8DAADB"/>
                          <w:left w:val="single" w:sz="5" w:space="0" w:color="8DAADB"/>
                          <w:bottom w:val="single" w:sz="5" w:space="0" w:color="8DAADB"/>
                          <w:right w:val="single" w:sz="5" w:space="0" w:color="8DAADB"/>
                        </w:tcBorders>
                        <w:shd w:val="clear" w:color="auto" w:fill="4471C4"/>
                      </w:tcPr>
                      <w:p w14:paraId="4BE1D66F" w14:textId="2CFD52CA" w:rsidR="00E2573A" w:rsidRDefault="00E2573A" w:rsidP="00A205F1">
                        <w:pPr>
                          <w:pStyle w:val="TableParagraph"/>
                          <w:spacing w:line="264" w:lineRule="exact"/>
                          <w:ind w:left="284"/>
                          <w:jc w:val="center"/>
                          <w:rPr>
                            <w:rFonts w:ascii="Calibri" w:eastAsia="Calibri" w:hAnsi="Calibri" w:cs="Calibri"/>
                          </w:rPr>
                        </w:pPr>
                        <w:r>
                          <w:rPr>
                            <w:rFonts w:ascii="Calibri" w:hAnsi="Calibri" w:cs="Arial"/>
                            <w:b/>
                            <w:bCs/>
                          </w:rPr>
                          <w:t>YEAR 1</w:t>
                        </w:r>
                      </w:p>
                    </w:tc>
                    <w:tc>
                      <w:tcPr>
                        <w:tcW w:w="1272" w:type="dxa"/>
                        <w:tcBorders>
                          <w:top w:val="single" w:sz="5" w:space="0" w:color="8DAADB"/>
                          <w:left w:val="single" w:sz="5" w:space="0" w:color="8DAADB"/>
                          <w:bottom w:val="single" w:sz="5" w:space="0" w:color="8DAADB"/>
                          <w:right w:val="single" w:sz="5" w:space="0" w:color="8DAADB"/>
                        </w:tcBorders>
                        <w:shd w:val="clear" w:color="auto" w:fill="4471C4"/>
                      </w:tcPr>
                      <w:p w14:paraId="31EC37B1" w14:textId="658FAF79" w:rsidR="00E2573A" w:rsidRDefault="00E2573A" w:rsidP="00A205F1">
                        <w:pPr>
                          <w:pStyle w:val="TableParagraph"/>
                          <w:spacing w:line="264" w:lineRule="exact"/>
                          <w:ind w:left="284"/>
                          <w:jc w:val="center"/>
                          <w:rPr>
                            <w:rFonts w:ascii="Calibri" w:eastAsia="Calibri" w:hAnsi="Calibri" w:cs="Calibri"/>
                          </w:rPr>
                        </w:pPr>
                        <w:r>
                          <w:rPr>
                            <w:rFonts w:ascii="Calibri" w:hAnsi="Calibri" w:cs="Arial"/>
                            <w:b/>
                            <w:bCs/>
                          </w:rPr>
                          <w:t>YEAR 2</w:t>
                        </w:r>
                      </w:p>
                    </w:tc>
                    <w:tc>
                      <w:tcPr>
                        <w:tcW w:w="1275" w:type="dxa"/>
                        <w:tcBorders>
                          <w:top w:val="single" w:sz="5" w:space="0" w:color="8DAADB"/>
                          <w:left w:val="single" w:sz="5" w:space="0" w:color="8DAADB"/>
                          <w:bottom w:val="single" w:sz="5" w:space="0" w:color="8DAADB"/>
                          <w:right w:val="single" w:sz="5" w:space="0" w:color="8DAADB"/>
                        </w:tcBorders>
                        <w:shd w:val="clear" w:color="auto" w:fill="4471C4"/>
                      </w:tcPr>
                      <w:p w14:paraId="4E215332" w14:textId="75B42B9C" w:rsidR="00E2573A" w:rsidRDefault="00E2573A" w:rsidP="00A205F1">
                        <w:pPr>
                          <w:pStyle w:val="TableParagraph"/>
                          <w:spacing w:line="264" w:lineRule="exact"/>
                          <w:ind w:left="284"/>
                          <w:jc w:val="center"/>
                          <w:rPr>
                            <w:rFonts w:ascii="Calibri" w:eastAsia="Calibri" w:hAnsi="Calibri" w:cs="Calibri"/>
                          </w:rPr>
                        </w:pPr>
                        <w:r>
                          <w:rPr>
                            <w:rFonts w:ascii="Calibri" w:hAnsi="Calibri" w:cs="Arial"/>
                            <w:b/>
                            <w:bCs/>
                          </w:rPr>
                          <w:t>YEAR 3</w:t>
                        </w:r>
                      </w:p>
                    </w:tc>
                    <w:tc>
                      <w:tcPr>
                        <w:tcW w:w="1274" w:type="dxa"/>
                        <w:tcBorders>
                          <w:top w:val="single" w:sz="5" w:space="0" w:color="8DAADB"/>
                          <w:left w:val="single" w:sz="5" w:space="0" w:color="8DAADB"/>
                          <w:bottom w:val="single" w:sz="5" w:space="0" w:color="8DAADB"/>
                          <w:right w:val="single" w:sz="5" w:space="0" w:color="8DAADB"/>
                        </w:tcBorders>
                        <w:shd w:val="clear" w:color="auto" w:fill="4471C4"/>
                      </w:tcPr>
                      <w:p w14:paraId="6F819375" w14:textId="5EC63E1F" w:rsidR="00E2573A" w:rsidRDefault="00E2573A" w:rsidP="00A205F1">
                        <w:pPr>
                          <w:pStyle w:val="TableParagraph"/>
                          <w:spacing w:line="264" w:lineRule="exact"/>
                          <w:ind w:left="284"/>
                          <w:jc w:val="center"/>
                          <w:rPr>
                            <w:rFonts w:ascii="Calibri" w:eastAsia="Calibri" w:hAnsi="Calibri" w:cs="Calibri"/>
                          </w:rPr>
                        </w:pPr>
                        <w:r>
                          <w:rPr>
                            <w:rFonts w:ascii="Calibri" w:hAnsi="Calibri" w:cs="Arial"/>
                            <w:b/>
                            <w:bCs/>
                          </w:rPr>
                          <w:t>YEAR 4</w:t>
                        </w:r>
                      </w:p>
                    </w:tc>
                    <w:tc>
                      <w:tcPr>
                        <w:tcW w:w="1482" w:type="dxa"/>
                        <w:tcBorders>
                          <w:top w:val="single" w:sz="5" w:space="0" w:color="8DAADB"/>
                          <w:left w:val="single" w:sz="5" w:space="0" w:color="8DAADB"/>
                          <w:bottom w:val="single" w:sz="5" w:space="0" w:color="8DAADB"/>
                          <w:right w:val="single" w:sz="5" w:space="0" w:color="8DAADB"/>
                        </w:tcBorders>
                        <w:shd w:val="clear" w:color="auto" w:fill="4471C4"/>
                      </w:tcPr>
                      <w:p w14:paraId="5902D7BA" w14:textId="11FD193F" w:rsidR="00E2573A" w:rsidRDefault="00E2573A" w:rsidP="00A205F1">
                        <w:pPr>
                          <w:pStyle w:val="TableParagraph"/>
                          <w:spacing w:line="264" w:lineRule="exact"/>
                          <w:ind w:left="385"/>
                          <w:jc w:val="center"/>
                          <w:rPr>
                            <w:rFonts w:ascii="Calibri" w:eastAsia="Calibri" w:hAnsi="Calibri" w:cs="Calibri"/>
                          </w:rPr>
                        </w:pPr>
                        <w:r>
                          <w:rPr>
                            <w:rFonts w:ascii="Calibri" w:hAnsi="Calibri" w:cs="Arial"/>
                            <w:b/>
                            <w:bCs/>
                          </w:rPr>
                          <w:t>YEAR 5</w:t>
                        </w:r>
                      </w:p>
                    </w:tc>
                  </w:tr>
                  <w:tr w:rsidR="00E2573A" w14:paraId="526B68A0"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shd w:val="clear" w:color="auto" w:fill="D9E2F3"/>
                      </w:tcPr>
                      <w:p w14:paraId="6D24E5D8" w14:textId="61548C4C" w:rsidR="00E2573A" w:rsidRDefault="00E2573A" w:rsidP="00A205F1">
                        <w:pPr>
                          <w:pStyle w:val="TableParagraph"/>
                          <w:spacing w:line="264" w:lineRule="exact"/>
                          <w:ind w:left="474"/>
                          <w:jc w:val="center"/>
                          <w:rPr>
                            <w:rFonts w:ascii="Calibri" w:eastAsia="Calibri" w:hAnsi="Calibri" w:cs="Calibri"/>
                          </w:rPr>
                        </w:pPr>
                        <w:r>
                          <w:rPr>
                            <w:rFonts w:ascii="Calibri" w:hAnsi="Calibri" w:cs="Arial"/>
                            <w:b/>
                            <w:bCs/>
                          </w:rPr>
                          <w:t>REVENUE</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3B927B24" w14:textId="568A2484" w:rsidR="00E2573A" w:rsidRDefault="00E2573A" w:rsidP="00A205F1">
                        <w:pPr>
                          <w:pStyle w:val="TableParagraph"/>
                          <w:spacing w:line="264" w:lineRule="exact"/>
                          <w:ind w:left="2"/>
                          <w:jc w:val="center"/>
                          <w:rPr>
                            <w:rFonts w:ascii="Calibri" w:eastAsia="Calibri" w:hAnsi="Calibri" w:cs="Calibri"/>
                          </w:rPr>
                        </w:pPr>
                        <w:r>
                          <w:rPr>
                            <w:rFonts w:ascii="Calibri" w:hAnsi="Calibri" w:cs="Arial"/>
                          </w:rPr>
                          <w:t>0</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7D8AEEAA" w14:textId="1D068F9B"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45,000</w:t>
                        </w:r>
                      </w:p>
                    </w:tc>
                    <w:tc>
                      <w:tcPr>
                        <w:tcW w:w="1272" w:type="dxa"/>
                        <w:tcBorders>
                          <w:top w:val="single" w:sz="5" w:space="0" w:color="8DAADB"/>
                          <w:left w:val="single" w:sz="5" w:space="0" w:color="8DAADB"/>
                          <w:bottom w:val="single" w:sz="5" w:space="0" w:color="8DAADB"/>
                          <w:right w:val="single" w:sz="5" w:space="0" w:color="8DAADB"/>
                        </w:tcBorders>
                        <w:shd w:val="clear" w:color="auto" w:fill="D9E2F3"/>
                      </w:tcPr>
                      <w:p w14:paraId="55F2E0C0" w14:textId="1FB4C9F8"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50,000</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61A4FC4A" w14:textId="39B4F212"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55,000</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116F9B39" w14:textId="31764239" w:rsidR="00E2573A" w:rsidRDefault="00E2573A" w:rsidP="00A205F1">
                        <w:pPr>
                          <w:pStyle w:val="TableParagraph"/>
                          <w:spacing w:line="264" w:lineRule="exact"/>
                          <w:ind w:left="298"/>
                          <w:jc w:val="center"/>
                          <w:rPr>
                            <w:rFonts w:ascii="Calibri" w:eastAsia="Calibri" w:hAnsi="Calibri" w:cs="Calibri"/>
                          </w:rPr>
                        </w:pPr>
                        <w:r>
                          <w:rPr>
                            <w:rFonts w:ascii="Calibri" w:hAnsi="Calibri" w:cs="Arial"/>
                          </w:rPr>
                          <w:t>55,000</w:t>
                        </w:r>
                      </w:p>
                    </w:tc>
                    <w:tc>
                      <w:tcPr>
                        <w:tcW w:w="1482" w:type="dxa"/>
                        <w:tcBorders>
                          <w:top w:val="single" w:sz="5" w:space="0" w:color="8DAADB"/>
                          <w:left w:val="single" w:sz="5" w:space="0" w:color="8DAADB"/>
                          <w:bottom w:val="single" w:sz="5" w:space="0" w:color="8DAADB"/>
                          <w:right w:val="single" w:sz="5" w:space="0" w:color="8DAADB"/>
                        </w:tcBorders>
                        <w:shd w:val="clear" w:color="auto" w:fill="D9E2F3"/>
                      </w:tcPr>
                      <w:p w14:paraId="01A2823F" w14:textId="7FC084A2" w:rsidR="00E2573A" w:rsidRDefault="00E2573A" w:rsidP="00A205F1">
                        <w:pPr>
                          <w:pStyle w:val="TableParagraph"/>
                          <w:spacing w:line="264" w:lineRule="exact"/>
                          <w:ind w:left="399"/>
                          <w:jc w:val="center"/>
                          <w:rPr>
                            <w:rFonts w:ascii="Calibri" w:eastAsia="Calibri" w:hAnsi="Calibri" w:cs="Calibri"/>
                          </w:rPr>
                        </w:pPr>
                        <w:r>
                          <w:rPr>
                            <w:rFonts w:ascii="Calibri" w:hAnsi="Calibri" w:cs="Arial"/>
                          </w:rPr>
                          <w:t>70,000</w:t>
                        </w:r>
                      </w:p>
                    </w:tc>
                  </w:tr>
                  <w:tr w:rsidR="00E2573A" w14:paraId="4E08A9D4"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tcPr>
                      <w:p w14:paraId="7D99B5BD" w14:textId="6BE79805" w:rsidR="00E2573A" w:rsidRDefault="00E2573A" w:rsidP="00A205F1">
                        <w:pPr>
                          <w:pStyle w:val="TableParagraph"/>
                          <w:spacing w:line="264" w:lineRule="exact"/>
                          <w:ind w:left="450"/>
                          <w:jc w:val="center"/>
                          <w:rPr>
                            <w:rFonts w:ascii="Calibri" w:eastAsia="Calibri" w:hAnsi="Calibri" w:cs="Calibri"/>
                          </w:rPr>
                        </w:pPr>
                        <w:r>
                          <w:rPr>
                            <w:rFonts w:ascii="Calibri" w:hAnsi="Calibri" w:cs="Arial"/>
                            <w:b/>
                            <w:bCs/>
                          </w:rPr>
                          <w:t>EXPENSES</w:t>
                        </w:r>
                      </w:p>
                    </w:tc>
                    <w:tc>
                      <w:tcPr>
                        <w:tcW w:w="1275" w:type="dxa"/>
                        <w:tcBorders>
                          <w:top w:val="single" w:sz="5" w:space="0" w:color="8DAADB"/>
                          <w:left w:val="single" w:sz="5" w:space="0" w:color="8DAADB"/>
                          <w:bottom w:val="single" w:sz="5" w:space="0" w:color="8DAADB"/>
                          <w:right w:val="single" w:sz="5" w:space="0" w:color="8DAADB"/>
                        </w:tcBorders>
                      </w:tcPr>
                      <w:p w14:paraId="0CDE0362" w14:textId="13AF1F9B"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89,200</w:t>
                        </w:r>
                      </w:p>
                    </w:tc>
                    <w:tc>
                      <w:tcPr>
                        <w:tcW w:w="1274" w:type="dxa"/>
                        <w:tcBorders>
                          <w:top w:val="single" w:sz="5" w:space="0" w:color="8DAADB"/>
                          <w:left w:val="single" w:sz="5" w:space="0" w:color="8DAADB"/>
                          <w:bottom w:val="single" w:sz="5" w:space="0" w:color="8DAADB"/>
                          <w:right w:val="single" w:sz="5" w:space="0" w:color="8DAADB"/>
                        </w:tcBorders>
                      </w:tcPr>
                      <w:p w14:paraId="3C34737C" w14:textId="2DD66907"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10,000</w:t>
                        </w:r>
                      </w:p>
                    </w:tc>
                    <w:tc>
                      <w:tcPr>
                        <w:tcW w:w="1272" w:type="dxa"/>
                        <w:tcBorders>
                          <w:top w:val="single" w:sz="5" w:space="0" w:color="8DAADB"/>
                          <w:left w:val="single" w:sz="5" w:space="0" w:color="8DAADB"/>
                          <w:bottom w:val="single" w:sz="5" w:space="0" w:color="8DAADB"/>
                          <w:right w:val="single" w:sz="5" w:space="0" w:color="8DAADB"/>
                        </w:tcBorders>
                      </w:tcPr>
                      <w:p w14:paraId="433F2E51" w14:textId="1B4F8CA2"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11,000</w:t>
                        </w:r>
                      </w:p>
                    </w:tc>
                    <w:tc>
                      <w:tcPr>
                        <w:tcW w:w="1275" w:type="dxa"/>
                        <w:tcBorders>
                          <w:top w:val="single" w:sz="5" w:space="0" w:color="8DAADB"/>
                          <w:left w:val="single" w:sz="5" w:space="0" w:color="8DAADB"/>
                          <w:bottom w:val="single" w:sz="5" w:space="0" w:color="8DAADB"/>
                          <w:right w:val="single" w:sz="5" w:space="0" w:color="8DAADB"/>
                        </w:tcBorders>
                      </w:tcPr>
                      <w:p w14:paraId="69E0C432" w14:textId="19408EF8"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13,000</w:t>
                        </w:r>
                      </w:p>
                    </w:tc>
                    <w:tc>
                      <w:tcPr>
                        <w:tcW w:w="1274" w:type="dxa"/>
                        <w:tcBorders>
                          <w:top w:val="single" w:sz="5" w:space="0" w:color="8DAADB"/>
                          <w:left w:val="single" w:sz="5" w:space="0" w:color="8DAADB"/>
                          <w:bottom w:val="single" w:sz="5" w:space="0" w:color="8DAADB"/>
                          <w:right w:val="single" w:sz="5" w:space="0" w:color="8DAADB"/>
                        </w:tcBorders>
                      </w:tcPr>
                      <w:p w14:paraId="6ED3AC25" w14:textId="5242D1D2" w:rsidR="00E2573A" w:rsidRDefault="00E2573A" w:rsidP="00A205F1">
                        <w:pPr>
                          <w:pStyle w:val="TableParagraph"/>
                          <w:spacing w:line="264" w:lineRule="exact"/>
                          <w:ind w:left="298"/>
                          <w:jc w:val="center"/>
                          <w:rPr>
                            <w:rFonts w:ascii="Calibri" w:eastAsia="Calibri" w:hAnsi="Calibri" w:cs="Calibri"/>
                          </w:rPr>
                        </w:pPr>
                        <w:r>
                          <w:rPr>
                            <w:rFonts w:ascii="Calibri" w:hAnsi="Calibri" w:cs="Arial"/>
                          </w:rPr>
                          <w:t>16,000</w:t>
                        </w:r>
                      </w:p>
                    </w:tc>
                    <w:tc>
                      <w:tcPr>
                        <w:tcW w:w="1482" w:type="dxa"/>
                        <w:tcBorders>
                          <w:top w:val="single" w:sz="5" w:space="0" w:color="8DAADB"/>
                          <w:left w:val="single" w:sz="5" w:space="0" w:color="8DAADB"/>
                          <w:bottom w:val="single" w:sz="5" w:space="0" w:color="8DAADB"/>
                          <w:right w:val="single" w:sz="5" w:space="0" w:color="8DAADB"/>
                        </w:tcBorders>
                      </w:tcPr>
                      <w:p w14:paraId="497FFC8E" w14:textId="6A9BA9D1" w:rsidR="00E2573A" w:rsidRDefault="00E2573A" w:rsidP="00A205F1">
                        <w:pPr>
                          <w:pStyle w:val="TableParagraph"/>
                          <w:spacing w:line="264" w:lineRule="exact"/>
                          <w:ind w:left="399"/>
                          <w:jc w:val="center"/>
                          <w:rPr>
                            <w:rFonts w:ascii="Calibri" w:eastAsia="Calibri" w:hAnsi="Calibri" w:cs="Calibri"/>
                          </w:rPr>
                        </w:pPr>
                        <w:r>
                          <w:rPr>
                            <w:rFonts w:ascii="Calibri" w:hAnsi="Calibri" w:cs="Arial"/>
                          </w:rPr>
                          <w:t>20,000</w:t>
                        </w:r>
                      </w:p>
                    </w:tc>
                  </w:tr>
                  <w:tr w:rsidR="00E2573A" w14:paraId="4050978D"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shd w:val="clear" w:color="auto" w:fill="D9E2F3"/>
                      </w:tcPr>
                      <w:p w14:paraId="3D68067A" w14:textId="45851C76" w:rsidR="00E2573A" w:rsidRDefault="00E2573A" w:rsidP="00A205F1">
                        <w:pPr>
                          <w:pStyle w:val="TableParagraph"/>
                          <w:spacing w:line="264" w:lineRule="exact"/>
                          <w:ind w:left="363"/>
                          <w:jc w:val="center"/>
                          <w:rPr>
                            <w:rFonts w:ascii="Calibri" w:eastAsia="Calibri" w:hAnsi="Calibri" w:cs="Calibri"/>
                          </w:rPr>
                        </w:pPr>
                        <w:r>
                          <w:rPr>
                            <w:rFonts w:ascii="Calibri" w:hAnsi="Calibri" w:cs="Arial"/>
                            <w:b/>
                            <w:bCs/>
                          </w:rPr>
                          <w:t>CASH FLOW</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5ACD55B4" w14:textId="3D8FCA90" w:rsidR="00E2573A" w:rsidRDefault="00E2573A" w:rsidP="00A205F1">
                        <w:pPr>
                          <w:pStyle w:val="TableParagraph"/>
                          <w:spacing w:line="264" w:lineRule="exact"/>
                          <w:ind w:left="266"/>
                          <w:jc w:val="center"/>
                          <w:rPr>
                            <w:rFonts w:ascii="Calibri" w:eastAsia="Calibri" w:hAnsi="Calibri" w:cs="Calibri"/>
                          </w:rPr>
                        </w:pPr>
                        <w:r>
                          <w:rPr>
                            <w:rFonts w:ascii="Calibri" w:hAnsi="Calibri" w:cs="Arial"/>
                          </w:rPr>
                          <w:t>-89,200</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125DBD00" w14:textId="46BC7C2B"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35,000</w:t>
                        </w:r>
                      </w:p>
                    </w:tc>
                    <w:tc>
                      <w:tcPr>
                        <w:tcW w:w="1272" w:type="dxa"/>
                        <w:tcBorders>
                          <w:top w:val="single" w:sz="5" w:space="0" w:color="8DAADB"/>
                          <w:left w:val="single" w:sz="5" w:space="0" w:color="8DAADB"/>
                          <w:bottom w:val="single" w:sz="5" w:space="0" w:color="8DAADB"/>
                          <w:right w:val="single" w:sz="5" w:space="0" w:color="8DAADB"/>
                        </w:tcBorders>
                        <w:shd w:val="clear" w:color="auto" w:fill="D9E2F3"/>
                      </w:tcPr>
                      <w:p w14:paraId="31285DFA" w14:textId="035920B7"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39,000</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74AA0367" w14:textId="3C9C98CB" w:rsidR="00E2573A" w:rsidRDefault="00E2573A" w:rsidP="00A205F1">
                        <w:pPr>
                          <w:pStyle w:val="TableParagraph"/>
                          <w:spacing w:line="264" w:lineRule="exact"/>
                          <w:ind w:left="299"/>
                          <w:jc w:val="center"/>
                          <w:rPr>
                            <w:rFonts w:ascii="Calibri" w:eastAsia="Calibri" w:hAnsi="Calibri" w:cs="Calibri"/>
                          </w:rPr>
                        </w:pPr>
                        <w:r>
                          <w:rPr>
                            <w:rFonts w:ascii="Calibri" w:hAnsi="Calibri" w:cs="Arial"/>
                          </w:rPr>
                          <w:t>42,000</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3951807A" w14:textId="030520FE" w:rsidR="00E2573A" w:rsidRDefault="00E2573A" w:rsidP="00A205F1">
                        <w:pPr>
                          <w:pStyle w:val="TableParagraph"/>
                          <w:spacing w:line="264" w:lineRule="exact"/>
                          <w:ind w:left="298"/>
                          <w:jc w:val="center"/>
                          <w:rPr>
                            <w:rFonts w:ascii="Calibri" w:eastAsia="Calibri" w:hAnsi="Calibri" w:cs="Calibri"/>
                          </w:rPr>
                        </w:pPr>
                        <w:r>
                          <w:rPr>
                            <w:rFonts w:ascii="Calibri" w:hAnsi="Calibri" w:cs="Arial"/>
                          </w:rPr>
                          <w:t>39,000</w:t>
                        </w:r>
                      </w:p>
                    </w:tc>
                    <w:tc>
                      <w:tcPr>
                        <w:tcW w:w="1482" w:type="dxa"/>
                        <w:tcBorders>
                          <w:top w:val="single" w:sz="5" w:space="0" w:color="8DAADB"/>
                          <w:left w:val="single" w:sz="5" w:space="0" w:color="8DAADB"/>
                          <w:bottom w:val="single" w:sz="5" w:space="0" w:color="8DAADB"/>
                          <w:right w:val="single" w:sz="5" w:space="0" w:color="8DAADB"/>
                        </w:tcBorders>
                        <w:shd w:val="clear" w:color="auto" w:fill="D9E2F3"/>
                      </w:tcPr>
                      <w:p w14:paraId="06BA9E1E" w14:textId="0E85BF2B" w:rsidR="00E2573A" w:rsidRDefault="00E2573A" w:rsidP="00A205F1">
                        <w:pPr>
                          <w:pStyle w:val="TableParagraph"/>
                          <w:spacing w:line="264" w:lineRule="exact"/>
                          <w:ind w:left="399"/>
                          <w:jc w:val="center"/>
                          <w:rPr>
                            <w:rFonts w:ascii="Calibri" w:eastAsia="Calibri" w:hAnsi="Calibri" w:cs="Calibri"/>
                          </w:rPr>
                        </w:pPr>
                        <w:r>
                          <w:rPr>
                            <w:rFonts w:ascii="Calibri" w:hAnsi="Calibri" w:cs="Arial"/>
                          </w:rPr>
                          <w:t>50,000</w:t>
                        </w:r>
                      </w:p>
                    </w:tc>
                  </w:tr>
                  <w:tr w:rsidR="00E2573A" w14:paraId="1B41B4B2" w14:textId="77777777" w:rsidTr="00A205F1">
                    <w:trPr>
                      <w:trHeight w:hRule="exact" w:val="832"/>
                    </w:trPr>
                    <w:tc>
                      <w:tcPr>
                        <w:tcW w:w="1884" w:type="dxa"/>
                        <w:tcBorders>
                          <w:top w:val="single" w:sz="5" w:space="0" w:color="8DAADB"/>
                          <w:left w:val="single" w:sz="5" w:space="0" w:color="8DAADB"/>
                          <w:bottom w:val="single" w:sz="5" w:space="0" w:color="8DAADB"/>
                          <w:right w:val="single" w:sz="5" w:space="0" w:color="8DAADB"/>
                        </w:tcBorders>
                      </w:tcPr>
                      <w:p w14:paraId="6ED2CDF8" w14:textId="72A1D330" w:rsidR="00E2573A" w:rsidRDefault="00E2573A" w:rsidP="00A205F1">
                        <w:pPr>
                          <w:pStyle w:val="TableParagraph"/>
                          <w:spacing w:line="360" w:lineRule="auto"/>
                          <w:ind w:left="423" w:right="424"/>
                          <w:jc w:val="center"/>
                          <w:rPr>
                            <w:rFonts w:ascii="Calibri" w:eastAsia="Calibri" w:hAnsi="Calibri" w:cs="Calibri"/>
                          </w:rPr>
                        </w:pPr>
                        <w:r>
                          <w:rPr>
                            <w:rFonts w:ascii="Calibri" w:hAnsi="Calibri" w:cs="Arial"/>
                            <w:b/>
                            <w:bCs/>
                          </w:rPr>
                          <w:t>DISCOUNT FACTOR</w:t>
                        </w:r>
                      </w:p>
                    </w:tc>
                    <w:tc>
                      <w:tcPr>
                        <w:tcW w:w="1275" w:type="dxa"/>
                        <w:tcBorders>
                          <w:top w:val="single" w:sz="5" w:space="0" w:color="8DAADB"/>
                          <w:left w:val="single" w:sz="5" w:space="0" w:color="8DAADB"/>
                          <w:bottom w:val="single" w:sz="5" w:space="0" w:color="8DAADB"/>
                          <w:right w:val="single" w:sz="5" w:space="0" w:color="8DAADB"/>
                        </w:tcBorders>
                      </w:tcPr>
                      <w:p w14:paraId="28348374" w14:textId="0C0FA33F" w:rsidR="00E2573A" w:rsidRDefault="00E2573A" w:rsidP="00A205F1">
                        <w:pPr>
                          <w:pStyle w:val="TableParagraph"/>
                          <w:spacing w:line="265" w:lineRule="exact"/>
                          <w:ind w:left="299"/>
                          <w:jc w:val="center"/>
                          <w:rPr>
                            <w:rFonts w:ascii="Calibri" w:eastAsia="Calibri" w:hAnsi="Calibri" w:cs="Calibri"/>
                          </w:rPr>
                        </w:pPr>
                        <w:r>
                          <w:rPr>
                            <w:rFonts w:ascii="Calibri" w:hAnsi="Calibri" w:cs="Arial"/>
                          </w:rPr>
                          <w:t>1</w:t>
                        </w:r>
                      </w:p>
                    </w:tc>
                    <w:tc>
                      <w:tcPr>
                        <w:tcW w:w="1274" w:type="dxa"/>
                        <w:tcBorders>
                          <w:top w:val="single" w:sz="5" w:space="0" w:color="8DAADB"/>
                          <w:left w:val="single" w:sz="5" w:space="0" w:color="8DAADB"/>
                          <w:bottom w:val="single" w:sz="5" w:space="0" w:color="8DAADB"/>
                          <w:right w:val="single" w:sz="5" w:space="0" w:color="8DAADB"/>
                        </w:tcBorders>
                      </w:tcPr>
                      <w:p w14:paraId="01A3C366" w14:textId="5B443A28" w:rsidR="00E2573A" w:rsidRDefault="00E2573A" w:rsidP="00A205F1">
                        <w:pPr>
                          <w:pStyle w:val="TableParagraph"/>
                          <w:spacing w:line="265" w:lineRule="exact"/>
                          <w:ind w:left="299"/>
                          <w:jc w:val="center"/>
                          <w:rPr>
                            <w:rFonts w:ascii="Calibri" w:eastAsia="Calibri" w:hAnsi="Calibri" w:cs="Calibri"/>
                          </w:rPr>
                        </w:pPr>
                        <w:r>
                          <w:rPr>
                            <w:rFonts w:ascii="Calibri" w:hAnsi="Calibri" w:cs="Arial"/>
                          </w:rPr>
                          <w:t>0.9091</w:t>
                        </w:r>
                      </w:p>
                    </w:tc>
                    <w:tc>
                      <w:tcPr>
                        <w:tcW w:w="1272" w:type="dxa"/>
                        <w:tcBorders>
                          <w:top w:val="single" w:sz="5" w:space="0" w:color="8DAADB"/>
                          <w:left w:val="single" w:sz="5" w:space="0" w:color="8DAADB"/>
                          <w:bottom w:val="single" w:sz="5" w:space="0" w:color="8DAADB"/>
                          <w:right w:val="single" w:sz="5" w:space="0" w:color="8DAADB"/>
                        </w:tcBorders>
                      </w:tcPr>
                      <w:p w14:paraId="028BD3C2" w14:textId="0AA92D36" w:rsidR="00E2573A" w:rsidRDefault="00E2573A" w:rsidP="00A205F1">
                        <w:pPr>
                          <w:pStyle w:val="TableParagraph"/>
                          <w:spacing w:line="265" w:lineRule="exact"/>
                          <w:ind w:left="299"/>
                          <w:jc w:val="center"/>
                          <w:rPr>
                            <w:rFonts w:ascii="Calibri" w:eastAsia="Calibri" w:hAnsi="Calibri" w:cs="Calibri"/>
                          </w:rPr>
                        </w:pPr>
                        <w:r>
                          <w:rPr>
                            <w:rFonts w:ascii="Calibri" w:hAnsi="Calibri" w:cs="Arial"/>
                          </w:rPr>
                          <w:t>0.8264</w:t>
                        </w:r>
                      </w:p>
                    </w:tc>
                    <w:tc>
                      <w:tcPr>
                        <w:tcW w:w="1275" w:type="dxa"/>
                        <w:tcBorders>
                          <w:top w:val="single" w:sz="5" w:space="0" w:color="8DAADB"/>
                          <w:left w:val="single" w:sz="5" w:space="0" w:color="8DAADB"/>
                          <w:bottom w:val="single" w:sz="5" w:space="0" w:color="8DAADB"/>
                          <w:right w:val="single" w:sz="5" w:space="0" w:color="8DAADB"/>
                        </w:tcBorders>
                      </w:tcPr>
                      <w:p w14:paraId="494779B1" w14:textId="62C73C1E" w:rsidR="00E2573A" w:rsidRDefault="00E2573A" w:rsidP="00A205F1">
                        <w:pPr>
                          <w:pStyle w:val="TableParagraph"/>
                          <w:spacing w:line="265" w:lineRule="exact"/>
                          <w:ind w:left="299"/>
                          <w:jc w:val="center"/>
                          <w:rPr>
                            <w:rFonts w:ascii="Calibri" w:eastAsia="Calibri" w:hAnsi="Calibri" w:cs="Calibri"/>
                          </w:rPr>
                        </w:pPr>
                        <w:r>
                          <w:rPr>
                            <w:rFonts w:ascii="Calibri" w:hAnsi="Calibri" w:cs="Arial"/>
                          </w:rPr>
                          <w:t>0.7513</w:t>
                        </w:r>
                      </w:p>
                    </w:tc>
                    <w:tc>
                      <w:tcPr>
                        <w:tcW w:w="1274" w:type="dxa"/>
                        <w:tcBorders>
                          <w:top w:val="single" w:sz="5" w:space="0" w:color="8DAADB"/>
                          <w:left w:val="single" w:sz="5" w:space="0" w:color="8DAADB"/>
                          <w:bottom w:val="single" w:sz="5" w:space="0" w:color="8DAADB"/>
                          <w:right w:val="single" w:sz="5" w:space="0" w:color="8DAADB"/>
                        </w:tcBorders>
                      </w:tcPr>
                      <w:p w14:paraId="561453D3" w14:textId="703FB5CD" w:rsidR="00E2573A" w:rsidRDefault="00E2573A" w:rsidP="00A205F1">
                        <w:pPr>
                          <w:pStyle w:val="TableParagraph"/>
                          <w:spacing w:line="265" w:lineRule="exact"/>
                          <w:ind w:left="298"/>
                          <w:jc w:val="center"/>
                          <w:rPr>
                            <w:rFonts w:ascii="Calibri" w:eastAsia="Calibri" w:hAnsi="Calibri" w:cs="Calibri"/>
                          </w:rPr>
                        </w:pPr>
                        <w:r>
                          <w:rPr>
                            <w:rFonts w:ascii="Calibri" w:hAnsi="Calibri" w:cs="Arial"/>
                          </w:rPr>
                          <w:t>0.683</w:t>
                        </w:r>
                      </w:p>
                    </w:tc>
                    <w:tc>
                      <w:tcPr>
                        <w:tcW w:w="1482" w:type="dxa"/>
                        <w:tcBorders>
                          <w:top w:val="single" w:sz="5" w:space="0" w:color="8DAADB"/>
                          <w:left w:val="single" w:sz="5" w:space="0" w:color="8DAADB"/>
                          <w:bottom w:val="single" w:sz="5" w:space="0" w:color="8DAADB"/>
                          <w:right w:val="single" w:sz="5" w:space="0" w:color="8DAADB"/>
                        </w:tcBorders>
                      </w:tcPr>
                      <w:p w14:paraId="64E0B30C" w14:textId="2902416F" w:rsidR="00E2573A" w:rsidRDefault="00E2573A" w:rsidP="00A205F1">
                        <w:pPr>
                          <w:pStyle w:val="TableParagraph"/>
                          <w:spacing w:line="265" w:lineRule="exact"/>
                          <w:ind w:left="399"/>
                          <w:jc w:val="center"/>
                          <w:rPr>
                            <w:rFonts w:ascii="Calibri" w:eastAsia="Calibri" w:hAnsi="Calibri" w:cs="Calibri"/>
                          </w:rPr>
                        </w:pPr>
                        <w:r>
                          <w:rPr>
                            <w:rFonts w:ascii="Calibri" w:hAnsi="Calibri" w:cs="Arial"/>
                          </w:rPr>
                          <w:t>0.6209</w:t>
                        </w:r>
                      </w:p>
                    </w:tc>
                  </w:tr>
                  <w:tr w:rsidR="00E2573A" w14:paraId="410D5110"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shd w:val="clear" w:color="auto" w:fill="D9E2F3"/>
                      </w:tcPr>
                      <w:p w14:paraId="42BDC244" w14:textId="2BE88C00" w:rsidR="00E2573A" w:rsidRDefault="00E2573A" w:rsidP="00A205F1">
                        <w:pPr>
                          <w:pStyle w:val="TableParagraph"/>
                          <w:spacing w:line="264" w:lineRule="exact"/>
                          <w:jc w:val="center"/>
                          <w:rPr>
                            <w:rFonts w:ascii="Calibri" w:eastAsia="Calibri" w:hAnsi="Calibri" w:cs="Calibri"/>
                          </w:rPr>
                        </w:pPr>
                        <w:r>
                          <w:rPr>
                            <w:rFonts w:ascii="Calibri" w:hAnsi="Calibri" w:cs="Arial"/>
                            <w:b/>
                            <w:bCs/>
                          </w:rPr>
                          <w:t>NPV</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04D28DFD" w14:textId="6F84DE60" w:rsidR="00E2573A" w:rsidRDefault="00E2573A" w:rsidP="00A205F1">
                        <w:pPr>
                          <w:pStyle w:val="TableParagraph"/>
                          <w:spacing w:line="264" w:lineRule="exact"/>
                          <w:ind w:left="126"/>
                          <w:jc w:val="center"/>
                          <w:rPr>
                            <w:rFonts w:ascii="Calibri" w:eastAsia="Calibri" w:hAnsi="Calibri" w:cs="Calibri"/>
                          </w:rPr>
                        </w:pPr>
                        <w:r>
                          <w:rPr>
                            <w:rFonts w:ascii="Calibri" w:hAnsi="Calibri" w:cs="Arial"/>
                          </w:rPr>
                          <w:t>-89,200</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1C9DC9E0" w14:textId="4D0FC00C" w:rsidR="00E2573A" w:rsidRDefault="00E2573A" w:rsidP="00A205F1">
                        <w:pPr>
                          <w:pStyle w:val="TableParagraph"/>
                          <w:spacing w:line="264" w:lineRule="exact"/>
                          <w:ind w:left="159"/>
                          <w:jc w:val="center"/>
                          <w:rPr>
                            <w:rFonts w:ascii="Calibri" w:eastAsia="Calibri" w:hAnsi="Calibri" w:cs="Calibri"/>
                          </w:rPr>
                        </w:pPr>
                        <w:r>
                          <w:rPr>
                            <w:rFonts w:ascii="Calibri" w:hAnsi="Calibri" w:cs="Arial"/>
                          </w:rPr>
                          <w:t>31,819</w:t>
                        </w:r>
                      </w:p>
                    </w:tc>
                    <w:tc>
                      <w:tcPr>
                        <w:tcW w:w="1272" w:type="dxa"/>
                        <w:tcBorders>
                          <w:top w:val="single" w:sz="5" w:space="0" w:color="8DAADB"/>
                          <w:left w:val="single" w:sz="5" w:space="0" w:color="8DAADB"/>
                          <w:bottom w:val="single" w:sz="5" w:space="0" w:color="8DAADB"/>
                          <w:right w:val="single" w:sz="5" w:space="0" w:color="8DAADB"/>
                        </w:tcBorders>
                        <w:shd w:val="clear" w:color="auto" w:fill="D9E2F3"/>
                      </w:tcPr>
                      <w:p w14:paraId="6C565B3B" w14:textId="7BFDBD28" w:rsidR="00E2573A" w:rsidRDefault="00E2573A" w:rsidP="00A205F1">
                        <w:pPr>
                          <w:pStyle w:val="TableParagraph"/>
                          <w:spacing w:line="264" w:lineRule="exact"/>
                          <w:ind w:left="159"/>
                          <w:jc w:val="center"/>
                          <w:rPr>
                            <w:rFonts w:ascii="Calibri" w:eastAsia="Calibri" w:hAnsi="Calibri" w:cs="Calibri"/>
                          </w:rPr>
                        </w:pPr>
                        <w:r>
                          <w:rPr>
                            <w:rFonts w:ascii="Calibri" w:hAnsi="Calibri" w:cs="Arial"/>
                          </w:rPr>
                          <w:t>32,230</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47F6E3DD" w14:textId="72ED7B68" w:rsidR="00E2573A" w:rsidRDefault="00E2573A" w:rsidP="00A205F1">
                        <w:pPr>
                          <w:pStyle w:val="TableParagraph"/>
                          <w:spacing w:line="264" w:lineRule="exact"/>
                          <w:ind w:left="159"/>
                          <w:jc w:val="center"/>
                          <w:rPr>
                            <w:rFonts w:ascii="Calibri" w:eastAsia="Calibri" w:hAnsi="Calibri" w:cs="Calibri"/>
                          </w:rPr>
                        </w:pPr>
                        <w:r>
                          <w:rPr>
                            <w:rFonts w:ascii="Calibri" w:hAnsi="Calibri" w:cs="Arial"/>
                          </w:rPr>
                          <w:t>31,555</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659071D2" w14:textId="04A74F60" w:rsidR="00E2573A" w:rsidRDefault="00E2573A" w:rsidP="00A205F1">
                        <w:pPr>
                          <w:pStyle w:val="TableParagraph"/>
                          <w:spacing w:line="264" w:lineRule="exact"/>
                          <w:ind w:left="159"/>
                          <w:jc w:val="center"/>
                          <w:rPr>
                            <w:rFonts w:ascii="Calibri" w:eastAsia="Calibri" w:hAnsi="Calibri" w:cs="Calibri"/>
                          </w:rPr>
                        </w:pPr>
                        <w:r>
                          <w:rPr>
                            <w:rFonts w:ascii="Calibri" w:hAnsi="Calibri" w:cs="Arial"/>
                          </w:rPr>
                          <w:t>26,637</w:t>
                        </w:r>
                      </w:p>
                    </w:tc>
                    <w:tc>
                      <w:tcPr>
                        <w:tcW w:w="1482" w:type="dxa"/>
                        <w:tcBorders>
                          <w:top w:val="single" w:sz="5" w:space="0" w:color="8DAADB"/>
                          <w:left w:val="single" w:sz="5" w:space="0" w:color="8DAADB"/>
                          <w:bottom w:val="single" w:sz="5" w:space="0" w:color="8DAADB"/>
                          <w:right w:val="single" w:sz="5" w:space="0" w:color="8DAADB"/>
                        </w:tcBorders>
                        <w:shd w:val="clear" w:color="auto" w:fill="D9E2F3"/>
                      </w:tcPr>
                      <w:p w14:paraId="716B6BA3" w14:textId="150B08B5" w:rsidR="00E2573A" w:rsidRDefault="00E2573A" w:rsidP="00A205F1">
                        <w:pPr>
                          <w:pStyle w:val="TableParagraph"/>
                          <w:spacing w:line="264" w:lineRule="exact"/>
                          <w:ind w:left="260"/>
                          <w:jc w:val="center"/>
                          <w:rPr>
                            <w:rFonts w:ascii="Calibri" w:eastAsia="Calibri" w:hAnsi="Calibri" w:cs="Calibri"/>
                          </w:rPr>
                        </w:pPr>
                        <w:r>
                          <w:rPr>
                            <w:rFonts w:ascii="Calibri" w:hAnsi="Calibri" w:cs="Arial"/>
                          </w:rPr>
                          <w:t>31,045</w:t>
                        </w:r>
                      </w:p>
                    </w:tc>
                  </w:tr>
                  <w:tr w:rsidR="00E2573A" w14:paraId="35EAD9FF"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tcPr>
                      <w:p w14:paraId="36EBAE9A" w14:textId="7D95D302" w:rsidR="00E2573A" w:rsidRDefault="00E2573A" w:rsidP="00A205F1">
                        <w:pPr>
                          <w:pStyle w:val="TableParagraph"/>
                          <w:spacing w:line="264" w:lineRule="exact"/>
                          <w:rPr>
                            <w:rFonts w:ascii="Calibri" w:eastAsia="Calibri" w:hAnsi="Calibri" w:cs="Calibri"/>
                          </w:rPr>
                        </w:pPr>
                        <w:r>
                          <w:rPr>
                            <w:rFonts w:ascii="Calibri" w:hAnsi="Calibri" w:cs="Arial"/>
                            <w:b/>
                            <w:bCs/>
                          </w:rPr>
                          <w:t xml:space="preserve">           Payback</w:t>
                        </w:r>
                      </w:p>
                    </w:tc>
                    <w:tc>
                      <w:tcPr>
                        <w:tcW w:w="1275" w:type="dxa"/>
                        <w:tcBorders>
                          <w:top w:val="single" w:sz="5" w:space="0" w:color="8DAADB"/>
                          <w:left w:val="single" w:sz="5" w:space="0" w:color="8DAADB"/>
                          <w:bottom w:val="single" w:sz="5" w:space="0" w:color="8DAADB"/>
                          <w:right w:val="single" w:sz="5" w:space="0" w:color="8DAADB"/>
                        </w:tcBorders>
                      </w:tcPr>
                      <w:p w14:paraId="0A9610FB" w14:textId="2AA355C4" w:rsidR="00E2573A" w:rsidRDefault="00E2573A" w:rsidP="00A205F1">
                        <w:pPr>
                          <w:pStyle w:val="TableParagraph"/>
                          <w:spacing w:line="264" w:lineRule="exact"/>
                          <w:ind w:left="126"/>
                          <w:jc w:val="center"/>
                          <w:rPr>
                            <w:rFonts w:ascii="Calibri" w:eastAsia="Calibri" w:hAnsi="Calibri" w:cs="Calibri"/>
                          </w:rPr>
                        </w:pPr>
                        <w:r>
                          <w:rPr>
                            <w:rFonts w:ascii="Calibri" w:hAnsi="Calibri" w:cs="Arial"/>
                          </w:rPr>
                          <w:t>-89,200</w:t>
                        </w:r>
                      </w:p>
                    </w:tc>
                    <w:tc>
                      <w:tcPr>
                        <w:tcW w:w="1274" w:type="dxa"/>
                        <w:tcBorders>
                          <w:top w:val="single" w:sz="5" w:space="0" w:color="8DAADB"/>
                          <w:left w:val="single" w:sz="5" w:space="0" w:color="8DAADB"/>
                          <w:bottom w:val="single" w:sz="5" w:space="0" w:color="8DAADB"/>
                          <w:right w:val="single" w:sz="5" w:space="0" w:color="8DAADB"/>
                        </w:tcBorders>
                      </w:tcPr>
                      <w:p w14:paraId="3A162827" w14:textId="33D5037A" w:rsidR="00E2573A" w:rsidRDefault="00E2573A" w:rsidP="00A205F1">
                        <w:pPr>
                          <w:pStyle w:val="TableParagraph"/>
                          <w:spacing w:line="264" w:lineRule="exact"/>
                          <w:ind w:left="126"/>
                          <w:jc w:val="center"/>
                          <w:rPr>
                            <w:rFonts w:ascii="Calibri" w:eastAsia="Calibri" w:hAnsi="Calibri" w:cs="Calibri"/>
                          </w:rPr>
                        </w:pPr>
                        <w:r>
                          <w:rPr>
                            <w:rFonts w:ascii="Calibri" w:hAnsi="Calibri" w:cs="Arial"/>
                          </w:rPr>
                          <w:t>-57,381.50</w:t>
                        </w:r>
                      </w:p>
                    </w:tc>
                    <w:tc>
                      <w:tcPr>
                        <w:tcW w:w="1272" w:type="dxa"/>
                        <w:tcBorders>
                          <w:top w:val="single" w:sz="5" w:space="0" w:color="8DAADB"/>
                          <w:left w:val="single" w:sz="5" w:space="0" w:color="8DAADB"/>
                          <w:bottom w:val="single" w:sz="5" w:space="0" w:color="8DAADB"/>
                          <w:right w:val="single" w:sz="5" w:space="0" w:color="8DAADB"/>
                        </w:tcBorders>
                      </w:tcPr>
                      <w:p w14:paraId="7F0F3821" w14:textId="46ED4B2E" w:rsidR="00E2573A" w:rsidRDefault="00E2573A" w:rsidP="00A205F1">
                        <w:pPr>
                          <w:pStyle w:val="TableParagraph"/>
                          <w:spacing w:line="264" w:lineRule="exact"/>
                          <w:ind w:left="126"/>
                          <w:jc w:val="center"/>
                          <w:rPr>
                            <w:rFonts w:ascii="Calibri" w:eastAsia="Calibri" w:hAnsi="Calibri" w:cs="Calibri"/>
                          </w:rPr>
                        </w:pPr>
                        <w:r>
                          <w:rPr>
                            <w:rFonts w:ascii="Calibri" w:hAnsi="Calibri" w:cs="Arial"/>
                          </w:rPr>
                          <w:t>-25,151.90</w:t>
                        </w:r>
                      </w:p>
                    </w:tc>
                    <w:tc>
                      <w:tcPr>
                        <w:tcW w:w="1275" w:type="dxa"/>
                        <w:tcBorders>
                          <w:top w:val="single" w:sz="5" w:space="0" w:color="8DAADB"/>
                          <w:left w:val="single" w:sz="5" w:space="0" w:color="8DAADB"/>
                          <w:bottom w:val="single" w:sz="5" w:space="0" w:color="8DAADB"/>
                          <w:right w:val="single" w:sz="5" w:space="0" w:color="8DAADB"/>
                        </w:tcBorders>
                      </w:tcPr>
                      <w:p w14:paraId="05E953A3" w14:textId="33455203" w:rsidR="00E2573A" w:rsidRDefault="00E2573A" w:rsidP="00A205F1">
                        <w:pPr>
                          <w:pStyle w:val="TableParagraph"/>
                          <w:spacing w:line="264" w:lineRule="exact"/>
                          <w:ind w:left="215"/>
                          <w:jc w:val="center"/>
                          <w:rPr>
                            <w:rFonts w:ascii="Calibri" w:eastAsia="Calibri" w:hAnsi="Calibri" w:cs="Calibri"/>
                          </w:rPr>
                        </w:pPr>
                        <w:r>
                          <w:rPr>
                            <w:rFonts w:ascii="Calibri" w:hAnsi="Calibri" w:cs="Arial"/>
                          </w:rPr>
                          <w:t>6,402.70</w:t>
                        </w:r>
                      </w:p>
                    </w:tc>
                    <w:tc>
                      <w:tcPr>
                        <w:tcW w:w="1274" w:type="dxa"/>
                        <w:tcBorders>
                          <w:top w:val="single" w:sz="5" w:space="0" w:color="8DAADB"/>
                          <w:left w:val="single" w:sz="5" w:space="0" w:color="8DAADB"/>
                          <w:bottom w:val="single" w:sz="5" w:space="0" w:color="8DAADB"/>
                          <w:right w:val="single" w:sz="5" w:space="0" w:color="8DAADB"/>
                        </w:tcBorders>
                      </w:tcPr>
                      <w:p w14:paraId="633A3B40" w14:textId="0192C4AF" w:rsidR="00E2573A" w:rsidRDefault="00E2573A" w:rsidP="00A205F1">
                        <w:pPr>
                          <w:pStyle w:val="TableParagraph"/>
                          <w:spacing w:line="264" w:lineRule="exact"/>
                          <w:ind w:left="159"/>
                          <w:jc w:val="center"/>
                          <w:rPr>
                            <w:rFonts w:ascii="Calibri" w:eastAsia="Calibri" w:hAnsi="Calibri" w:cs="Calibri"/>
                          </w:rPr>
                        </w:pPr>
                        <w:r>
                          <w:rPr>
                            <w:rFonts w:ascii="Calibri" w:hAnsi="Calibri" w:cs="Arial"/>
                          </w:rPr>
                          <w:t>20,234.30</w:t>
                        </w:r>
                      </w:p>
                    </w:tc>
                    <w:tc>
                      <w:tcPr>
                        <w:tcW w:w="1482" w:type="dxa"/>
                        <w:tcBorders>
                          <w:top w:val="single" w:sz="5" w:space="0" w:color="8DAADB"/>
                          <w:left w:val="single" w:sz="5" w:space="0" w:color="8DAADB"/>
                          <w:bottom w:val="single" w:sz="5" w:space="0" w:color="8DAADB"/>
                          <w:right w:val="single" w:sz="5" w:space="0" w:color="8DAADB"/>
                        </w:tcBorders>
                      </w:tcPr>
                      <w:p w14:paraId="4BFFF871" w14:textId="14368B8B" w:rsidR="00E2573A" w:rsidRDefault="00E2573A" w:rsidP="00A205F1">
                        <w:pPr>
                          <w:pStyle w:val="TableParagraph"/>
                          <w:spacing w:line="264" w:lineRule="exact"/>
                          <w:ind w:left="260"/>
                          <w:jc w:val="center"/>
                          <w:rPr>
                            <w:rFonts w:ascii="Calibri" w:eastAsia="Calibri" w:hAnsi="Calibri" w:cs="Calibri"/>
                          </w:rPr>
                        </w:pPr>
                        <w:r>
                          <w:rPr>
                            <w:rFonts w:ascii="Calibri" w:hAnsi="Calibri" w:cs="Arial"/>
                          </w:rPr>
                          <w:t>10,810.70</w:t>
                        </w:r>
                      </w:p>
                    </w:tc>
                  </w:tr>
                  <w:tr w:rsidR="00E2573A" w14:paraId="0E66DE4A" w14:textId="77777777" w:rsidTr="00A205F1">
                    <w:trPr>
                      <w:trHeight w:hRule="exact" w:val="421"/>
                    </w:trPr>
                    <w:tc>
                      <w:tcPr>
                        <w:tcW w:w="1884" w:type="dxa"/>
                        <w:tcBorders>
                          <w:top w:val="single" w:sz="5" w:space="0" w:color="8DAADB"/>
                          <w:left w:val="single" w:sz="5" w:space="0" w:color="8DAADB"/>
                          <w:bottom w:val="single" w:sz="5" w:space="0" w:color="8DAADB"/>
                          <w:right w:val="single" w:sz="5" w:space="0" w:color="8DAADB"/>
                        </w:tcBorders>
                        <w:shd w:val="clear" w:color="auto" w:fill="D9E2F3"/>
                      </w:tcPr>
                      <w:p w14:paraId="0DB9E867" w14:textId="49A58713" w:rsidR="00E2573A" w:rsidRDefault="00E2573A" w:rsidP="00A205F1">
                        <w:pPr>
                          <w:pStyle w:val="TableParagraph"/>
                          <w:spacing w:line="264" w:lineRule="exact"/>
                          <w:jc w:val="center"/>
                          <w:rPr>
                            <w:rFonts w:ascii="Calibri" w:eastAsia="Calibri" w:hAnsi="Calibri" w:cs="Calibri"/>
                          </w:rPr>
                        </w:pPr>
                        <w:r>
                          <w:rPr>
                            <w:rFonts w:ascii="Calibri" w:hAnsi="Calibri" w:cs="Arial"/>
                            <w:b/>
                            <w:bCs/>
                          </w:rPr>
                          <w:t>NPV</w:t>
                        </w: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301565F3" w14:textId="079CD4A9" w:rsidR="00E2573A" w:rsidRDefault="00E2573A" w:rsidP="00A205F1">
                        <w:pPr>
                          <w:pStyle w:val="TableParagraph"/>
                          <w:spacing w:line="264" w:lineRule="exact"/>
                          <w:ind w:left="160"/>
                          <w:jc w:val="center"/>
                          <w:rPr>
                            <w:rFonts w:ascii="Calibri" w:eastAsia="Calibri" w:hAnsi="Calibri" w:cs="Calibri"/>
                          </w:rPr>
                        </w:pPr>
                        <w:r>
                          <w:rPr>
                            <w:rFonts w:ascii="Calibri" w:hAnsi="Calibri" w:cs="Arial"/>
                          </w:rPr>
                          <w:t>30,232.70</w:t>
                        </w: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3FF4ED66" w14:textId="77777777" w:rsidR="00E2573A" w:rsidRDefault="00E2573A" w:rsidP="00A205F1">
                        <w:pPr>
                          <w:jc w:val="center"/>
                        </w:pPr>
                      </w:p>
                    </w:tc>
                    <w:tc>
                      <w:tcPr>
                        <w:tcW w:w="1272" w:type="dxa"/>
                        <w:tcBorders>
                          <w:top w:val="single" w:sz="5" w:space="0" w:color="8DAADB"/>
                          <w:left w:val="single" w:sz="5" w:space="0" w:color="8DAADB"/>
                          <w:bottom w:val="single" w:sz="5" w:space="0" w:color="8DAADB"/>
                          <w:right w:val="single" w:sz="5" w:space="0" w:color="8DAADB"/>
                        </w:tcBorders>
                        <w:shd w:val="clear" w:color="auto" w:fill="D9E2F3"/>
                      </w:tcPr>
                      <w:p w14:paraId="32443EE4" w14:textId="77777777" w:rsidR="00E2573A" w:rsidRDefault="00E2573A" w:rsidP="00A205F1">
                        <w:pPr>
                          <w:jc w:val="center"/>
                        </w:pPr>
                      </w:p>
                    </w:tc>
                    <w:tc>
                      <w:tcPr>
                        <w:tcW w:w="1275" w:type="dxa"/>
                        <w:tcBorders>
                          <w:top w:val="single" w:sz="5" w:space="0" w:color="8DAADB"/>
                          <w:left w:val="single" w:sz="5" w:space="0" w:color="8DAADB"/>
                          <w:bottom w:val="single" w:sz="5" w:space="0" w:color="8DAADB"/>
                          <w:right w:val="single" w:sz="5" w:space="0" w:color="8DAADB"/>
                        </w:tcBorders>
                        <w:shd w:val="clear" w:color="auto" w:fill="D9E2F3"/>
                      </w:tcPr>
                      <w:p w14:paraId="7F2D8CB0" w14:textId="77777777" w:rsidR="00E2573A" w:rsidRDefault="00E2573A" w:rsidP="00A205F1">
                        <w:pPr>
                          <w:jc w:val="center"/>
                        </w:pPr>
                      </w:p>
                    </w:tc>
                    <w:tc>
                      <w:tcPr>
                        <w:tcW w:w="1274" w:type="dxa"/>
                        <w:tcBorders>
                          <w:top w:val="single" w:sz="5" w:space="0" w:color="8DAADB"/>
                          <w:left w:val="single" w:sz="5" w:space="0" w:color="8DAADB"/>
                          <w:bottom w:val="single" w:sz="5" w:space="0" w:color="8DAADB"/>
                          <w:right w:val="single" w:sz="5" w:space="0" w:color="8DAADB"/>
                        </w:tcBorders>
                        <w:shd w:val="clear" w:color="auto" w:fill="D9E2F3"/>
                      </w:tcPr>
                      <w:p w14:paraId="117B304E" w14:textId="77777777" w:rsidR="00E2573A" w:rsidRDefault="00E2573A" w:rsidP="00A205F1">
                        <w:pPr>
                          <w:jc w:val="center"/>
                        </w:pPr>
                      </w:p>
                    </w:tc>
                    <w:tc>
                      <w:tcPr>
                        <w:tcW w:w="1482" w:type="dxa"/>
                        <w:tcBorders>
                          <w:top w:val="single" w:sz="5" w:space="0" w:color="8DAADB"/>
                          <w:left w:val="single" w:sz="5" w:space="0" w:color="8DAADB"/>
                          <w:bottom w:val="single" w:sz="5" w:space="0" w:color="8DAADB"/>
                          <w:right w:val="single" w:sz="5" w:space="0" w:color="8DAADB"/>
                        </w:tcBorders>
                        <w:shd w:val="clear" w:color="auto" w:fill="D9E2F3"/>
                      </w:tcPr>
                      <w:p w14:paraId="3DF8D742" w14:textId="77777777" w:rsidR="00E2573A" w:rsidRDefault="00E2573A" w:rsidP="00A205F1">
                        <w:pPr>
                          <w:jc w:val="center"/>
                        </w:pPr>
                      </w:p>
                    </w:tc>
                  </w:tr>
                </w:tbl>
                <w:p w14:paraId="1B6A7229" w14:textId="77777777" w:rsidR="00E2573A" w:rsidRDefault="00E2573A"/>
              </w:txbxContent>
            </v:textbox>
            <w10:wrap anchorx="page"/>
          </v:shape>
        </w:pict>
      </w:r>
      <w:r w:rsidR="00674C3A">
        <w:br w:type="column"/>
      </w:r>
    </w:p>
    <w:p w14:paraId="23F4046D" w14:textId="77777777" w:rsidR="00360AF5" w:rsidRDefault="00360AF5">
      <w:pPr>
        <w:rPr>
          <w:rFonts w:ascii="Calibri" w:eastAsia="Calibri" w:hAnsi="Calibri" w:cs="Calibri"/>
          <w:b/>
          <w:bCs/>
        </w:rPr>
      </w:pPr>
    </w:p>
    <w:p w14:paraId="635A8EAE" w14:textId="77777777" w:rsidR="00360AF5" w:rsidRDefault="00360AF5">
      <w:pPr>
        <w:rPr>
          <w:rFonts w:ascii="Calibri" w:eastAsia="Calibri" w:hAnsi="Calibri" w:cs="Calibri"/>
          <w:b/>
          <w:bCs/>
        </w:rPr>
      </w:pPr>
    </w:p>
    <w:p w14:paraId="2420952F" w14:textId="77777777" w:rsidR="00360AF5" w:rsidRDefault="00360AF5">
      <w:pPr>
        <w:rPr>
          <w:rFonts w:ascii="Calibri" w:eastAsia="Calibri" w:hAnsi="Calibri" w:cs="Calibri"/>
          <w:b/>
          <w:bCs/>
        </w:rPr>
      </w:pPr>
    </w:p>
    <w:p w14:paraId="1107FC1A" w14:textId="77777777" w:rsidR="00360AF5" w:rsidRDefault="00360AF5">
      <w:pPr>
        <w:rPr>
          <w:rFonts w:ascii="Calibri" w:eastAsia="Calibri" w:hAnsi="Calibri" w:cs="Calibri"/>
          <w:b/>
          <w:bCs/>
        </w:rPr>
      </w:pPr>
    </w:p>
    <w:p w14:paraId="7A5F249E" w14:textId="77777777" w:rsidR="00360AF5" w:rsidRDefault="00360AF5">
      <w:pPr>
        <w:rPr>
          <w:rFonts w:ascii="Calibri" w:eastAsia="Calibri" w:hAnsi="Calibri" w:cs="Calibri"/>
          <w:b/>
          <w:bCs/>
        </w:rPr>
      </w:pPr>
    </w:p>
    <w:p w14:paraId="2F0CC3ED" w14:textId="77777777" w:rsidR="00360AF5" w:rsidRDefault="00360AF5">
      <w:pPr>
        <w:rPr>
          <w:rFonts w:ascii="Calibri" w:eastAsia="Calibri" w:hAnsi="Calibri" w:cs="Calibri"/>
          <w:b/>
          <w:bCs/>
        </w:rPr>
      </w:pPr>
    </w:p>
    <w:p w14:paraId="17C51EC3" w14:textId="77777777" w:rsidR="00360AF5" w:rsidRDefault="00360AF5">
      <w:pPr>
        <w:rPr>
          <w:rFonts w:ascii="Calibri" w:eastAsia="Calibri" w:hAnsi="Calibri" w:cs="Calibri"/>
          <w:b/>
          <w:bCs/>
        </w:rPr>
      </w:pPr>
    </w:p>
    <w:p w14:paraId="0039D325" w14:textId="77777777" w:rsidR="00360AF5" w:rsidRDefault="00360AF5">
      <w:pPr>
        <w:rPr>
          <w:rFonts w:ascii="Calibri" w:eastAsia="Calibri" w:hAnsi="Calibri" w:cs="Calibri"/>
          <w:b/>
          <w:bCs/>
        </w:rPr>
      </w:pPr>
    </w:p>
    <w:p w14:paraId="4565DDAD" w14:textId="77777777" w:rsidR="00360AF5" w:rsidRDefault="00360AF5">
      <w:pPr>
        <w:rPr>
          <w:rFonts w:ascii="Calibri" w:eastAsia="Calibri" w:hAnsi="Calibri" w:cs="Calibri"/>
          <w:b/>
          <w:bCs/>
        </w:rPr>
      </w:pPr>
    </w:p>
    <w:p w14:paraId="6FF60845" w14:textId="77777777" w:rsidR="00360AF5" w:rsidRDefault="00360AF5">
      <w:pPr>
        <w:rPr>
          <w:rFonts w:ascii="Calibri" w:eastAsia="Calibri" w:hAnsi="Calibri" w:cs="Calibri"/>
          <w:b/>
          <w:bCs/>
        </w:rPr>
      </w:pPr>
    </w:p>
    <w:p w14:paraId="4CA81FCC" w14:textId="77777777" w:rsidR="00360AF5" w:rsidRDefault="00360AF5">
      <w:pPr>
        <w:rPr>
          <w:rFonts w:ascii="Calibri" w:eastAsia="Calibri" w:hAnsi="Calibri" w:cs="Calibri"/>
          <w:b/>
          <w:bCs/>
        </w:rPr>
      </w:pPr>
    </w:p>
    <w:p w14:paraId="68D8C221" w14:textId="77777777" w:rsidR="00360AF5" w:rsidRDefault="00360AF5">
      <w:pPr>
        <w:rPr>
          <w:rFonts w:ascii="Calibri" w:eastAsia="Calibri" w:hAnsi="Calibri" w:cs="Calibri"/>
          <w:b/>
          <w:bCs/>
        </w:rPr>
      </w:pPr>
    </w:p>
    <w:p w14:paraId="5E9C50D7" w14:textId="77777777" w:rsidR="00360AF5" w:rsidRDefault="00360AF5">
      <w:pPr>
        <w:rPr>
          <w:rFonts w:ascii="Calibri" w:eastAsia="Calibri" w:hAnsi="Calibri" w:cs="Calibri"/>
          <w:b/>
          <w:bCs/>
        </w:rPr>
      </w:pPr>
    </w:p>
    <w:p w14:paraId="2DD634AE" w14:textId="77777777" w:rsidR="00360AF5" w:rsidRDefault="00360AF5">
      <w:pPr>
        <w:rPr>
          <w:rFonts w:ascii="Calibri" w:eastAsia="Calibri" w:hAnsi="Calibri" w:cs="Calibri"/>
          <w:b/>
          <w:bCs/>
        </w:rPr>
      </w:pPr>
    </w:p>
    <w:p w14:paraId="0DAFB242" w14:textId="77777777" w:rsidR="00360AF5" w:rsidRDefault="00360AF5">
      <w:pPr>
        <w:rPr>
          <w:rFonts w:ascii="Calibri" w:eastAsia="Calibri" w:hAnsi="Calibri" w:cs="Calibri"/>
          <w:b/>
          <w:bCs/>
        </w:rPr>
      </w:pPr>
    </w:p>
    <w:p w14:paraId="2856468D" w14:textId="77777777" w:rsidR="00360AF5" w:rsidRDefault="00360AF5">
      <w:pPr>
        <w:rPr>
          <w:rFonts w:ascii="Calibri" w:eastAsia="Calibri" w:hAnsi="Calibri" w:cs="Calibri"/>
          <w:b/>
          <w:bCs/>
        </w:rPr>
      </w:pPr>
    </w:p>
    <w:p w14:paraId="10DD4806" w14:textId="77777777" w:rsidR="00360AF5" w:rsidRDefault="00360AF5">
      <w:pPr>
        <w:rPr>
          <w:rFonts w:ascii="Calibri" w:eastAsia="Calibri" w:hAnsi="Calibri" w:cs="Calibri"/>
          <w:b/>
          <w:bCs/>
        </w:rPr>
      </w:pPr>
    </w:p>
    <w:p w14:paraId="1420B585" w14:textId="77777777" w:rsidR="00360AF5" w:rsidRDefault="00360AF5">
      <w:pPr>
        <w:rPr>
          <w:rFonts w:ascii="Calibri" w:eastAsia="Calibri" w:hAnsi="Calibri" w:cs="Calibri"/>
          <w:b/>
          <w:bCs/>
        </w:rPr>
      </w:pPr>
    </w:p>
    <w:p w14:paraId="45E070A7" w14:textId="77777777" w:rsidR="00360AF5" w:rsidRDefault="00360AF5">
      <w:pPr>
        <w:rPr>
          <w:rFonts w:ascii="Calibri" w:eastAsia="Calibri" w:hAnsi="Calibri" w:cs="Calibri"/>
          <w:b/>
          <w:bCs/>
        </w:rPr>
      </w:pPr>
    </w:p>
    <w:p w14:paraId="4E4E9F7E" w14:textId="77777777" w:rsidR="00360AF5" w:rsidRDefault="00360AF5">
      <w:pPr>
        <w:spacing w:before="9"/>
        <w:rPr>
          <w:rFonts w:ascii="Calibri" w:eastAsia="Calibri" w:hAnsi="Calibri" w:cs="Calibri"/>
          <w:b/>
          <w:bCs/>
          <w:sz w:val="23"/>
          <w:szCs w:val="23"/>
        </w:rPr>
      </w:pPr>
    </w:p>
    <w:p w14:paraId="39498309" w14:textId="5D6523D7" w:rsidR="00360AF5" w:rsidRDefault="00674C3A">
      <w:pPr>
        <w:pStyle w:val="BodyText"/>
      </w:pPr>
      <w:r>
        <w:rPr>
          <w:spacing w:val="-1"/>
        </w:rPr>
        <w:t>Table</w:t>
      </w:r>
      <w:r>
        <w:t xml:space="preserve"> </w:t>
      </w:r>
      <w:r>
        <w:rPr>
          <w:spacing w:val="-1"/>
        </w:rPr>
        <w:t>4:</w:t>
      </w:r>
      <w:r>
        <w:t xml:space="preserve"> </w:t>
      </w:r>
      <w:r>
        <w:rPr>
          <w:spacing w:val="-1"/>
        </w:rPr>
        <w:t>NPV analysis</w:t>
      </w:r>
    </w:p>
    <w:p w14:paraId="5434B713" w14:textId="77777777" w:rsidR="00360AF5" w:rsidRDefault="00360AF5">
      <w:pPr>
        <w:sectPr w:rsidR="00360AF5">
          <w:footerReference w:type="default" r:id="rId15"/>
          <w:pgSz w:w="12240" w:h="15840"/>
          <w:pgMar w:top="1400" w:right="1300" w:bottom="1260" w:left="1300" w:header="0" w:footer="1065" w:gutter="0"/>
          <w:cols w:num="2" w:space="720" w:equalWidth="0">
            <w:col w:w="3050" w:space="687"/>
            <w:col w:w="5903"/>
          </w:cols>
        </w:sectPr>
      </w:pPr>
    </w:p>
    <w:p w14:paraId="056046B2" w14:textId="77777777" w:rsidR="00360AF5" w:rsidRDefault="00360AF5">
      <w:pPr>
        <w:spacing w:before="3"/>
        <w:rPr>
          <w:rFonts w:ascii="Calibri" w:eastAsia="Calibri" w:hAnsi="Calibri" w:cs="Calibri"/>
          <w:sz w:val="29"/>
          <w:szCs w:val="29"/>
        </w:rPr>
      </w:pPr>
    </w:p>
    <w:p w14:paraId="5984D8A1" w14:textId="77777777" w:rsidR="00360AF5" w:rsidRDefault="00674C3A">
      <w:pPr>
        <w:pStyle w:val="BodyText"/>
        <w:spacing w:before="56" w:line="356" w:lineRule="auto"/>
        <w:ind w:right="140"/>
      </w:pPr>
      <w:r>
        <w:rPr>
          <w:spacing w:val="-1"/>
        </w:rPr>
        <w:t>The</w:t>
      </w:r>
      <w:r>
        <w:rPr>
          <w:spacing w:val="-5"/>
        </w:rPr>
        <w:t xml:space="preserve"> </w:t>
      </w:r>
      <w:r>
        <w:rPr>
          <w:spacing w:val="-1"/>
        </w:rPr>
        <w:t>NPV</w:t>
      </w:r>
      <w:r>
        <w:rPr>
          <w:spacing w:val="-8"/>
        </w:rPr>
        <w:t xml:space="preserve"> </w:t>
      </w:r>
      <w:r>
        <w:t>is</w:t>
      </w:r>
      <w:r>
        <w:rPr>
          <w:spacing w:val="-5"/>
        </w:rPr>
        <w:t xml:space="preserve"> </w:t>
      </w:r>
      <w:r>
        <w:rPr>
          <w:spacing w:val="-1"/>
        </w:rPr>
        <w:t>positive</w:t>
      </w:r>
      <w:r>
        <w:rPr>
          <w:spacing w:val="-6"/>
        </w:rPr>
        <w:t xml:space="preserve"> </w:t>
      </w:r>
      <w:r>
        <w:rPr>
          <w:spacing w:val="-1"/>
        </w:rPr>
        <w:t>and</w:t>
      </w:r>
      <w:r>
        <w:rPr>
          <w:spacing w:val="-6"/>
        </w:rPr>
        <w:t xml:space="preserve"> </w:t>
      </w:r>
      <w:r>
        <w:rPr>
          <w:spacing w:val="-1"/>
        </w:rPr>
        <w:t>hence</w:t>
      </w:r>
      <w:r>
        <w:rPr>
          <w:spacing w:val="-6"/>
        </w:rPr>
        <w:t xml:space="preserve"> </w:t>
      </w:r>
      <w:r>
        <w:t>we</w:t>
      </w:r>
      <w:r>
        <w:rPr>
          <w:spacing w:val="-6"/>
        </w:rPr>
        <w:t xml:space="preserve"> </w:t>
      </w:r>
      <w:r>
        <w:t>could</w:t>
      </w:r>
      <w:r>
        <w:rPr>
          <w:spacing w:val="-5"/>
        </w:rPr>
        <w:t xml:space="preserve"> </w:t>
      </w:r>
      <w:r>
        <w:rPr>
          <w:spacing w:val="-1"/>
        </w:rPr>
        <w:t>proceed</w:t>
      </w:r>
      <w:r>
        <w:rPr>
          <w:spacing w:val="-8"/>
        </w:rPr>
        <w:t xml:space="preserve"> </w:t>
      </w:r>
      <w:r>
        <w:rPr>
          <w:spacing w:val="-1"/>
        </w:rPr>
        <w:t>working</w:t>
      </w:r>
      <w:r>
        <w:rPr>
          <w:spacing w:val="-4"/>
        </w:rPr>
        <w:t xml:space="preserve"> </w:t>
      </w:r>
      <w:r>
        <w:t>with</w:t>
      </w:r>
      <w:r>
        <w:rPr>
          <w:spacing w:val="-4"/>
        </w:rPr>
        <w:t xml:space="preserve"> </w:t>
      </w:r>
      <w:r>
        <w:rPr>
          <w:spacing w:val="-1"/>
        </w:rPr>
        <w:t>this</w:t>
      </w:r>
      <w:r>
        <w:rPr>
          <w:spacing w:val="-7"/>
        </w:rPr>
        <w:t xml:space="preserve"> </w:t>
      </w:r>
      <w:r>
        <w:rPr>
          <w:spacing w:val="-1"/>
        </w:rPr>
        <w:t>project.</w:t>
      </w:r>
      <w:r>
        <w:rPr>
          <w:spacing w:val="-7"/>
        </w:rPr>
        <w:t xml:space="preserve"> </w:t>
      </w:r>
      <w:r>
        <w:t>It</w:t>
      </w:r>
      <w:r>
        <w:rPr>
          <w:spacing w:val="-5"/>
        </w:rPr>
        <w:t xml:space="preserve"> </w:t>
      </w:r>
      <w:r>
        <w:rPr>
          <w:spacing w:val="-2"/>
        </w:rPr>
        <w:t>could</w:t>
      </w:r>
      <w:r>
        <w:rPr>
          <w:spacing w:val="-5"/>
        </w:rPr>
        <w:t xml:space="preserve"> </w:t>
      </w:r>
      <w:r>
        <w:rPr>
          <w:spacing w:val="-1"/>
        </w:rPr>
        <w:t>be</w:t>
      </w:r>
      <w:r>
        <w:rPr>
          <w:spacing w:val="-4"/>
        </w:rPr>
        <w:t xml:space="preserve"> </w:t>
      </w:r>
      <w:r>
        <w:rPr>
          <w:spacing w:val="-1"/>
        </w:rPr>
        <w:t>seen</w:t>
      </w:r>
      <w:r>
        <w:rPr>
          <w:spacing w:val="-5"/>
        </w:rPr>
        <w:t xml:space="preserve"> </w:t>
      </w:r>
      <w:r>
        <w:rPr>
          <w:spacing w:val="-2"/>
        </w:rPr>
        <w:t>from</w:t>
      </w:r>
      <w:r>
        <w:rPr>
          <w:spacing w:val="-3"/>
        </w:rPr>
        <w:t xml:space="preserve"> </w:t>
      </w:r>
      <w:r>
        <w:t>the</w:t>
      </w:r>
      <w:r>
        <w:rPr>
          <w:spacing w:val="-7"/>
        </w:rPr>
        <w:t xml:space="preserve"> </w:t>
      </w:r>
      <w:r>
        <w:rPr>
          <w:spacing w:val="-1"/>
        </w:rPr>
        <w:t>table</w:t>
      </w:r>
      <w:r>
        <w:rPr>
          <w:rFonts w:ascii="Times New Roman"/>
          <w:spacing w:val="59"/>
        </w:rPr>
        <w:t xml:space="preserve"> </w:t>
      </w:r>
      <w:r>
        <w:t>that</w:t>
      </w:r>
      <w:r>
        <w:rPr>
          <w:spacing w:val="-1"/>
        </w:rPr>
        <w:t xml:space="preserve"> the</w:t>
      </w:r>
      <w:r>
        <w:rPr>
          <w:spacing w:val="-2"/>
        </w:rPr>
        <w:t xml:space="preserve"> </w:t>
      </w:r>
      <w:r>
        <w:rPr>
          <w:spacing w:val="-1"/>
        </w:rPr>
        <w:t>project</w:t>
      </w:r>
      <w:r>
        <w:rPr>
          <w:spacing w:val="-2"/>
        </w:rPr>
        <w:t xml:space="preserve"> </w:t>
      </w:r>
      <w:r>
        <w:t xml:space="preserve">will </w:t>
      </w:r>
      <w:r>
        <w:rPr>
          <w:spacing w:val="-1"/>
        </w:rPr>
        <w:t>be</w:t>
      </w:r>
      <w:r>
        <w:rPr>
          <w:spacing w:val="1"/>
        </w:rPr>
        <w:t xml:space="preserve"> </w:t>
      </w:r>
      <w:r>
        <w:t>in</w:t>
      </w:r>
      <w:r>
        <w:rPr>
          <w:spacing w:val="-4"/>
        </w:rPr>
        <w:t xml:space="preserve"> </w:t>
      </w:r>
      <w:r>
        <w:rPr>
          <w:spacing w:val="-1"/>
        </w:rPr>
        <w:t xml:space="preserve">profit </w:t>
      </w:r>
      <w:r>
        <w:rPr>
          <w:spacing w:val="-2"/>
        </w:rPr>
        <w:t>from</w:t>
      </w:r>
      <w:r>
        <w:t xml:space="preserve"> </w:t>
      </w:r>
      <w:r>
        <w:rPr>
          <w:spacing w:val="-2"/>
        </w:rPr>
        <w:t>the</w:t>
      </w:r>
      <w:r>
        <w:rPr>
          <w:spacing w:val="-15"/>
        </w:rPr>
        <w:t xml:space="preserve"> </w:t>
      </w:r>
      <w:r>
        <w:rPr>
          <w:spacing w:val="-1"/>
        </w:rPr>
        <w:t>3</w:t>
      </w:r>
      <w:r>
        <w:rPr>
          <w:spacing w:val="-1"/>
          <w:position w:val="8"/>
          <w:sz w:val="14"/>
        </w:rPr>
        <w:t>rd</w:t>
      </w:r>
      <w:r>
        <w:rPr>
          <w:spacing w:val="17"/>
          <w:position w:val="8"/>
          <w:sz w:val="14"/>
        </w:rPr>
        <w:t xml:space="preserve"> </w:t>
      </w:r>
      <w:r>
        <w:t>year</w:t>
      </w:r>
      <w:r>
        <w:rPr>
          <w:spacing w:val="-3"/>
        </w:rPr>
        <w:t xml:space="preserve"> </w:t>
      </w:r>
      <w:r>
        <w:rPr>
          <w:spacing w:val="-1"/>
        </w:rPr>
        <w:t>and hence</w:t>
      </w:r>
      <w:r>
        <w:t xml:space="preserve"> </w:t>
      </w:r>
      <w:r>
        <w:rPr>
          <w:spacing w:val="-1"/>
        </w:rPr>
        <w:t xml:space="preserve">there </w:t>
      </w:r>
      <w:r>
        <w:t>will be a</w:t>
      </w:r>
      <w:r>
        <w:rPr>
          <w:spacing w:val="-3"/>
        </w:rPr>
        <w:t xml:space="preserve"> </w:t>
      </w:r>
      <w:r>
        <w:rPr>
          <w:spacing w:val="-1"/>
        </w:rPr>
        <w:t>positive</w:t>
      </w:r>
      <w:r>
        <w:rPr>
          <w:spacing w:val="1"/>
        </w:rPr>
        <w:t xml:space="preserve"> </w:t>
      </w:r>
      <w:r>
        <w:rPr>
          <w:spacing w:val="-1"/>
        </w:rPr>
        <w:t>payback</w:t>
      </w:r>
      <w:r>
        <w:t xml:space="preserve"> </w:t>
      </w:r>
      <w:r>
        <w:rPr>
          <w:spacing w:val="-2"/>
        </w:rPr>
        <w:t xml:space="preserve">from </w:t>
      </w:r>
      <w:r>
        <w:t>year</w:t>
      </w:r>
      <w:r>
        <w:rPr>
          <w:spacing w:val="-3"/>
        </w:rPr>
        <w:t xml:space="preserve"> </w:t>
      </w:r>
      <w:r>
        <w:rPr>
          <w:spacing w:val="1"/>
        </w:rPr>
        <w:t>3.</w:t>
      </w:r>
    </w:p>
    <w:p w14:paraId="58777AA5" w14:textId="77777777" w:rsidR="00360AF5" w:rsidRDefault="00360AF5">
      <w:pPr>
        <w:spacing w:before="5"/>
        <w:rPr>
          <w:rFonts w:ascii="Calibri" w:eastAsia="Calibri" w:hAnsi="Calibri" w:cs="Calibri"/>
          <w:sz w:val="23"/>
          <w:szCs w:val="23"/>
        </w:rPr>
      </w:pPr>
    </w:p>
    <w:p w14:paraId="7AA8E3D4" w14:textId="77777777" w:rsidR="00360AF5" w:rsidRDefault="00674C3A">
      <w:pPr>
        <w:pStyle w:val="Heading3"/>
        <w:numPr>
          <w:ilvl w:val="2"/>
          <w:numId w:val="6"/>
        </w:numPr>
        <w:tabs>
          <w:tab w:val="left" w:pos="1221"/>
        </w:tabs>
      </w:pPr>
      <w:bookmarkStart w:id="188" w:name="_Toc17378902"/>
      <w:r>
        <w:rPr>
          <w:color w:val="5B9AD5"/>
        </w:rPr>
        <w:t>Return</w:t>
      </w:r>
      <w:r>
        <w:rPr>
          <w:color w:val="5B9AD5"/>
          <w:spacing w:val="-7"/>
        </w:rPr>
        <w:t xml:space="preserve"> </w:t>
      </w:r>
      <w:r>
        <w:rPr>
          <w:color w:val="5B9AD5"/>
          <w:spacing w:val="-1"/>
        </w:rPr>
        <w:t>on</w:t>
      </w:r>
      <w:r>
        <w:rPr>
          <w:color w:val="5B9AD5"/>
          <w:spacing w:val="-5"/>
        </w:rPr>
        <w:t xml:space="preserve"> </w:t>
      </w:r>
      <w:r>
        <w:rPr>
          <w:color w:val="5B9AD5"/>
          <w:spacing w:val="-1"/>
        </w:rPr>
        <w:t>Investment</w:t>
      </w:r>
      <w:bookmarkEnd w:id="188"/>
    </w:p>
    <w:p w14:paraId="3C393EB1" w14:textId="77777777" w:rsidR="00360AF5" w:rsidRDefault="00360AF5">
      <w:pPr>
        <w:spacing w:before="11"/>
        <w:rPr>
          <w:rFonts w:ascii="Calibri" w:eastAsia="Calibri" w:hAnsi="Calibri" w:cs="Calibri"/>
          <w:sz w:val="11"/>
          <w:szCs w:val="11"/>
        </w:rPr>
      </w:pPr>
    </w:p>
    <w:tbl>
      <w:tblPr>
        <w:tblStyle w:val="TableNormal1"/>
        <w:tblW w:w="0" w:type="auto"/>
        <w:tblInd w:w="139" w:type="dxa"/>
        <w:tblLayout w:type="fixed"/>
        <w:tblLook w:val="01E0" w:firstRow="1" w:lastRow="1" w:firstColumn="1" w:lastColumn="1" w:noHBand="0" w:noVBand="0"/>
      </w:tblPr>
      <w:tblGrid>
        <w:gridCol w:w="1946"/>
        <w:gridCol w:w="1050"/>
        <w:gridCol w:w="1225"/>
        <w:gridCol w:w="1130"/>
        <w:gridCol w:w="1186"/>
        <w:gridCol w:w="1227"/>
        <w:gridCol w:w="1229"/>
      </w:tblGrid>
      <w:tr w:rsidR="00360AF5" w14:paraId="051708CA" w14:textId="77777777" w:rsidTr="00B16FFF">
        <w:trPr>
          <w:trHeight w:hRule="exact" w:val="433"/>
        </w:trPr>
        <w:tc>
          <w:tcPr>
            <w:tcW w:w="1946" w:type="dxa"/>
            <w:tcBorders>
              <w:top w:val="single" w:sz="5" w:space="0" w:color="8DAADB"/>
              <w:left w:val="single" w:sz="5" w:space="0" w:color="8DAADB"/>
              <w:bottom w:val="single" w:sz="5" w:space="0" w:color="8DAADB"/>
              <w:right w:val="single" w:sz="5" w:space="0" w:color="8DAADB"/>
            </w:tcBorders>
            <w:shd w:val="clear" w:color="auto" w:fill="4471C4"/>
          </w:tcPr>
          <w:p w14:paraId="7B26DDBF" w14:textId="77777777" w:rsidR="00360AF5" w:rsidRDefault="00674C3A" w:rsidP="00107399">
            <w:pPr>
              <w:pStyle w:val="TableParagraph"/>
              <w:spacing w:line="264" w:lineRule="exact"/>
              <w:ind w:left="608"/>
              <w:jc w:val="center"/>
              <w:rPr>
                <w:rFonts w:ascii="Calibri" w:eastAsia="Calibri" w:hAnsi="Calibri" w:cs="Calibri"/>
              </w:rPr>
            </w:pPr>
            <w:r>
              <w:rPr>
                <w:rFonts w:ascii="Calibri"/>
                <w:b/>
                <w:spacing w:val="-1"/>
              </w:rPr>
              <w:t>PROJECT</w:t>
            </w:r>
          </w:p>
        </w:tc>
        <w:tc>
          <w:tcPr>
            <w:tcW w:w="1050" w:type="dxa"/>
            <w:tcBorders>
              <w:top w:val="single" w:sz="5" w:space="0" w:color="8DAADB"/>
              <w:left w:val="single" w:sz="5" w:space="0" w:color="8DAADB"/>
              <w:bottom w:val="single" w:sz="5" w:space="0" w:color="8DAADB"/>
              <w:right w:val="single" w:sz="5" w:space="0" w:color="8DAADB"/>
            </w:tcBorders>
            <w:shd w:val="clear" w:color="auto" w:fill="4471C4"/>
          </w:tcPr>
          <w:p w14:paraId="1D15D33D" w14:textId="77777777" w:rsidR="00360AF5" w:rsidRDefault="00674C3A" w:rsidP="00107399">
            <w:pPr>
              <w:pStyle w:val="TableParagraph"/>
              <w:spacing w:line="264" w:lineRule="exact"/>
              <w:ind w:left="219"/>
              <w:jc w:val="center"/>
              <w:rPr>
                <w:rFonts w:ascii="Calibri" w:eastAsia="Calibri" w:hAnsi="Calibri" w:cs="Calibri"/>
              </w:rPr>
            </w:pPr>
            <w:r>
              <w:rPr>
                <w:rFonts w:ascii="Calibri"/>
                <w:b/>
              </w:rPr>
              <w:t>YEAR</w:t>
            </w:r>
            <w:r>
              <w:rPr>
                <w:rFonts w:ascii="Calibri"/>
                <w:b/>
                <w:spacing w:val="-3"/>
              </w:rPr>
              <w:t xml:space="preserve"> </w:t>
            </w:r>
            <w:r>
              <w:rPr>
                <w:rFonts w:ascii="Calibri"/>
                <w:b/>
              </w:rPr>
              <w:t>0</w:t>
            </w:r>
          </w:p>
        </w:tc>
        <w:tc>
          <w:tcPr>
            <w:tcW w:w="1225" w:type="dxa"/>
            <w:tcBorders>
              <w:top w:val="single" w:sz="5" w:space="0" w:color="8DAADB"/>
              <w:left w:val="single" w:sz="5" w:space="0" w:color="8DAADB"/>
              <w:bottom w:val="single" w:sz="5" w:space="0" w:color="8DAADB"/>
              <w:right w:val="single" w:sz="5" w:space="0" w:color="8DAADB"/>
            </w:tcBorders>
            <w:shd w:val="clear" w:color="auto" w:fill="4471C4"/>
          </w:tcPr>
          <w:p w14:paraId="69557F88" w14:textId="77777777" w:rsidR="00360AF5" w:rsidRDefault="00674C3A" w:rsidP="00107399">
            <w:pPr>
              <w:pStyle w:val="TableParagraph"/>
              <w:spacing w:line="264" w:lineRule="exact"/>
              <w:ind w:left="311"/>
              <w:jc w:val="center"/>
              <w:rPr>
                <w:rFonts w:ascii="Calibri" w:eastAsia="Calibri" w:hAnsi="Calibri" w:cs="Calibri"/>
              </w:rPr>
            </w:pPr>
            <w:r>
              <w:rPr>
                <w:rFonts w:ascii="Calibri"/>
                <w:b/>
              </w:rPr>
              <w:t>YEAR</w:t>
            </w:r>
            <w:r>
              <w:rPr>
                <w:rFonts w:ascii="Calibri"/>
                <w:b/>
                <w:spacing w:val="-3"/>
              </w:rPr>
              <w:t xml:space="preserve"> </w:t>
            </w:r>
            <w:r>
              <w:rPr>
                <w:rFonts w:ascii="Calibri"/>
                <w:b/>
              </w:rPr>
              <w:t>1</w:t>
            </w:r>
          </w:p>
        </w:tc>
        <w:tc>
          <w:tcPr>
            <w:tcW w:w="1130" w:type="dxa"/>
            <w:tcBorders>
              <w:top w:val="single" w:sz="5" w:space="0" w:color="8DAADB"/>
              <w:left w:val="single" w:sz="5" w:space="0" w:color="8DAADB"/>
              <w:bottom w:val="single" w:sz="5" w:space="0" w:color="8DAADB"/>
              <w:right w:val="single" w:sz="5" w:space="0" w:color="8DAADB"/>
            </w:tcBorders>
            <w:shd w:val="clear" w:color="auto" w:fill="4471C4"/>
          </w:tcPr>
          <w:p w14:paraId="100A8357" w14:textId="77777777" w:rsidR="00360AF5" w:rsidRDefault="00674C3A" w:rsidP="00107399">
            <w:pPr>
              <w:pStyle w:val="TableParagraph"/>
              <w:spacing w:line="264" w:lineRule="exact"/>
              <w:ind w:left="260"/>
              <w:jc w:val="center"/>
              <w:rPr>
                <w:rFonts w:ascii="Calibri" w:eastAsia="Calibri" w:hAnsi="Calibri" w:cs="Calibri"/>
              </w:rPr>
            </w:pPr>
            <w:r>
              <w:rPr>
                <w:rFonts w:ascii="Calibri"/>
                <w:b/>
              </w:rPr>
              <w:t>YEAR</w:t>
            </w:r>
            <w:r>
              <w:rPr>
                <w:rFonts w:ascii="Calibri"/>
                <w:b/>
                <w:spacing w:val="-3"/>
              </w:rPr>
              <w:t xml:space="preserve"> </w:t>
            </w:r>
            <w:r>
              <w:rPr>
                <w:rFonts w:ascii="Calibri"/>
                <w:b/>
              </w:rPr>
              <w:t>2</w:t>
            </w:r>
          </w:p>
        </w:tc>
        <w:tc>
          <w:tcPr>
            <w:tcW w:w="1186" w:type="dxa"/>
            <w:tcBorders>
              <w:top w:val="single" w:sz="5" w:space="0" w:color="8DAADB"/>
              <w:left w:val="single" w:sz="5" w:space="0" w:color="8DAADB"/>
              <w:bottom w:val="single" w:sz="5" w:space="0" w:color="8DAADB"/>
              <w:right w:val="single" w:sz="5" w:space="0" w:color="8DAADB"/>
            </w:tcBorders>
            <w:shd w:val="clear" w:color="auto" w:fill="4471C4"/>
          </w:tcPr>
          <w:p w14:paraId="7E5D488A" w14:textId="77777777" w:rsidR="00360AF5" w:rsidRDefault="00674C3A" w:rsidP="00107399">
            <w:pPr>
              <w:pStyle w:val="TableParagraph"/>
              <w:spacing w:line="264" w:lineRule="exact"/>
              <w:ind w:left="289"/>
              <w:jc w:val="center"/>
              <w:rPr>
                <w:rFonts w:ascii="Calibri" w:eastAsia="Calibri" w:hAnsi="Calibri" w:cs="Calibri"/>
              </w:rPr>
            </w:pPr>
            <w:r>
              <w:rPr>
                <w:rFonts w:ascii="Calibri"/>
                <w:b/>
              </w:rPr>
              <w:t>YEAR</w:t>
            </w:r>
            <w:r>
              <w:rPr>
                <w:rFonts w:ascii="Calibri"/>
                <w:b/>
                <w:spacing w:val="-3"/>
              </w:rPr>
              <w:t xml:space="preserve"> </w:t>
            </w:r>
            <w:r>
              <w:rPr>
                <w:rFonts w:ascii="Calibri"/>
                <w:b/>
              </w:rPr>
              <w:t>3</w:t>
            </w:r>
          </w:p>
        </w:tc>
        <w:tc>
          <w:tcPr>
            <w:tcW w:w="1227" w:type="dxa"/>
            <w:tcBorders>
              <w:top w:val="single" w:sz="5" w:space="0" w:color="8DAADB"/>
              <w:left w:val="single" w:sz="5" w:space="0" w:color="8DAADB"/>
              <w:bottom w:val="single" w:sz="5" w:space="0" w:color="8DAADB"/>
              <w:right w:val="single" w:sz="5" w:space="0" w:color="8DAADB"/>
            </w:tcBorders>
            <w:shd w:val="clear" w:color="auto" w:fill="4471C4"/>
          </w:tcPr>
          <w:p w14:paraId="5BB4CF37" w14:textId="77777777" w:rsidR="00360AF5" w:rsidRDefault="00674C3A" w:rsidP="00107399">
            <w:pPr>
              <w:pStyle w:val="TableParagraph"/>
              <w:spacing w:line="264" w:lineRule="exact"/>
              <w:ind w:left="310"/>
              <w:jc w:val="center"/>
              <w:rPr>
                <w:rFonts w:ascii="Calibri" w:eastAsia="Calibri" w:hAnsi="Calibri" w:cs="Calibri"/>
              </w:rPr>
            </w:pPr>
            <w:r>
              <w:rPr>
                <w:rFonts w:ascii="Calibri"/>
                <w:b/>
              </w:rPr>
              <w:t>YEAR</w:t>
            </w:r>
            <w:r>
              <w:rPr>
                <w:rFonts w:ascii="Calibri"/>
                <w:b/>
                <w:spacing w:val="-3"/>
              </w:rPr>
              <w:t xml:space="preserve"> </w:t>
            </w:r>
            <w:r>
              <w:rPr>
                <w:rFonts w:ascii="Calibri"/>
                <w:b/>
              </w:rPr>
              <w:t>4</w:t>
            </w:r>
          </w:p>
        </w:tc>
        <w:tc>
          <w:tcPr>
            <w:tcW w:w="1225" w:type="dxa"/>
            <w:tcBorders>
              <w:top w:val="single" w:sz="5" w:space="0" w:color="8DAADB"/>
              <w:left w:val="single" w:sz="5" w:space="0" w:color="8DAADB"/>
              <w:bottom w:val="single" w:sz="5" w:space="0" w:color="8DAADB"/>
              <w:right w:val="single" w:sz="5" w:space="0" w:color="8DAADB"/>
            </w:tcBorders>
            <w:shd w:val="clear" w:color="auto" w:fill="4471C4"/>
          </w:tcPr>
          <w:p w14:paraId="427E5F33" w14:textId="77777777" w:rsidR="00360AF5" w:rsidRDefault="00674C3A" w:rsidP="00107399">
            <w:pPr>
              <w:pStyle w:val="TableParagraph"/>
              <w:spacing w:line="264" w:lineRule="exact"/>
              <w:ind w:left="310"/>
              <w:jc w:val="center"/>
              <w:rPr>
                <w:rFonts w:ascii="Calibri" w:eastAsia="Calibri" w:hAnsi="Calibri" w:cs="Calibri"/>
              </w:rPr>
            </w:pPr>
            <w:r>
              <w:rPr>
                <w:rFonts w:ascii="Calibri"/>
                <w:b/>
              </w:rPr>
              <w:t>YEAR</w:t>
            </w:r>
            <w:r>
              <w:rPr>
                <w:rFonts w:ascii="Calibri"/>
                <w:b/>
                <w:spacing w:val="-3"/>
              </w:rPr>
              <w:t xml:space="preserve"> </w:t>
            </w:r>
            <w:r>
              <w:rPr>
                <w:rFonts w:ascii="Calibri"/>
                <w:b/>
              </w:rPr>
              <w:t>5</w:t>
            </w:r>
          </w:p>
        </w:tc>
      </w:tr>
      <w:tr w:rsidR="001A5D69" w14:paraId="5244CE87" w14:textId="77777777" w:rsidTr="00B16FFF">
        <w:trPr>
          <w:trHeight w:hRule="exact" w:val="388"/>
        </w:trPr>
        <w:tc>
          <w:tcPr>
            <w:tcW w:w="1946" w:type="dxa"/>
            <w:tcBorders>
              <w:top w:val="single" w:sz="5" w:space="0" w:color="8DAADB"/>
              <w:left w:val="single" w:sz="5" w:space="0" w:color="8DAADB"/>
              <w:bottom w:val="single" w:sz="5" w:space="0" w:color="8DAADB"/>
              <w:right w:val="single" w:sz="5" w:space="0" w:color="8DAADB"/>
            </w:tcBorders>
            <w:shd w:val="clear" w:color="auto" w:fill="D9E2F3"/>
          </w:tcPr>
          <w:p w14:paraId="5FB8D804" w14:textId="5B82E94E" w:rsidR="001A5D69" w:rsidRDefault="001A5D69" w:rsidP="00107399">
            <w:pPr>
              <w:pStyle w:val="TableParagraph"/>
              <w:spacing w:line="266" w:lineRule="exact"/>
              <w:ind w:left="579"/>
              <w:jc w:val="center"/>
              <w:rPr>
                <w:rFonts w:ascii="Calibri" w:eastAsia="Calibri" w:hAnsi="Calibri" w:cs="Calibri"/>
              </w:rPr>
            </w:pPr>
            <w:r>
              <w:rPr>
                <w:rFonts w:ascii="Calibri" w:hAnsi="Calibri" w:cs="Arial"/>
                <w:b/>
                <w:bCs/>
              </w:rPr>
              <w:t>REVENUE</w:t>
            </w:r>
          </w:p>
        </w:tc>
        <w:tc>
          <w:tcPr>
            <w:tcW w:w="1050" w:type="dxa"/>
            <w:tcBorders>
              <w:top w:val="single" w:sz="5" w:space="0" w:color="8DAADB"/>
              <w:left w:val="single" w:sz="5" w:space="0" w:color="8DAADB"/>
              <w:bottom w:val="single" w:sz="5" w:space="0" w:color="8DAADB"/>
              <w:right w:val="single" w:sz="5" w:space="0" w:color="8DAADB"/>
            </w:tcBorders>
            <w:shd w:val="clear" w:color="auto" w:fill="D9E2F3"/>
          </w:tcPr>
          <w:p w14:paraId="5143F8DA" w14:textId="7936B0A4" w:rsidR="001A5D69" w:rsidRDefault="001A5D69" w:rsidP="00107399">
            <w:pPr>
              <w:pStyle w:val="TableParagraph"/>
              <w:spacing w:line="266" w:lineRule="exact"/>
              <w:jc w:val="center"/>
              <w:rPr>
                <w:rFonts w:ascii="Calibri" w:eastAsia="Calibri" w:hAnsi="Calibri" w:cs="Calibri"/>
              </w:rPr>
            </w:pPr>
            <w:r>
              <w:rPr>
                <w:rFonts w:ascii="Calibri" w:hAnsi="Calibri" w:cs="Arial"/>
              </w:rPr>
              <w:t>0</w:t>
            </w: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37AEB683" w14:textId="65447B44" w:rsidR="001A5D69" w:rsidRDefault="001A5D69" w:rsidP="00107399">
            <w:pPr>
              <w:pStyle w:val="TableParagraph"/>
              <w:spacing w:line="266" w:lineRule="exact"/>
              <w:ind w:left="325"/>
              <w:jc w:val="center"/>
              <w:rPr>
                <w:rFonts w:ascii="Calibri" w:eastAsia="Calibri" w:hAnsi="Calibri" w:cs="Calibri"/>
              </w:rPr>
            </w:pPr>
            <w:r>
              <w:rPr>
                <w:rFonts w:ascii="Calibri" w:hAnsi="Calibri" w:cs="Arial"/>
              </w:rPr>
              <w:t>50,000</w:t>
            </w:r>
          </w:p>
        </w:tc>
        <w:tc>
          <w:tcPr>
            <w:tcW w:w="1130" w:type="dxa"/>
            <w:tcBorders>
              <w:top w:val="single" w:sz="5" w:space="0" w:color="8DAADB"/>
              <w:left w:val="single" w:sz="5" w:space="0" w:color="8DAADB"/>
              <w:bottom w:val="single" w:sz="5" w:space="0" w:color="8DAADB"/>
              <w:right w:val="single" w:sz="5" w:space="0" w:color="8DAADB"/>
            </w:tcBorders>
            <w:shd w:val="clear" w:color="auto" w:fill="D9E2F3"/>
          </w:tcPr>
          <w:p w14:paraId="449C87F8" w14:textId="3852CFD8" w:rsidR="001A5D69" w:rsidRDefault="001A5D69" w:rsidP="00107399">
            <w:pPr>
              <w:pStyle w:val="TableParagraph"/>
              <w:spacing w:line="266" w:lineRule="exact"/>
              <w:ind w:left="275"/>
              <w:jc w:val="center"/>
              <w:rPr>
                <w:rFonts w:ascii="Calibri" w:eastAsia="Calibri" w:hAnsi="Calibri" w:cs="Calibri"/>
              </w:rPr>
            </w:pPr>
            <w:r>
              <w:rPr>
                <w:rFonts w:ascii="Calibri" w:hAnsi="Calibri" w:cs="Arial"/>
              </w:rPr>
              <w:t>60,000</w:t>
            </w:r>
          </w:p>
        </w:tc>
        <w:tc>
          <w:tcPr>
            <w:tcW w:w="1186" w:type="dxa"/>
            <w:tcBorders>
              <w:top w:val="single" w:sz="5" w:space="0" w:color="8DAADB"/>
              <w:left w:val="single" w:sz="5" w:space="0" w:color="8DAADB"/>
              <w:bottom w:val="single" w:sz="5" w:space="0" w:color="8DAADB"/>
              <w:right w:val="single" w:sz="5" w:space="0" w:color="8DAADB"/>
            </w:tcBorders>
            <w:shd w:val="clear" w:color="auto" w:fill="D9E2F3"/>
          </w:tcPr>
          <w:p w14:paraId="441920C4" w14:textId="7DB0673D" w:rsidR="001A5D69" w:rsidRDefault="001A5D69" w:rsidP="00107399">
            <w:pPr>
              <w:pStyle w:val="TableParagraph"/>
              <w:spacing w:line="266" w:lineRule="exact"/>
              <w:ind w:left="303"/>
              <w:jc w:val="center"/>
              <w:rPr>
                <w:rFonts w:ascii="Calibri" w:eastAsia="Calibri" w:hAnsi="Calibri" w:cs="Calibri"/>
              </w:rPr>
            </w:pPr>
            <w:r>
              <w:rPr>
                <w:rFonts w:ascii="Calibri" w:hAnsi="Calibri" w:cs="Arial"/>
              </w:rPr>
              <w:t>70,000</w:t>
            </w:r>
          </w:p>
        </w:tc>
        <w:tc>
          <w:tcPr>
            <w:tcW w:w="1227" w:type="dxa"/>
            <w:tcBorders>
              <w:top w:val="single" w:sz="5" w:space="0" w:color="8DAADB"/>
              <w:left w:val="single" w:sz="5" w:space="0" w:color="8DAADB"/>
              <w:bottom w:val="single" w:sz="5" w:space="0" w:color="8DAADB"/>
              <w:right w:val="single" w:sz="5" w:space="0" w:color="8DAADB"/>
            </w:tcBorders>
            <w:shd w:val="clear" w:color="auto" w:fill="D9E2F3"/>
          </w:tcPr>
          <w:p w14:paraId="130AD9B8" w14:textId="7F5A5C7E" w:rsidR="001A5D69" w:rsidRDefault="001A5D69" w:rsidP="00107399">
            <w:pPr>
              <w:pStyle w:val="TableParagraph"/>
              <w:spacing w:line="266" w:lineRule="exact"/>
              <w:ind w:left="325"/>
              <w:jc w:val="center"/>
              <w:rPr>
                <w:rFonts w:ascii="Calibri" w:eastAsia="Calibri" w:hAnsi="Calibri" w:cs="Calibri"/>
              </w:rPr>
            </w:pPr>
            <w:r>
              <w:rPr>
                <w:rFonts w:ascii="Calibri" w:hAnsi="Calibri" w:cs="Arial"/>
              </w:rPr>
              <w:t>80,000</w:t>
            </w: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224F2B82" w14:textId="088147C7" w:rsidR="001A5D69" w:rsidRDefault="001A5D69" w:rsidP="00107399">
            <w:pPr>
              <w:pStyle w:val="TableParagraph"/>
              <w:spacing w:line="266" w:lineRule="exact"/>
              <w:ind w:left="325"/>
              <w:jc w:val="center"/>
              <w:rPr>
                <w:rFonts w:ascii="Calibri" w:eastAsia="Calibri" w:hAnsi="Calibri" w:cs="Calibri"/>
              </w:rPr>
            </w:pPr>
            <w:r>
              <w:rPr>
                <w:rFonts w:ascii="Calibri" w:hAnsi="Calibri" w:cs="Arial"/>
              </w:rPr>
              <w:t>90,000</w:t>
            </w:r>
          </w:p>
        </w:tc>
      </w:tr>
      <w:tr w:rsidR="001A5D69" w14:paraId="1B12B9C6" w14:textId="77777777" w:rsidTr="00B16FFF">
        <w:trPr>
          <w:trHeight w:hRule="exact" w:val="389"/>
        </w:trPr>
        <w:tc>
          <w:tcPr>
            <w:tcW w:w="1946" w:type="dxa"/>
            <w:tcBorders>
              <w:top w:val="single" w:sz="5" w:space="0" w:color="8DAADB"/>
              <w:left w:val="single" w:sz="5" w:space="0" w:color="8DAADB"/>
              <w:bottom w:val="single" w:sz="5" w:space="0" w:color="8DAADB"/>
              <w:right w:val="single" w:sz="5" w:space="0" w:color="8DAADB"/>
            </w:tcBorders>
          </w:tcPr>
          <w:p w14:paraId="34B3E2A4" w14:textId="632671A4" w:rsidR="001A5D69" w:rsidRDefault="001A5D69" w:rsidP="00107399">
            <w:pPr>
              <w:pStyle w:val="TableParagraph"/>
              <w:spacing w:line="267" w:lineRule="exact"/>
              <w:ind w:left="558"/>
              <w:jc w:val="center"/>
              <w:rPr>
                <w:rFonts w:ascii="Calibri" w:eastAsia="Calibri" w:hAnsi="Calibri" w:cs="Calibri"/>
              </w:rPr>
            </w:pPr>
            <w:r>
              <w:rPr>
                <w:rFonts w:ascii="Calibri" w:hAnsi="Calibri" w:cs="Arial"/>
                <w:b/>
                <w:bCs/>
              </w:rPr>
              <w:t>EXPENSES</w:t>
            </w:r>
          </w:p>
        </w:tc>
        <w:tc>
          <w:tcPr>
            <w:tcW w:w="1050" w:type="dxa"/>
            <w:tcBorders>
              <w:top w:val="single" w:sz="5" w:space="0" w:color="8DAADB"/>
              <w:left w:val="single" w:sz="5" w:space="0" w:color="8DAADB"/>
              <w:bottom w:val="single" w:sz="5" w:space="0" w:color="8DAADB"/>
              <w:right w:val="single" w:sz="5" w:space="0" w:color="8DAADB"/>
            </w:tcBorders>
          </w:tcPr>
          <w:p w14:paraId="740A7FFF" w14:textId="0FC70950" w:rsidR="001A5D69" w:rsidRDefault="001A5D69" w:rsidP="00107399">
            <w:pPr>
              <w:pStyle w:val="TableParagraph"/>
              <w:spacing w:line="267" w:lineRule="exact"/>
              <w:ind w:left="234"/>
              <w:jc w:val="center"/>
              <w:rPr>
                <w:rFonts w:ascii="Calibri" w:eastAsia="Calibri" w:hAnsi="Calibri" w:cs="Calibri"/>
              </w:rPr>
            </w:pPr>
            <w:r>
              <w:rPr>
                <w:rFonts w:ascii="Calibri" w:hAnsi="Calibri" w:cs="Arial"/>
              </w:rPr>
              <w:t>89,200</w:t>
            </w:r>
          </w:p>
        </w:tc>
        <w:tc>
          <w:tcPr>
            <w:tcW w:w="1225" w:type="dxa"/>
            <w:tcBorders>
              <w:top w:val="single" w:sz="5" w:space="0" w:color="8DAADB"/>
              <w:left w:val="single" w:sz="5" w:space="0" w:color="8DAADB"/>
              <w:bottom w:val="single" w:sz="5" w:space="0" w:color="8DAADB"/>
              <w:right w:val="single" w:sz="5" w:space="0" w:color="8DAADB"/>
            </w:tcBorders>
          </w:tcPr>
          <w:p w14:paraId="51DD5258" w14:textId="2AE20CC3" w:rsidR="001A5D69" w:rsidRDefault="001A5D69" w:rsidP="00107399">
            <w:pPr>
              <w:pStyle w:val="TableParagraph"/>
              <w:spacing w:line="267" w:lineRule="exact"/>
              <w:ind w:left="325"/>
              <w:jc w:val="center"/>
              <w:rPr>
                <w:rFonts w:ascii="Calibri" w:eastAsia="Calibri" w:hAnsi="Calibri" w:cs="Calibri"/>
              </w:rPr>
            </w:pPr>
            <w:r>
              <w:rPr>
                <w:rFonts w:ascii="Calibri" w:hAnsi="Calibri" w:cs="Arial"/>
              </w:rPr>
              <w:t>10,000</w:t>
            </w:r>
          </w:p>
        </w:tc>
        <w:tc>
          <w:tcPr>
            <w:tcW w:w="1130" w:type="dxa"/>
            <w:tcBorders>
              <w:top w:val="single" w:sz="5" w:space="0" w:color="8DAADB"/>
              <w:left w:val="single" w:sz="5" w:space="0" w:color="8DAADB"/>
              <w:bottom w:val="single" w:sz="5" w:space="0" w:color="8DAADB"/>
              <w:right w:val="single" w:sz="5" w:space="0" w:color="8DAADB"/>
            </w:tcBorders>
          </w:tcPr>
          <w:p w14:paraId="32ACEBC9" w14:textId="36A466BA" w:rsidR="001A5D69" w:rsidRDefault="001A5D69" w:rsidP="00107399">
            <w:pPr>
              <w:pStyle w:val="TableParagraph"/>
              <w:spacing w:line="267" w:lineRule="exact"/>
              <w:ind w:left="275"/>
              <w:jc w:val="center"/>
              <w:rPr>
                <w:rFonts w:ascii="Calibri" w:eastAsia="Calibri" w:hAnsi="Calibri" w:cs="Calibri"/>
              </w:rPr>
            </w:pPr>
            <w:r>
              <w:rPr>
                <w:rFonts w:ascii="Calibri" w:hAnsi="Calibri" w:cs="Arial"/>
              </w:rPr>
              <w:t>11,000</w:t>
            </w:r>
          </w:p>
        </w:tc>
        <w:tc>
          <w:tcPr>
            <w:tcW w:w="1186" w:type="dxa"/>
            <w:tcBorders>
              <w:top w:val="single" w:sz="5" w:space="0" w:color="8DAADB"/>
              <w:left w:val="single" w:sz="5" w:space="0" w:color="8DAADB"/>
              <w:bottom w:val="single" w:sz="5" w:space="0" w:color="8DAADB"/>
              <w:right w:val="single" w:sz="5" w:space="0" w:color="8DAADB"/>
            </w:tcBorders>
          </w:tcPr>
          <w:p w14:paraId="2EDE547D" w14:textId="61532042" w:rsidR="001A5D69" w:rsidRDefault="001A5D69" w:rsidP="00107399">
            <w:pPr>
              <w:pStyle w:val="TableParagraph"/>
              <w:spacing w:line="267" w:lineRule="exact"/>
              <w:ind w:left="303"/>
              <w:jc w:val="center"/>
              <w:rPr>
                <w:rFonts w:ascii="Calibri" w:eastAsia="Calibri" w:hAnsi="Calibri" w:cs="Calibri"/>
              </w:rPr>
            </w:pPr>
            <w:r>
              <w:rPr>
                <w:rFonts w:ascii="Calibri" w:hAnsi="Calibri" w:cs="Arial"/>
              </w:rPr>
              <w:t>13,000</w:t>
            </w:r>
          </w:p>
        </w:tc>
        <w:tc>
          <w:tcPr>
            <w:tcW w:w="1227" w:type="dxa"/>
            <w:tcBorders>
              <w:top w:val="single" w:sz="5" w:space="0" w:color="8DAADB"/>
              <w:left w:val="single" w:sz="5" w:space="0" w:color="8DAADB"/>
              <w:bottom w:val="single" w:sz="5" w:space="0" w:color="8DAADB"/>
              <w:right w:val="single" w:sz="5" w:space="0" w:color="8DAADB"/>
            </w:tcBorders>
          </w:tcPr>
          <w:p w14:paraId="225C0A6A" w14:textId="7FB39ACE" w:rsidR="001A5D69" w:rsidRDefault="001A5D69" w:rsidP="00107399">
            <w:pPr>
              <w:pStyle w:val="TableParagraph"/>
              <w:spacing w:line="267" w:lineRule="exact"/>
              <w:ind w:left="325"/>
              <w:jc w:val="center"/>
              <w:rPr>
                <w:rFonts w:ascii="Calibri" w:eastAsia="Calibri" w:hAnsi="Calibri" w:cs="Calibri"/>
              </w:rPr>
            </w:pPr>
            <w:r>
              <w:rPr>
                <w:rFonts w:ascii="Calibri" w:hAnsi="Calibri" w:cs="Arial"/>
              </w:rPr>
              <w:t>16,000</w:t>
            </w:r>
          </w:p>
        </w:tc>
        <w:tc>
          <w:tcPr>
            <w:tcW w:w="1225" w:type="dxa"/>
            <w:tcBorders>
              <w:top w:val="single" w:sz="5" w:space="0" w:color="8DAADB"/>
              <w:left w:val="single" w:sz="5" w:space="0" w:color="8DAADB"/>
              <w:bottom w:val="single" w:sz="5" w:space="0" w:color="8DAADB"/>
              <w:right w:val="single" w:sz="5" w:space="0" w:color="8DAADB"/>
            </w:tcBorders>
          </w:tcPr>
          <w:p w14:paraId="40085787" w14:textId="3DAEF6E6" w:rsidR="001A5D69" w:rsidRDefault="001A5D69" w:rsidP="00107399">
            <w:pPr>
              <w:pStyle w:val="TableParagraph"/>
              <w:spacing w:line="267" w:lineRule="exact"/>
              <w:ind w:left="325"/>
              <w:jc w:val="center"/>
              <w:rPr>
                <w:rFonts w:ascii="Calibri" w:eastAsia="Calibri" w:hAnsi="Calibri" w:cs="Calibri"/>
              </w:rPr>
            </w:pPr>
            <w:r>
              <w:rPr>
                <w:rFonts w:ascii="Calibri" w:hAnsi="Calibri" w:cs="Arial"/>
              </w:rPr>
              <w:t>20,000</w:t>
            </w:r>
          </w:p>
        </w:tc>
      </w:tr>
      <w:tr w:rsidR="001A5D69" w14:paraId="4CAA8EDF" w14:textId="77777777" w:rsidTr="00B16FFF">
        <w:trPr>
          <w:trHeight w:hRule="exact" w:val="388"/>
        </w:trPr>
        <w:tc>
          <w:tcPr>
            <w:tcW w:w="1946" w:type="dxa"/>
            <w:tcBorders>
              <w:top w:val="single" w:sz="5" w:space="0" w:color="8DAADB"/>
              <w:left w:val="single" w:sz="5" w:space="0" w:color="8DAADB"/>
              <w:bottom w:val="single" w:sz="5" w:space="0" w:color="8DAADB"/>
              <w:right w:val="single" w:sz="5" w:space="0" w:color="8DAADB"/>
            </w:tcBorders>
            <w:shd w:val="clear" w:color="auto" w:fill="D9E2F3"/>
          </w:tcPr>
          <w:p w14:paraId="386DB1B4" w14:textId="2352BE42" w:rsidR="001A5D69" w:rsidRDefault="001A5D69" w:rsidP="00107399">
            <w:pPr>
              <w:pStyle w:val="TableParagraph"/>
              <w:spacing w:line="266" w:lineRule="exact"/>
              <w:ind w:left="152"/>
              <w:jc w:val="center"/>
              <w:rPr>
                <w:rFonts w:ascii="Calibri" w:eastAsia="Calibri" w:hAnsi="Calibri" w:cs="Calibri"/>
              </w:rPr>
            </w:pPr>
            <w:r>
              <w:rPr>
                <w:rFonts w:ascii="Calibri" w:hAnsi="Calibri" w:cs="Arial"/>
                <w:b/>
                <w:bCs/>
              </w:rPr>
              <w:t>Discounted Benefit</w:t>
            </w:r>
          </w:p>
        </w:tc>
        <w:tc>
          <w:tcPr>
            <w:tcW w:w="1050" w:type="dxa"/>
            <w:tcBorders>
              <w:top w:val="single" w:sz="5" w:space="0" w:color="8DAADB"/>
              <w:left w:val="single" w:sz="5" w:space="0" w:color="8DAADB"/>
              <w:bottom w:val="single" w:sz="5" w:space="0" w:color="8DAADB"/>
              <w:right w:val="single" w:sz="5" w:space="0" w:color="8DAADB"/>
            </w:tcBorders>
            <w:shd w:val="clear" w:color="auto" w:fill="D9E2F3"/>
          </w:tcPr>
          <w:p w14:paraId="634718E3" w14:textId="60FFFC8D" w:rsidR="001A5D69" w:rsidRDefault="001A5D69" w:rsidP="00107399">
            <w:pPr>
              <w:pStyle w:val="TableParagraph"/>
              <w:spacing w:line="266" w:lineRule="exact"/>
              <w:jc w:val="center"/>
              <w:rPr>
                <w:rFonts w:ascii="Calibri" w:eastAsia="Calibri" w:hAnsi="Calibri" w:cs="Calibri"/>
              </w:rPr>
            </w:pPr>
            <w:r>
              <w:rPr>
                <w:rFonts w:ascii="Calibri" w:hAnsi="Calibri" w:cs="Arial"/>
              </w:rPr>
              <w:t>0</w:t>
            </w: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399295C8" w14:textId="30248F46" w:rsidR="001A5D69" w:rsidRDefault="001A5D69" w:rsidP="00107399">
            <w:pPr>
              <w:pStyle w:val="TableParagraph"/>
              <w:spacing w:line="266" w:lineRule="exact"/>
              <w:ind w:left="325"/>
              <w:jc w:val="center"/>
              <w:rPr>
                <w:rFonts w:ascii="Calibri" w:eastAsia="Calibri" w:hAnsi="Calibri" w:cs="Calibri"/>
              </w:rPr>
            </w:pPr>
            <w:r>
              <w:rPr>
                <w:rFonts w:ascii="Calibri" w:hAnsi="Calibri" w:cs="Arial"/>
              </w:rPr>
              <w:t>40909.5</w:t>
            </w:r>
          </w:p>
        </w:tc>
        <w:tc>
          <w:tcPr>
            <w:tcW w:w="1130" w:type="dxa"/>
            <w:tcBorders>
              <w:top w:val="single" w:sz="5" w:space="0" w:color="8DAADB"/>
              <w:left w:val="single" w:sz="5" w:space="0" w:color="8DAADB"/>
              <w:bottom w:val="single" w:sz="5" w:space="0" w:color="8DAADB"/>
              <w:right w:val="single" w:sz="5" w:space="0" w:color="8DAADB"/>
            </w:tcBorders>
            <w:shd w:val="clear" w:color="auto" w:fill="D9E2F3"/>
          </w:tcPr>
          <w:p w14:paraId="4788E0EA" w14:textId="61986F35" w:rsidR="001A5D69" w:rsidRDefault="001A5D69" w:rsidP="00107399">
            <w:pPr>
              <w:pStyle w:val="TableParagraph"/>
              <w:spacing w:line="266" w:lineRule="exact"/>
              <w:ind w:left="275"/>
              <w:jc w:val="center"/>
              <w:rPr>
                <w:rFonts w:ascii="Calibri" w:eastAsia="Calibri" w:hAnsi="Calibri" w:cs="Calibri"/>
              </w:rPr>
            </w:pPr>
            <w:r>
              <w:rPr>
                <w:rFonts w:ascii="Calibri" w:hAnsi="Calibri" w:cs="Arial"/>
              </w:rPr>
              <w:t>41320</w:t>
            </w:r>
          </w:p>
        </w:tc>
        <w:tc>
          <w:tcPr>
            <w:tcW w:w="1186" w:type="dxa"/>
            <w:tcBorders>
              <w:top w:val="single" w:sz="5" w:space="0" w:color="8DAADB"/>
              <w:left w:val="single" w:sz="5" w:space="0" w:color="8DAADB"/>
              <w:bottom w:val="single" w:sz="5" w:space="0" w:color="8DAADB"/>
              <w:right w:val="single" w:sz="5" w:space="0" w:color="8DAADB"/>
            </w:tcBorders>
            <w:shd w:val="clear" w:color="auto" w:fill="D9E2F3"/>
          </w:tcPr>
          <w:p w14:paraId="692940E1" w14:textId="05003DC6" w:rsidR="001A5D69" w:rsidRDefault="001A5D69" w:rsidP="00107399">
            <w:pPr>
              <w:pStyle w:val="TableParagraph"/>
              <w:spacing w:line="266" w:lineRule="exact"/>
              <w:ind w:left="303"/>
              <w:jc w:val="center"/>
              <w:rPr>
                <w:rFonts w:ascii="Calibri" w:eastAsia="Calibri" w:hAnsi="Calibri" w:cs="Calibri"/>
              </w:rPr>
            </w:pPr>
            <w:r>
              <w:rPr>
                <w:rFonts w:ascii="Calibri" w:hAnsi="Calibri" w:cs="Arial"/>
              </w:rPr>
              <w:t>41321.5</w:t>
            </w:r>
          </w:p>
        </w:tc>
        <w:tc>
          <w:tcPr>
            <w:tcW w:w="1227" w:type="dxa"/>
            <w:tcBorders>
              <w:top w:val="single" w:sz="5" w:space="0" w:color="8DAADB"/>
              <w:left w:val="single" w:sz="5" w:space="0" w:color="8DAADB"/>
              <w:bottom w:val="single" w:sz="5" w:space="0" w:color="8DAADB"/>
              <w:right w:val="single" w:sz="5" w:space="0" w:color="8DAADB"/>
            </w:tcBorders>
            <w:shd w:val="clear" w:color="auto" w:fill="D9E2F3"/>
          </w:tcPr>
          <w:p w14:paraId="6EAAE9B4" w14:textId="5E10AF44" w:rsidR="001A5D69" w:rsidRDefault="001A5D69" w:rsidP="00107399">
            <w:pPr>
              <w:pStyle w:val="TableParagraph"/>
              <w:spacing w:line="266" w:lineRule="exact"/>
              <w:ind w:left="325"/>
              <w:jc w:val="center"/>
              <w:rPr>
                <w:rFonts w:ascii="Calibri" w:eastAsia="Calibri" w:hAnsi="Calibri" w:cs="Calibri"/>
              </w:rPr>
            </w:pPr>
            <w:r>
              <w:rPr>
                <w:rFonts w:ascii="Calibri" w:hAnsi="Calibri" w:cs="Arial"/>
              </w:rPr>
              <w:t>37565</w:t>
            </w: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2DD482CC" w14:textId="1DAA13C1" w:rsidR="001A5D69" w:rsidRDefault="001A5D69" w:rsidP="00107399">
            <w:pPr>
              <w:pStyle w:val="TableParagraph"/>
              <w:spacing w:line="266" w:lineRule="exact"/>
              <w:ind w:left="325"/>
              <w:jc w:val="center"/>
              <w:rPr>
                <w:rFonts w:ascii="Calibri" w:eastAsia="Calibri" w:hAnsi="Calibri" w:cs="Calibri"/>
              </w:rPr>
            </w:pPr>
            <w:r>
              <w:rPr>
                <w:rFonts w:ascii="Calibri" w:hAnsi="Calibri" w:cs="Arial"/>
              </w:rPr>
              <w:t>43463</w:t>
            </w:r>
          </w:p>
        </w:tc>
      </w:tr>
      <w:tr w:rsidR="001A5D69" w14:paraId="7018B084" w14:textId="77777777" w:rsidTr="00B16FFF">
        <w:trPr>
          <w:trHeight w:hRule="exact" w:val="444"/>
        </w:trPr>
        <w:tc>
          <w:tcPr>
            <w:tcW w:w="1946" w:type="dxa"/>
            <w:tcBorders>
              <w:top w:val="single" w:sz="5" w:space="0" w:color="8DAADB"/>
              <w:left w:val="single" w:sz="5" w:space="0" w:color="8DAADB"/>
              <w:bottom w:val="single" w:sz="5" w:space="0" w:color="8DAADB"/>
              <w:right w:val="single" w:sz="5" w:space="0" w:color="8DAADB"/>
            </w:tcBorders>
          </w:tcPr>
          <w:p w14:paraId="4637D4C8" w14:textId="2FA8524E" w:rsidR="001A5D69" w:rsidRDefault="001A5D69" w:rsidP="00107399">
            <w:pPr>
              <w:pStyle w:val="TableParagraph"/>
              <w:spacing w:line="267" w:lineRule="exact"/>
              <w:ind w:left="277"/>
              <w:jc w:val="center"/>
              <w:rPr>
                <w:rFonts w:ascii="Calibri" w:eastAsia="Calibri" w:hAnsi="Calibri" w:cs="Calibri"/>
              </w:rPr>
            </w:pPr>
            <w:r>
              <w:rPr>
                <w:rFonts w:ascii="Calibri" w:hAnsi="Calibri" w:cs="Arial"/>
                <w:b/>
                <w:bCs/>
              </w:rPr>
              <w:t>Discounted Cost</w:t>
            </w:r>
          </w:p>
        </w:tc>
        <w:tc>
          <w:tcPr>
            <w:tcW w:w="1050" w:type="dxa"/>
            <w:tcBorders>
              <w:top w:val="single" w:sz="5" w:space="0" w:color="8DAADB"/>
              <w:left w:val="single" w:sz="5" w:space="0" w:color="8DAADB"/>
              <w:bottom w:val="single" w:sz="5" w:space="0" w:color="8DAADB"/>
              <w:right w:val="single" w:sz="5" w:space="0" w:color="8DAADB"/>
            </w:tcBorders>
          </w:tcPr>
          <w:p w14:paraId="66EAD957" w14:textId="70694ADA" w:rsidR="001A5D69" w:rsidRDefault="001A5D69" w:rsidP="00107399">
            <w:pPr>
              <w:pStyle w:val="TableParagraph"/>
              <w:spacing w:line="267" w:lineRule="exact"/>
              <w:ind w:left="234"/>
              <w:jc w:val="center"/>
              <w:rPr>
                <w:rFonts w:ascii="Calibri" w:eastAsia="Calibri" w:hAnsi="Calibri" w:cs="Calibri"/>
              </w:rPr>
            </w:pPr>
            <w:r>
              <w:rPr>
                <w:rFonts w:ascii="Calibri" w:hAnsi="Calibri" w:cs="Arial"/>
              </w:rPr>
              <w:t>89,200</w:t>
            </w:r>
          </w:p>
        </w:tc>
        <w:tc>
          <w:tcPr>
            <w:tcW w:w="1225" w:type="dxa"/>
            <w:tcBorders>
              <w:top w:val="single" w:sz="5" w:space="0" w:color="8DAADB"/>
              <w:left w:val="single" w:sz="5" w:space="0" w:color="8DAADB"/>
              <w:bottom w:val="single" w:sz="5" w:space="0" w:color="8DAADB"/>
              <w:right w:val="single" w:sz="5" w:space="0" w:color="8DAADB"/>
            </w:tcBorders>
          </w:tcPr>
          <w:p w14:paraId="5AA0D2E5" w14:textId="73B63294" w:rsidR="001A5D69" w:rsidRDefault="001A5D69" w:rsidP="00107399">
            <w:pPr>
              <w:pStyle w:val="TableParagraph"/>
              <w:spacing w:line="267" w:lineRule="exact"/>
              <w:ind w:left="380"/>
              <w:jc w:val="center"/>
              <w:rPr>
                <w:rFonts w:ascii="Calibri" w:eastAsia="Calibri" w:hAnsi="Calibri" w:cs="Calibri"/>
              </w:rPr>
            </w:pPr>
            <w:r>
              <w:rPr>
                <w:rFonts w:ascii="Calibri" w:hAnsi="Calibri" w:cs="Arial"/>
              </w:rPr>
              <w:t>9,091</w:t>
            </w:r>
          </w:p>
        </w:tc>
        <w:tc>
          <w:tcPr>
            <w:tcW w:w="1130" w:type="dxa"/>
            <w:tcBorders>
              <w:top w:val="single" w:sz="5" w:space="0" w:color="8DAADB"/>
              <w:left w:val="single" w:sz="5" w:space="0" w:color="8DAADB"/>
              <w:bottom w:val="single" w:sz="5" w:space="0" w:color="8DAADB"/>
              <w:right w:val="single" w:sz="5" w:space="0" w:color="8DAADB"/>
            </w:tcBorders>
          </w:tcPr>
          <w:p w14:paraId="66C7716F" w14:textId="591A8839" w:rsidR="001A5D69" w:rsidRDefault="001A5D69" w:rsidP="00107399">
            <w:pPr>
              <w:pStyle w:val="TableParagraph"/>
              <w:spacing w:line="267" w:lineRule="exact"/>
              <w:ind w:left="275"/>
              <w:jc w:val="center"/>
              <w:rPr>
                <w:rFonts w:ascii="Calibri" w:eastAsia="Calibri" w:hAnsi="Calibri" w:cs="Calibri"/>
              </w:rPr>
            </w:pPr>
            <w:r>
              <w:rPr>
                <w:rFonts w:ascii="Calibri" w:hAnsi="Calibri" w:cs="Arial"/>
              </w:rPr>
              <w:t>9,090</w:t>
            </w:r>
          </w:p>
        </w:tc>
        <w:tc>
          <w:tcPr>
            <w:tcW w:w="1186" w:type="dxa"/>
            <w:tcBorders>
              <w:top w:val="single" w:sz="5" w:space="0" w:color="8DAADB"/>
              <w:left w:val="single" w:sz="5" w:space="0" w:color="8DAADB"/>
              <w:bottom w:val="single" w:sz="5" w:space="0" w:color="8DAADB"/>
              <w:right w:val="single" w:sz="5" w:space="0" w:color="8DAADB"/>
            </w:tcBorders>
          </w:tcPr>
          <w:p w14:paraId="0C578BCA" w14:textId="25CD6813" w:rsidR="001A5D69" w:rsidRDefault="001A5D69" w:rsidP="00107399">
            <w:pPr>
              <w:pStyle w:val="TableParagraph"/>
              <w:spacing w:line="267" w:lineRule="exact"/>
              <w:ind w:left="303"/>
              <w:jc w:val="center"/>
              <w:rPr>
                <w:rFonts w:ascii="Calibri" w:eastAsia="Calibri" w:hAnsi="Calibri" w:cs="Calibri"/>
              </w:rPr>
            </w:pPr>
            <w:r>
              <w:rPr>
                <w:rFonts w:ascii="Calibri" w:hAnsi="Calibri" w:cs="Arial"/>
              </w:rPr>
              <w:t>9,767</w:t>
            </w:r>
          </w:p>
        </w:tc>
        <w:tc>
          <w:tcPr>
            <w:tcW w:w="1227" w:type="dxa"/>
            <w:tcBorders>
              <w:top w:val="single" w:sz="5" w:space="0" w:color="8DAADB"/>
              <w:left w:val="single" w:sz="5" w:space="0" w:color="8DAADB"/>
              <w:bottom w:val="single" w:sz="5" w:space="0" w:color="8DAADB"/>
              <w:right w:val="single" w:sz="5" w:space="0" w:color="8DAADB"/>
            </w:tcBorders>
          </w:tcPr>
          <w:p w14:paraId="159A7D68" w14:textId="2ABD3D3B" w:rsidR="001A5D69" w:rsidRDefault="001A5D69" w:rsidP="00107399">
            <w:pPr>
              <w:pStyle w:val="TableParagraph"/>
              <w:spacing w:line="267" w:lineRule="exact"/>
              <w:ind w:left="325"/>
              <w:jc w:val="center"/>
              <w:rPr>
                <w:rFonts w:ascii="Calibri" w:eastAsia="Calibri" w:hAnsi="Calibri" w:cs="Calibri"/>
              </w:rPr>
            </w:pPr>
            <w:r>
              <w:rPr>
                <w:rFonts w:ascii="Calibri" w:hAnsi="Calibri" w:cs="Arial"/>
              </w:rPr>
              <w:t>10,928</w:t>
            </w:r>
          </w:p>
        </w:tc>
        <w:tc>
          <w:tcPr>
            <w:tcW w:w="1225" w:type="dxa"/>
            <w:tcBorders>
              <w:top w:val="single" w:sz="5" w:space="0" w:color="8DAADB"/>
              <w:left w:val="single" w:sz="5" w:space="0" w:color="8DAADB"/>
              <w:bottom w:val="single" w:sz="5" w:space="0" w:color="8DAADB"/>
              <w:right w:val="single" w:sz="5" w:space="0" w:color="8DAADB"/>
            </w:tcBorders>
          </w:tcPr>
          <w:p w14:paraId="62C9BB06" w14:textId="6F83BC21" w:rsidR="001A5D69" w:rsidRDefault="001A5D69" w:rsidP="00107399">
            <w:pPr>
              <w:pStyle w:val="TableParagraph"/>
              <w:spacing w:line="267" w:lineRule="exact"/>
              <w:ind w:left="325"/>
              <w:jc w:val="center"/>
              <w:rPr>
                <w:rFonts w:ascii="Calibri" w:eastAsia="Calibri" w:hAnsi="Calibri" w:cs="Calibri"/>
              </w:rPr>
            </w:pPr>
            <w:r>
              <w:rPr>
                <w:rFonts w:ascii="Calibri" w:hAnsi="Calibri" w:cs="Arial"/>
              </w:rPr>
              <w:t>12,418</w:t>
            </w:r>
          </w:p>
        </w:tc>
      </w:tr>
      <w:tr w:rsidR="00360AF5" w14:paraId="6E1FF375" w14:textId="77777777" w:rsidTr="00B16FFF">
        <w:trPr>
          <w:trHeight w:hRule="exact" w:val="437"/>
        </w:trPr>
        <w:tc>
          <w:tcPr>
            <w:tcW w:w="2996" w:type="dxa"/>
            <w:gridSpan w:val="2"/>
            <w:tcBorders>
              <w:top w:val="single" w:sz="5" w:space="0" w:color="8DAADB"/>
              <w:left w:val="single" w:sz="5" w:space="0" w:color="8DAADB"/>
              <w:bottom w:val="single" w:sz="5" w:space="0" w:color="8DAADB"/>
              <w:right w:val="single" w:sz="5" w:space="0" w:color="8DAADB"/>
            </w:tcBorders>
            <w:shd w:val="clear" w:color="auto" w:fill="D9E2F3"/>
          </w:tcPr>
          <w:p w14:paraId="7E38A1E6" w14:textId="77777777" w:rsidR="00360AF5" w:rsidRDefault="00674C3A" w:rsidP="00107399">
            <w:pPr>
              <w:pStyle w:val="TableParagraph"/>
              <w:spacing w:line="266" w:lineRule="exact"/>
              <w:ind w:left="402"/>
              <w:jc w:val="center"/>
              <w:rPr>
                <w:rFonts w:ascii="Calibri" w:eastAsia="Calibri" w:hAnsi="Calibri" w:cs="Calibri"/>
              </w:rPr>
            </w:pPr>
            <w:r>
              <w:rPr>
                <w:rFonts w:ascii="Calibri"/>
              </w:rPr>
              <w:t>Total</w:t>
            </w:r>
            <w:r>
              <w:rPr>
                <w:rFonts w:ascii="Calibri"/>
                <w:spacing w:val="-3"/>
              </w:rPr>
              <w:t xml:space="preserve"> </w:t>
            </w:r>
            <w:r>
              <w:rPr>
                <w:rFonts w:ascii="Calibri"/>
                <w:spacing w:val="-1"/>
              </w:rPr>
              <w:t>Discounted Benefits</w:t>
            </w: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74BB6FE0" w14:textId="77777777" w:rsidR="001A5D69" w:rsidRDefault="001A5D69" w:rsidP="00107399">
            <w:pPr>
              <w:jc w:val="center"/>
            </w:pPr>
            <w:r>
              <w:rPr>
                <w:rFonts w:ascii="Calibri" w:hAnsi="Calibri"/>
              </w:rPr>
              <w:t>204,579</w:t>
            </w:r>
          </w:p>
          <w:p w14:paraId="5DA7EEC3" w14:textId="6AA91C9C" w:rsidR="00360AF5" w:rsidRDefault="00360AF5" w:rsidP="00107399">
            <w:pPr>
              <w:pStyle w:val="TableParagraph"/>
              <w:spacing w:line="266" w:lineRule="exact"/>
              <w:ind w:left="270"/>
              <w:jc w:val="center"/>
              <w:rPr>
                <w:rFonts w:ascii="Calibri" w:eastAsia="Calibri" w:hAnsi="Calibri" w:cs="Calibri"/>
              </w:rPr>
            </w:pPr>
          </w:p>
        </w:tc>
        <w:tc>
          <w:tcPr>
            <w:tcW w:w="1130" w:type="dxa"/>
            <w:tcBorders>
              <w:top w:val="single" w:sz="5" w:space="0" w:color="8DAADB"/>
              <w:left w:val="single" w:sz="5" w:space="0" w:color="8DAADB"/>
              <w:bottom w:val="single" w:sz="5" w:space="0" w:color="8DAADB"/>
              <w:right w:val="single" w:sz="5" w:space="0" w:color="8DAADB"/>
            </w:tcBorders>
            <w:shd w:val="clear" w:color="auto" w:fill="D9E2F3"/>
          </w:tcPr>
          <w:p w14:paraId="0E7F9293" w14:textId="77777777" w:rsidR="00360AF5" w:rsidRDefault="00360AF5" w:rsidP="00107399">
            <w:pPr>
              <w:jc w:val="center"/>
            </w:pPr>
          </w:p>
        </w:tc>
        <w:tc>
          <w:tcPr>
            <w:tcW w:w="1186" w:type="dxa"/>
            <w:tcBorders>
              <w:top w:val="single" w:sz="5" w:space="0" w:color="8DAADB"/>
              <w:left w:val="single" w:sz="5" w:space="0" w:color="8DAADB"/>
              <w:bottom w:val="single" w:sz="5" w:space="0" w:color="8DAADB"/>
              <w:right w:val="single" w:sz="5" w:space="0" w:color="8DAADB"/>
            </w:tcBorders>
            <w:shd w:val="clear" w:color="auto" w:fill="D9E2F3"/>
          </w:tcPr>
          <w:p w14:paraId="4F26BBD0" w14:textId="77777777" w:rsidR="00360AF5" w:rsidRDefault="00360AF5" w:rsidP="00107399">
            <w:pPr>
              <w:jc w:val="center"/>
            </w:pPr>
          </w:p>
        </w:tc>
        <w:tc>
          <w:tcPr>
            <w:tcW w:w="1227" w:type="dxa"/>
            <w:tcBorders>
              <w:top w:val="single" w:sz="5" w:space="0" w:color="8DAADB"/>
              <w:left w:val="single" w:sz="5" w:space="0" w:color="8DAADB"/>
              <w:bottom w:val="single" w:sz="5" w:space="0" w:color="8DAADB"/>
              <w:right w:val="single" w:sz="5" w:space="0" w:color="8DAADB"/>
            </w:tcBorders>
            <w:shd w:val="clear" w:color="auto" w:fill="D9E2F3"/>
          </w:tcPr>
          <w:p w14:paraId="1BFFED10" w14:textId="77777777" w:rsidR="00360AF5" w:rsidRDefault="00360AF5" w:rsidP="00107399">
            <w:pPr>
              <w:jc w:val="center"/>
            </w:pP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443631C4" w14:textId="77777777" w:rsidR="00360AF5" w:rsidRDefault="00360AF5" w:rsidP="00107399">
            <w:pPr>
              <w:jc w:val="center"/>
            </w:pPr>
          </w:p>
        </w:tc>
      </w:tr>
      <w:tr w:rsidR="00360AF5" w14:paraId="668B1230" w14:textId="77777777" w:rsidTr="00B16FFF">
        <w:trPr>
          <w:trHeight w:hRule="exact" w:val="389"/>
        </w:trPr>
        <w:tc>
          <w:tcPr>
            <w:tcW w:w="2996" w:type="dxa"/>
            <w:gridSpan w:val="2"/>
            <w:tcBorders>
              <w:top w:val="single" w:sz="5" w:space="0" w:color="8DAADB"/>
              <w:left w:val="single" w:sz="5" w:space="0" w:color="8DAADB"/>
              <w:bottom w:val="single" w:sz="5" w:space="0" w:color="8DAADB"/>
              <w:right w:val="single" w:sz="5" w:space="0" w:color="8DAADB"/>
            </w:tcBorders>
          </w:tcPr>
          <w:p w14:paraId="5ACBC5BD" w14:textId="77777777" w:rsidR="00360AF5" w:rsidRDefault="00674C3A" w:rsidP="00107399">
            <w:pPr>
              <w:pStyle w:val="TableParagraph"/>
              <w:spacing w:line="264" w:lineRule="exact"/>
              <w:ind w:left="778"/>
              <w:jc w:val="center"/>
              <w:rPr>
                <w:rFonts w:ascii="Calibri" w:eastAsia="Calibri" w:hAnsi="Calibri" w:cs="Calibri"/>
              </w:rPr>
            </w:pPr>
            <w:r>
              <w:rPr>
                <w:rFonts w:ascii="Calibri"/>
                <w:spacing w:val="-1"/>
              </w:rPr>
              <w:t>Discounted Costs</w:t>
            </w:r>
          </w:p>
        </w:tc>
        <w:tc>
          <w:tcPr>
            <w:tcW w:w="1225" w:type="dxa"/>
            <w:tcBorders>
              <w:top w:val="single" w:sz="5" w:space="0" w:color="8DAADB"/>
              <w:left w:val="single" w:sz="5" w:space="0" w:color="8DAADB"/>
              <w:bottom w:val="single" w:sz="5" w:space="0" w:color="8DAADB"/>
              <w:right w:val="single" w:sz="5" w:space="0" w:color="8DAADB"/>
            </w:tcBorders>
          </w:tcPr>
          <w:p w14:paraId="63AE43A9" w14:textId="77777777" w:rsidR="001A5D69" w:rsidRDefault="001A5D69" w:rsidP="00107399">
            <w:pPr>
              <w:jc w:val="center"/>
            </w:pPr>
            <w:r>
              <w:rPr>
                <w:rFonts w:ascii="Calibri" w:hAnsi="Calibri"/>
              </w:rPr>
              <w:t>140,494</w:t>
            </w:r>
          </w:p>
          <w:p w14:paraId="566DD5C6" w14:textId="51C3E829" w:rsidR="00360AF5" w:rsidRDefault="00360AF5" w:rsidP="00107399">
            <w:pPr>
              <w:pStyle w:val="TableParagraph"/>
              <w:spacing w:line="264" w:lineRule="exact"/>
              <w:ind w:left="270"/>
              <w:jc w:val="center"/>
              <w:rPr>
                <w:rFonts w:ascii="Calibri" w:eastAsia="Calibri" w:hAnsi="Calibri" w:cs="Calibri"/>
              </w:rPr>
            </w:pPr>
          </w:p>
        </w:tc>
        <w:tc>
          <w:tcPr>
            <w:tcW w:w="1130" w:type="dxa"/>
            <w:tcBorders>
              <w:top w:val="single" w:sz="5" w:space="0" w:color="8DAADB"/>
              <w:left w:val="single" w:sz="5" w:space="0" w:color="8DAADB"/>
              <w:bottom w:val="single" w:sz="5" w:space="0" w:color="8DAADB"/>
              <w:right w:val="single" w:sz="5" w:space="0" w:color="8DAADB"/>
            </w:tcBorders>
          </w:tcPr>
          <w:p w14:paraId="4EAEFF45" w14:textId="77777777" w:rsidR="00360AF5" w:rsidRDefault="00360AF5" w:rsidP="00107399">
            <w:pPr>
              <w:jc w:val="center"/>
            </w:pPr>
          </w:p>
        </w:tc>
        <w:tc>
          <w:tcPr>
            <w:tcW w:w="1186" w:type="dxa"/>
            <w:tcBorders>
              <w:top w:val="single" w:sz="5" w:space="0" w:color="8DAADB"/>
              <w:left w:val="single" w:sz="5" w:space="0" w:color="8DAADB"/>
              <w:bottom w:val="single" w:sz="5" w:space="0" w:color="8DAADB"/>
              <w:right w:val="single" w:sz="5" w:space="0" w:color="8DAADB"/>
            </w:tcBorders>
          </w:tcPr>
          <w:p w14:paraId="2A83DAF3" w14:textId="77777777" w:rsidR="00360AF5" w:rsidRDefault="00360AF5" w:rsidP="00107399">
            <w:pPr>
              <w:jc w:val="center"/>
            </w:pPr>
          </w:p>
        </w:tc>
        <w:tc>
          <w:tcPr>
            <w:tcW w:w="1227" w:type="dxa"/>
            <w:tcBorders>
              <w:top w:val="single" w:sz="5" w:space="0" w:color="8DAADB"/>
              <w:left w:val="single" w:sz="5" w:space="0" w:color="8DAADB"/>
              <w:bottom w:val="single" w:sz="5" w:space="0" w:color="8DAADB"/>
              <w:right w:val="single" w:sz="5" w:space="0" w:color="8DAADB"/>
            </w:tcBorders>
          </w:tcPr>
          <w:p w14:paraId="1F7370CC" w14:textId="77777777" w:rsidR="00360AF5" w:rsidRDefault="00360AF5" w:rsidP="00107399">
            <w:pPr>
              <w:jc w:val="center"/>
            </w:pPr>
          </w:p>
        </w:tc>
        <w:tc>
          <w:tcPr>
            <w:tcW w:w="1225" w:type="dxa"/>
            <w:tcBorders>
              <w:top w:val="single" w:sz="5" w:space="0" w:color="8DAADB"/>
              <w:left w:val="single" w:sz="5" w:space="0" w:color="8DAADB"/>
              <w:bottom w:val="single" w:sz="5" w:space="0" w:color="8DAADB"/>
              <w:right w:val="single" w:sz="5" w:space="0" w:color="8DAADB"/>
            </w:tcBorders>
          </w:tcPr>
          <w:p w14:paraId="2ABB17C1" w14:textId="77777777" w:rsidR="00360AF5" w:rsidRDefault="00360AF5" w:rsidP="00107399">
            <w:pPr>
              <w:jc w:val="center"/>
            </w:pPr>
          </w:p>
        </w:tc>
      </w:tr>
      <w:tr w:rsidR="00360AF5" w14:paraId="55DEE66B" w14:textId="77777777" w:rsidTr="00B16FFF">
        <w:trPr>
          <w:trHeight w:hRule="exact" w:val="389"/>
        </w:trPr>
        <w:tc>
          <w:tcPr>
            <w:tcW w:w="2996" w:type="dxa"/>
            <w:gridSpan w:val="2"/>
            <w:tcBorders>
              <w:top w:val="single" w:sz="5" w:space="0" w:color="8DAADB"/>
              <w:left w:val="single" w:sz="5" w:space="0" w:color="8DAADB"/>
              <w:bottom w:val="single" w:sz="5" w:space="0" w:color="8DAADB"/>
              <w:right w:val="single" w:sz="5" w:space="0" w:color="8DAADB"/>
            </w:tcBorders>
            <w:shd w:val="clear" w:color="auto" w:fill="D9E2F3"/>
          </w:tcPr>
          <w:p w14:paraId="0045BBCB" w14:textId="77777777" w:rsidR="00360AF5" w:rsidRDefault="00674C3A" w:rsidP="00107399">
            <w:pPr>
              <w:pStyle w:val="TableParagraph"/>
              <w:spacing w:line="264" w:lineRule="exact"/>
              <w:ind w:right="3"/>
              <w:jc w:val="center"/>
              <w:rPr>
                <w:rFonts w:ascii="Calibri" w:eastAsia="Calibri" w:hAnsi="Calibri" w:cs="Calibri"/>
              </w:rPr>
            </w:pPr>
            <w:r>
              <w:rPr>
                <w:rFonts w:ascii="Calibri"/>
              </w:rPr>
              <w:t>ROI</w:t>
            </w: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0E4213FF" w14:textId="3FC21317" w:rsidR="00360AF5" w:rsidRDefault="00674C3A" w:rsidP="00107399">
            <w:pPr>
              <w:pStyle w:val="TableParagraph"/>
              <w:spacing w:line="264" w:lineRule="exact"/>
              <w:ind w:left="3"/>
              <w:jc w:val="center"/>
              <w:rPr>
                <w:rFonts w:ascii="Calibri" w:eastAsia="Calibri" w:hAnsi="Calibri" w:cs="Calibri"/>
              </w:rPr>
            </w:pPr>
            <w:r>
              <w:rPr>
                <w:rFonts w:ascii="Calibri"/>
                <w:spacing w:val="-1"/>
              </w:rPr>
              <w:t>4</w:t>
            </w:r>
            <w:r w:rsidR="001A5D69">
              <w:rPr>
                <w:rFonts w:ascii="Calibri"/>
                <w:spacing w:val="-1"/>
              </w:rPr>
              <w:t>6</w:t>
            </w:r>
            <w:r>
              <w:rPr>
                <w:rFonts w:ascii="Calibri"/>
                <w:spacing w:val="-1"/>
              </w:rPr>
              <w:t>%</w:t>
            </w:r>
          </w:p>
        </w:tc>
        <w:tc>
          <w:tcPr>
            <w:tcW w:w="1130" w:type="dxa"/>
            <w:tcBorders>
              <w:top w:val="single" w:sz="5" w:space="0" w:color="8DAADB"/>
              <w:left w:val="single" w:sz="5" w:space="0" w:color="8DAADB"/>
              <w:bottom w:val="single" w:sz="5" w:space="0" w:color="8DAADB"/>
              <w:right w:val="single" w:sz="5" w:space="0" w:color="8DAADB"/>
            </w:tcBorders>
            <w:shd w:val="clear" w:color="auto" w:fill="D9E2F3"/>
          </w:tcPr>
          <w:p w14:paraId="1805C86D" w14:textId="77777777" w:rsidR="00360AF5" w:rsidRDefault="00360AF5" w:rsidP="00107399">
            <w:pPr>
              <w:jc w:val="center"/>
            </w:pPr>
          </w:p>
        </w:tc>
        <w:tc>
          <w:tcPr>
            <w:tcW w:w="1186" w:type="dxa"/>
            <w:tcBorders>
              <w:top w:val="single" w:sz="5" w:space="0" w:color="8DAADB"/>
              <w:left w:val="single" w:sz="5" w:space="0" w:color="8DAADB"/>
              <w:bottom w:val="single" w:sz="5" w:space="0" w:color="8DAADB"/>
              <w:right w:val="single" w:sz="5" w:space="0" w:color="8DAADB"/>
            </w:tcBorders>
            <w:shd w:val="clear" w:color="auto" w:fill="D9E2F3"/>
          </w:tcPr>
          <w:p w14:paraId="30E6B494" w14:textId="77777777" w:rsidR="00360AF5" w:rsidRDefault="00360AF5" w:rsidP="00107399">
            <w:pPr>
              <w:jc w:val="center"/>
            </w:pPr>
          </w:p>
        </w:tc>
        <w:tc>
          <w:tcPr>
            <w:tcW w:w="1227" w:type="dxa"/>
            <w:tcBorders>
              <w:top w:val="single" w:sz="5" w:space="0" w:color="8DAADB"/>
              <w:left w:val="single" w:sz="5" w:space="0" w:color="8DAADB"/>
              <w:bottom w:val="single" w:sz="5" w:space="0" w:color="8DAADB"/>
              <w:right w:val="single" w:sz="5" w:space="0" w:color="8DAADB"/>
            </w:tcBorders>
            <w:shd w:val="clear" w:color="auto" w:fill="D9E2F3"/>
          </w:tcPr>
          <w:p w14:paraId="1DAA5988" w14:textId="77777777" w:rsidR="00360AF5" w:rsidRDefault="00360AF5" w:rsidP="00107399">
            <w:pPr>
              <w:jc w:val="center"/>
            </w:pPr>
          </w:p>
        </w:tc>
        <w:tc>
          <w:tcPr>
            <w:tcW w:w="1225" w:type="dxa"/>
            <w:tcBorders>
              <w:top w:val="single" w:sz="5" w:space="0" w:color="8DAADB"/>
              <w:left w:val="single" w:sz="5" w:space="0" w:color="8DAADB"/>
              <w:bottom w:val="single" w:sz="5" w:space="0" w:color="8DAADB"/>
              <w:right w:val="single" w:sz="5" w:space="0" w:color="8DAADB"/>
            </w:tcBorders>
            <w:shd w:val="clear" w:color="auto" w:fill="D9E2F3"/>
          </w:tcPr>
          <w:p w14:paraId="2B397233" w14:textId="77777777" w:rsidR="00360AF5" w:rsidRDefault="00360AF5" w:rsidP="00107399">
            <w:pPr>
              <w:jc w:val="center"/>
            </w:pPr>
          </w:p>
        </w:tc>
      </w:tr>
      <w:tr w:rsidR="00360AF5" w14:paraId="5461A385" w14:textId="77777777" w:rsidTr="00B16FFF">
        <w:trPr>
          <w:trHeight w:hRule="exact" w:val="389"/>
        </w:trPr>
        <w:tc>
          <w:tcPr>
            <w:tcW w:w="8993" w:type="dxa"/>
            <w:gridSpan w:val="7"/>
            <w:tcBorders>
              <w:top w:val="single" w:sz="5" w:space="0" w:color="8DAADB"/>
              <w:left w:val="single" w:sz="5" w:space="0" w:color="8DAADB"/>
              <w:bottom w:val="single" w:sz="5" w:space="0" w:color="8DAADB"/>
              <w:right w:val="single" w:sz="5" w:space="0" w:color="8DAADB"/>
            </w:tcBorders>
          </w:tcPr>
          <w:p w14:paraId="633A732E" w14:textId="77777777" w:rsidR="00360AF5" w:rsidRDefault="00674C3A" w:rsidP="00107399">
            <w:pPr>
              <w:pStyle w:val="TableParagraph"/>
              <w:spacing w:line="264" w:lineRule="exact"/>
              <w:ind w:left="973"/>
              <w:jc w:val="center"/>
              <w:rPr>
                <w:rFonts w:ascii="Calibri" w:eastAsia="Calibri" w:hAnsi="Calibri" w:cs="Calibri"/>
              </w:rPr>
            </w:pPr>
            <w:r>
              <w:rPr>
                <w:rFonts w:ascii="Calibri" w:eastAsia="Calibri" w:hAnsi="Calibri" w:cs="Calibri"/>
              </w:rPr>
              <w:t>ROI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(Total</w:t>
            </w:r>
            <w:r>
              <w:rPr>
                <w:rFonts w:ascii="Calibri" w:eastAsia="Calibri" w:hAnsi="Calibri" w:cs="Calibri"/>
                <w:spacing w:val="-2"/>
              </w:rPr>
              <w:t xml:space="preserve"> </w:t>
            </w:r>
            <w:r>
              <w:rPr>
                <w:rFonts w:ascii="Calibri" w:eastAsia="Calibri" w:hAnsi="Calibri" w:cs="Calibri"/>
                <w:spacing w:val="-1"/>
              </w:rPr>
              <w:t>Discounted</w:t>
            </w:r>
            <w:r>
              <w:rPr>
                <w:rFonts w:ascii="Calibri" w:eastAsia="Calibri" w:hAnsi="Calibri" w:cs="Calibri"/>
              </w:rPr>
              <w:t xml:space="preserve"> </w:t>
            </w:r>
            <w:r>
              <w:rPr>
                <w:rFonts w:ascii="Calibri" w:eastAsia="Calibri" w:hAnsi="Calibri" w:cs="Calibri"/>
                <w:spacing w:val="-1"/>
              </w:rPr>
              <w:t>Benefits</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Total</w:t>
            </w:r>
            <w:r>
              <w:rPr>
                <w:rFonts w:ascii="Calibri" w:eastAsia="Calibri" w:hAnsi="Calibri" w:cs="Calibri"/>
                <w:spacing w:val="-2"/>
              </w:rPr>
              <w:t xml:space="preserve"> </w:t>
            </w:r>
            <w:r>
              <w:rPr>
                <w:rFonts w:ascii="Calibri" w:eastAsia="Calibri" w:hAnsi="Calibri" w:cs="Calibri"/>
                <w:spacing w:val="-1"/>
              </w:rPr>
              <w:t>Discounted Costs)/Total</w:t>
            </w:r>
            <w:r>
              <w:rPr>
                <w:rFonts w:ascii="Calibri" w:eastAsia="Calibri" w:hAnsi="Calibri" w:cs="Calibri"/>
                <w:spacing w:val="-2"/>
              </w:rPr>
              <w:t xml:space="preserve"> </w:t>
            </w:r>
            <w:r>
              <w:rPr>
                <w:rFonts w:ascii="Calibri" w:eastAsia="Calibri" w:hAnsi="Calibri" w:cs="Calibri"/>
                <w:spacing w:val="-1"/>
              </w:rPr>
              <w:t>Discounted</w:t>
            </w:r>
            <w:r>
              <w:rPr>
                <w:rFonts w:ascii="Calibri" w:eastAsia="Calibri" w:hAnsi="Calibri" w:cs="Calibri"/>
                <w:spacing w:val="1"/>
              </w:rPr>
              <w:t xml:space="preserve"> </w:t>
            </w:r>
            <w:r>
              <w:rPr>
                <w:rFonts w:ascii="Calibri" w:eastAsia="Calibri" w:hAnsi="Calibri" w:cs="Calibri"/>
                <w:spacing w:val="-1"/>
              </w:rPr>
              <w:t>Costs.</w:t>
            </w:r>
          </w:p>
        </w:tc>
      </w:tr>
    </w:tbl>
    <w:p w14:paraId="40CB102A" w14:textId="77777777" w:rsidR="00360AF5" w:rsidRDefault="00674C3A">
      <w:pPr>
        <w:pStyle w:val="BodyText"/>
        <w:spacing w:line="264" w:lineRule="exact"/>
        <w:ind w:left="165" w:right="164"/>
        <w:jc w:val="center"/>
      </w:pPr>
      <w:r>
        <w:rPr>
          <w:spacing w:val="-1"/>
        </w:rPr>
        <w:t>Table</w:t>
      </w:r>
      <w:r>
        <w:t xml:space="preserve"> </w:t>
      </w:r>
      <w:r>
        <w:rPr>
          <w:spacing w:val="-1"/>
        </w:rPr>
        <w:t>4:</w:t>
      </w:r>
      <w:r>
        <w:t xml:space="preserve"> </w:t>
      </w:r>
      <w:r>
        <w:rPr>
          <w:spacing w:val="-1"/>
        </w:rPr>
        <w:t>ROI analysis</w:t>
      </w:r>
    </w:p>
    <w:p w14:paraId="4937F5D9" w14:textId="77777777" w:rsidR="00360AF5" w:rsidRPr="003545E2" w:rsidRDefault="00360AF5">
      <w:pPr>
        <w:spacing w:before="12"/>
        <w:rPr>
          <w:rFonts w:ascii="Calibri" w:eastAsia="Calibri" w:hAnsi="Calibri" w:cs="Calibri"/>
          <w:color w:val="000000" w:themeColor="text1"/>
          <w:sz w:val="23"/>
          <w:szCs w:val="23"/>
        </w:rPr>
      </w:pPr>
    </w:p>
    <w:p w14:paraId="4C1E9569" w14:textId="2CF6F5A9" w:rsidR="00360AF5" w:rsidRPr="003545E2" w:rsidRDefault="00674C3A" w:rsidP="003545E2">
      <w:pPr>
        <w:pStyle w:val="BodyText"/>
        <w:ind w:left="166" w:right="164"/>
        <w:rPr>
          <w:rFonts w:cs="Calibri"/>
          <w:color w:val="000000" w:themeColor="text1"/>
          <w:sz w:val="23"/>
          <w:szCs w:val="23"/>
        </w:rPr>
      </w:pPr>
      <w:r w:rsidRPr="003545E2">
        <w:rPr>
          <w:color w:val="000000" w:themeColor="text1"/>
          <w:spacing w:val="-1"/>
          <w:sz w:val="23"/>
          <w:szCs w:val="23"/>
        </w:rPr>
        <w:t>From</w:t>
      </w:r>
      <w:r w:rsidRPr="003545E2">
        <w:rPr>
          <w:color w:val="000000" w:themeColor="text1"/>
          <w:spacing w:val="3"/>
          <w:sz w:val="23"/>
          <w:szCs w:val="23"/>
        </w:rPr>
        <w:t xml:space="preserve"> </w:t>
      </w:r>
      <w:r w:rsidRPr="003545E2">
        <w:rPr>
          <w:color w:val="000000" w:themeColor="text1"/>
          <w:spacing w:val="-1"/>
          <w:sz w:val="23"/>
          <w:szCs w:val="23"/>
        </w:rPr>
        <w:t>this</w:t>
      </w:r>
      <w:r w:rsidRPr="003545E2">
        <w:rPr>
          <w:color w:val="000000" w:themeColor="text1"/>
          <w:spacing w:val="4"/>
          <w:sz w:val="23"/>
          <w:szCs w:val="23"/>
        </w:rPr>
        <w:t xml:space="preserve"> </w:t>
      </w:r>
      <w:r w:rsidRPr="003545E2">
        <w:rPr>
          <w:color w:val="000000" w:themeColor="text1"/>
          <w:spacing w:val="-1"/>
          <w:sz w:val="23"/>
          <w:szCs w:val="23"/>
        </w:rPr>
        <w:t>analysis,</w:t>
      </w:r>
      <w:r w:rsidRPr="003545E2">
        <w:rPr>
          <w:color w:val="000000" w:themeColor="text1"/>
          <w:spacing w:val="5"/>
          <w:sz w:val="23"/>
          <w:szCs w:val="23"/>
        </w:rPr>
        <w:t xml:space="preserve"> </w:t>
      </w:r>
      <w:r w:rsidRPr="003545E2">
        <w:rPr>
          <w:color w:val="000000" w:themeColor="text1"/>
          <w:spacing w:val="-1"/>
          <w:sz w:val="23"/>
          <w:szCs w:val="23"/>
        </w:rPr>
        <w:t>the</w:t>
      </w:r>
      <w:r w:rsidRPr="003545E2">
        <w:rPr>
          <w:color w:val="000000" w:themeColor="text1"/>
          <w:spacing w:val="6"/>
          <w:sz w:val="23"/>
          <w:szCs w:val="23"/>
        </w:rPr>
        <w:t xml:space="preserve"> </w:t>
      </w:r>
      <w:r w:rsidRPr="003545E2">
        <w:rPr>
          <w:color w:val="000000" w:themeColor="text1"/>
          <w:spacing w:val="-1"/>
          <w:sz w:val="23"/>
          <w:szCs w:val="23"/>
        </w:rPr>
        <w:t>project</w:t>
      </w:r>
      <w:r w:rsidRPr="003545E2">
        <w:rPr>
          <w:color w:val="000000" w:themeColor="text1"/>
          <w:spacing w:val="5"/>
          <w:sz w:val="23"/>
          <w:szCs w:val="23"/>
        </w:rPr>
        <w:t xml:space="preserve"> </w:t>
      </w:r>
      <w:r w:rsidRPr="003545E2">
        <w:rPr>
          <w:color w:val="000000" w:themeColor="text1"/>
          <w:sz w:val="23"/>
          <w:szCs w:val="23"/>
        </w:rPr>
        <w:t>is</w:t>
      </w:r>
      <w:r w:rsidRPr="003545E2">
        <w:rPr>
          <w:color w:val="000000" w:themeColor="text1"/>
          <w:spacing w:val="4"/>
          <w:sz w:val="23"/>
          <w:szCs w:val="23"/>
        </w:rPr>
        <w:t xml:space="preserve"> </w:t>
      </w:r>
      <w:r w:rsidRPr="003545E2">
        <w:rPr>
          <w:color w:val="000000" w:themeColor="text1"/>
          <w:sz w:val="23"/>
          <w:szCs w:val="23"/>
        </w:rPr>
        <w:t>giving</w:t>
      </w:r>
      <w:r w:rsidRPr="003545E2">
        <w:rPr>
          <w:color w:val="000000" w:themeColor="text1"/>
          <w:spacing w:val="4"/>
          <w:sz w:val="23"/>
          <w:szCs w:val="23"/>
        </w:rPr>
        <w:t xml:space="preserve"> </w:t>
      </w:r>
      <w:r w:rsidRPr="003545E2">
        <w:rPr>
          <w:color w:val="000000" w:themeColor="text1"/>
          <w:spacing w:val="-1"/>
          <w:sz w:val="23"/>
          <w:szCs w:val="23"/>
        </w:rPr>
        <w:t>return</w:t>
      </w:r>
      <w:r w:rsidRPr="003545E2">
        <w:rPr>
          <w:color w:val="000000" w:themeColor="text1"/>
          <w:spacing w:val="4"/>
          <w:sz w:val="23"/>
          <w:szCs w:val="23"/>
        </w:rPr>
        <w:t xml:space="preserve"> </w:t>
      </w:r>
      <w:r w:rsidRPr="003545E2">
        <w:rPr>
          <w:color w:val="000000" w:themeColor="text1"/>
          <w:sz w:val="23"/>
          <w:szCs w:val="23"/>
        </w:rPr>
        <w:t>on</w:t>
      </w:r>
      <w:r w:rsidRPr="003545E2">
        <w:rPr>
          <w:color w:val="000000" w:themeColor="text1"/>
          <w:spacing w:val="4"/>
          <w:sz w:val="23"/>
          <w:szCs w:val="23"/>
        </w:rPr>
        <w:t xml:space="preserve"> </w:t>
      </w:r>
      <w:r w:rsidRPr="003545E2">
        <w:rPr>
          <w:color w:val="000000" w:themeColor="text1"/>
          <w:spacing w:val="-1"/>
          <w:sz w:val="23"/>
          <w:szCs w:val="23"/>
        </w:rPr>
        <w:t>investment</w:t>
      </w:r>
      <w:r w:rsidRPr="003545E2">
        <w:rPr>
          <w:color w:val="000000" w:themeColor="text1"/>
          <w:spacing w:val="4"/>
          <w:sz w:val="23"/>
          <w:szCs w:val="23"/>
        </w:rPr>
        <w:t xml:space="preserve"> </w:t>
      </w:r>
      <w:r w:rsidRPr="003545E2">
        <w:rPr>
          <w:color w:val="000000" w:themeColor="text1"/>
          <w:spacing w:val="-1"/>
          <w:sz w:val="23"/>
          <w:szCs w:val="23"/>
        </w:rPr>
        <w:t>up</w:t>
      </w:r>
      <w:r w:rsidRPr="003545E2">
        <w:rPr>
          <w:color w:val="000000" w:themeColor="text1"/>
          <w:spacing w:val="5"/>
          <w:sz w:val="23"/>
          <w:szCs w:val="23"/>
        </w:rPr>
        <w:t xml:space="preserve"> </w:t>
      </w:r>
      <w:r w:rsidRPr="003545E2">
        <w:rPr>
          <w:color w:val="000000" w:themeColor="text1"/>
          <w:sz w:val="23"/>
          <w:szCs w:val="23"/>
        </w:rPr>
        <w:t>to</w:t>
      </w:r>
      <w:r w:rsidRPr="003545E2">
        <w:rPr>
          <w:color w:val="000000" w:themeColor="text1"/>
          <w:spacing w:val="4"/>
          <w:sz w:val="23"/>
          <w:szCs w:val="23"/>
        </w:rPr>
        <w:t xml:space="preserve"> </w:t>
      </w:r>
      <w:r w:rsidRPr="003545E2">
        <w:rPr>
          <w:color w:val="000000" w:themeColor="text1"/>
          <w:spacing w:val="1"/>
          <w:sz w:val="23"/>
          <w:szCs w:val="23"/>
        </w:rPr>
        <w:t>4</w:t>
      </w:r>
      <w:r w:rsidR="003545E2" w:rsidRPr="003545E2">
        <w:rPr>
          <w:color w:val="000000" w:themeColor="text1"/>
          <w:spacing w:val="1"/>
          <w:sz w:val="23"/>
          <w:szCs w:val="23"/>
        </w:rPr>
        <w:t>6</w:t>
      </w:r>
      <w:r w:rsidRPr="003545E2">
        <w:rPr>
          <w:color w:val="000000" w:themeColor="text1"/>
          <w:spacing w:val="3"/>
          <w:sz w:val="23"/>
          <w:szCs w:val="23"/>
        </w:rPr>
        <w:t xml:space="preserve"> </w:t>
      </w:r>
      <w:r w:rsidRPr="003545E2">
        <w:rPr>
          <w:color w:val="000000" w:themeColor="text1"/>
          <w:sz w:val="23"/>
          <w:szCs w:val="23"/>
        </w:rPr>
        <w:t>%</w:t>
      </w:r>
      <w:r w:rsidRPr="003545E2">
        <w:rPr>
          <w:color w:val="000000" w:themeColor="text1"/>
          <w:spacing w:val="5"/>
          <w:sz w:val="23"/>
          <w:szCs w:val="23"/>
        </w:rPr>
        <w:t xml:space="preserve"> </w:t>
      </w:r>
      <w:r w:rsidRPr="003545E2">
        <w:rPr>
          <w:color w:val="000000" w:themeColor="text1"/>
          <w:sz w:val="23"/>
          <w:szCs w:val="23"/>
        </w:rPr>
        <w:t>in</w:t>
      </w:r>
      <w:r w:rsidRPr="003545E2">
        <w:rPr>
          <w:color w:val="000000" w:themeColor="text1"/>
          <w:spacing w:val="4"/>
          <w:sz w:val="23"/>
          <w:szCs w:val="23"/>
        </w:rPr>
        <w:t xml:space="preserve"> </w:t>
      </w:r>
      <w:r w:rsidRPr="003545E2">
        <w:rPr>
          <w:color w:val="000000" w:themeColor="text1"/>
          <w:spacing w:val="-1"/>
          <w:sz w:val="23"/>
          <w:szCs w:val="23"/>
        </w:rPr>
        <w:t>about</w:t>
      </w:r>
      <w:r w:rsidRPr="003545E2">
        <w:rPr>
          <w:color w:val="000000" w:themeColor="text1"/>
          <w:spacing w:val="5"/>
          <w:sz w:val="23"/>
          <w:szCs w:val="23"/>
        </w:rPr>
        <w:t xml:space="preserve"> </w:t>
      </w:r>
      <w:r w:rsidRPr="003545E2">
        <w:rPr>
          <w:color w:val="000000" w:themeColor="text1"/>
          <w:spacing w:val="-1"/>
          <w:sz w:val="23"/>
          <w:szCs w:val="23"/>
        </w:rPr>
        <w:t>five</w:t>
      </w:r>
      <w:r w:rsidRPr="003545E2">
        <w:rPr>
          <w:color w:val="000000" w:themeColor="text1"/>
          <w:spacing w:val="3"/>
          <w:sz w:val="23"/>
          <w:szCs w:val="23"/>
        </w:rPr>
        <w:t xml:space="preserve"> </w:t>
      </w:r>
      <w:r w:rsidRPr="003545E2">
        <w:rPr>
          <w:color w:val="000000" w:themeColor="text1"/>
          <w:sz w:val="23"/>
          <w:szCs w:val="23"/>
        </w:rPr>
        <w:t>years.</w:t>
      </w:r>
      <w:r w:rsidRPr="003545E2">
        <w:rPr>
          <w:color w:val="000000" w:themeColor="text1"/>
          <w:spacing w:val="4"/>
          <w:sz w:val="23"/>
          <w:szCs w:val="23"/>
        </w:rPr>
        <w:t xml:space="preserve"> </w:t>
      </w:r>
      <w:r w:rsidRPr="003545E2">
        <w:rPr>
          <w:color w:val="000000" w:themeColor="text1"/>
          <w:spacing w:val="-1"/>
          <w:sz w:val="23"/>
          <w:szCs w:val="23"/>
        </w:rPr>
        <w:t>Considering</w:t>
      </w:r>
      <w:r w:rsidR="003545E2">
        <w:rPr>
          <w:color w:val="000000" w:themeColor="text1"/>
          <w:spacing w:val="-1"/>
          <w:sz w:val="23"/>
          <w:szCs w:val="23"/>
        </w:rPr>
        <w:t xml:space="preserve"> </w:t>
      </w:r>
      <w:r w:rsidRPr="003545E2">
        <w:rPr>
          <w:color w:val="000000" w:themeColor="text1"/>
          <w:spacing w:val="-1"/>
          <w:sz w:val="23"/>
          <w:szCs w:val="23"/>
        </w:rPr>
        <w:t xml:space="preserve">this, </w:t>
      </w:r>
      <w:r w:rsidRPr="003545E2">
        <w:rPr>
          <w:color w:val="000000" w:themeColor="text1"/>
          <w:sz w:val="23"/>
          <w:szCs w:val="23"/>
        </w:rPr>
        <w:t>we</w:t>
      </w:r>
      <w:r w:rsidRPr="003545E2">
        <w:rPr>
          <w:color w:val="000000" w:themeColor="text1"/>
          <w:spacing w:val="-2"/>
          <w:sz w:val="23"/>
          <w:szCs w:val="23"/>
        </w:rPr>
        <w:t xml:space="preserve"> </w:t>
      </w:r>
      <w:r w:rsidRPr="003545E2">
        <w:rPr>
          <w:color w:val="000000" w:themeColor="text1"/>
          <w:spacing w:val="-1"/>
          <w:sz w:val="23"/>
          <w:szCs w:val="23"/>
        </w:rPr>
        <w:t>could</w:t>
      </w:r>
      <w:r w:rsidRPr="003545E2">
        <w:rPr>
          <w:color w:val="000000" w:themeColor="text1"/>
          <w:spacing w:val="-2"/>
          <w:sz w:val="23"/>
          <w:szCs w:val="23"/>
        </w:rPr>
        <w:t xml:space="preserve"> </w:t>
      </w:r>
      <w:r w:rsidRPr="003545E2">
        <w:rPr>
          <w:color w:val="000000" w:themeColor="text1"/>
          <w:spacing w:val="-1"/>
          <w:sz w:val="23"/>
          <w:szCs w:val="23"/>
        </w:rPr>
        <w:t>conclude</w:t>
      </w:r>
      <w:r w:rsidRPr="003545E2">
        <w:rPr>
          <w:color w:val="000000" w:themeColor="text1"/>
          <w:spacing w:val="-3"/>
          <w:sz w:val="23"/>
          <w:szCs w:val="23"/>
        </w:rPr>
        <w:t xml:space="preserve"> </w:t>
      </w:r>
      <w:r w:rsidRPr="003545E2">
        <w:rPr>
          <w:color w:val="000000" w:themeColor="text1"/>
          <w:spacing w:val="-1"/>
          <w:sz w:val="23"/>
          <w:szCs w:val="23"/>
        </w:rPr>
        <w:t>that</w:t>
      </w:r>
      <w:r w:rsidRPr="003545E2">
        <w:rPr>
          <w:color w:val="000000" w:themeColor="text1"/>
          <w:sz w:val="23"/>
          <w:szCs w:val="23"/>
        </w:rPr>
        <w:t xml:space="preserve"> the </w:t>
      </w:r>
      <w:r w:rsidRPr="003545E2">
        <w:rPr>
          <w:color w:val="000000" w:themeColor="text1"/>
          <w:spacing w:val="-1"/>
          <w:sz w:val="23"/>
          <w:szCs w:val="23"/>
        </w:rPr>
        <w:t xml:space="preserve">project </w:t>
      </w:r>
      <w:r w:rsidRPr="003545E2">
        <w:rPr>
          <w:color w:val="000000" w:themeColor="text1"/>
          <w:sz w:val="23"/>
          <w:szCs w:val="23"/>
        </w:rPr>
        <w:t>is</w:t>
      </w:r>
      <w:r w:rsidRPr="003545E2">
        <w:rPr>
          <w:color w:val="000000" w:themeColor="text1"/>
          <w:spacing w:val="-1"/>
          <w:sz w:val="23"/>
          <w:szCs w:val="23"/>
        </w:rPr>
        <w:t xml:space="preserve"> economically</w:t>
      </w:r>
      <w:r w:rsidRPr="003545E2">
        <w:rPr>
          <w:color w:val="000000" w:themeColor="text1"/>
          <w:sz w:val="23"/>
          <w:szCs w:val="23"/>
        </w:rPr>
        <w:t xml:space="preserve"> </w:t>
      </w:r>
      <w:r w:rsidRPr="003545E2">
        <w:rPr>
          <w:color w:val="000000" w:themeColor="text1"/>
          <w:spacing w:val="-1"/>
          <w:sz w:val="23"/>
          <w:szCs w:val="23"/>
        </w:rPr>
        <w:t>feasible.</w:t>
      </w:r>
    </w:p>
    <w:p w14:paraId="4C56AF1E" w14:textId="77777777" w:rsidR="00360AF5" w:rsidRDefault="00360AF5">
      <w:pPr>
        <w:rPr>
          <w:rFonts w:ascii="Calibri" w:eastAsia="Calibri" w:hAnsi="Calibri" w:cs="Calibri"/>
          <w:sz w:val="28"/>
          <w:szCs w:val="28"/>
        </w:rPr>
        <w:sectPr w:rsidR="00360AF5">
          <w:type w:val="continuous"/>
          <w:pgSz w:w="12240" w:h="15840"/>
          <w:pgMar w:top="1360" w:right="1300" w:bottom="280" w:left="1300" w:header="720" w:footer="720" w:gutter="0"/>
          <w:cols w:space="720"/>
        </w:sectPr>
      </w:pPr>
    </w:p>
    <w:p w14:paraId="74A77F6B" w14:textId="3E73EE63" w:rsidR="00064BDA" w:rsidRDefault="00674C3A" w:rsidP="00B96289">
      <w:pPr>
        <w:pStyle w:val="Heading2"/>
        <w:numPr>
          <w:ilvl w:val="1"/>
          <w:numId w:val="6"/>
        </w:numPr>
        <w:tabs>
          <w:tab w:val="left" w:pos="559"/>
        </w:tabs>
        <w:ind w:left="567" w:hanging="558"/>
        <w:jc w:val="both"/>
        <w:rPr>
          <w:color w:val="5B9AD5"/>
        </w:rPr>
      </w:pPr>
      <w:bookmarkStart w:id="189" w:name="_Toc17378903"/>
      <w:r w:rsidRPr="00064BDA">
        <w:rPr>
          <w:color w:val="5B9AD5"/>
          <w:spacing w:val="-1"/>
        </w:rPr>
        <w:lastRenderedPageBreak/>
        <w:t>Schedule</w:t>
      </w:r>
      <w:r w:rsidRPr="00064BDA">
        <w:rPr>
          <w:color w:val="5B9AD5"/>
          <w:spacing w:val="-2"/>
        </w:rPr>
        <w:t xml:space="preserve"> </w:t>
      </w:r>
      <w:r w:rsidRPr="00064BDA">
        <w:rPr>
          <w:color w:val="5B9AD5"/>
          <w:spacing w:val="-1"/>
        </w:rPr>
        <w:t>Feasibility</w:t>
      </w:r>
      <w:bookmarkEnd w:id="189"/>
    </w:p>
    <w:p w14:paraId="008D0FEE" w14:textId="77777777" w:rsidR="00B96289" w:rsidRPr="00B96289" w:rsidRDefault="00B96289" w:rsidP="00ED51AA">
      <w:pPr>
        <w:pStyle w:val="Heading2"/>
        <w:tabs>
          <w:tab w:val="left" w:pos="559"/>
        </w:tabs>
        <w:ind w:left="567" w:firstLine="0"/>
        <w:jc w:val="both"/>
        <w:rPr>
          <w:color w:val="5B9AD5"/>
        </w:rPr>
      </w:pPr>
    </w:p>
    <w:p w14:paraId="26B62FBE" w14:textId="77777777" w:rsidR="0023489D" w:rsidRPr="0023489D" w:rsidRDefault="0023489D" w:rsidP="0023489D">
      <w:pPr>
        <w:spacing w:before="2"/>
        <w:rPr>
          <w:rFonts w:ascii="Calibri" w:eastAsia="Calibri" w:hAnsi="Calibri" w:cs="Calibri"/>
        </w:rPr>
      </w:pPr>
      <w:r w:rsidRPr="0023489D">
        <w:rPr>
          <w:rFonts w:ascii="Calibri" w:eastAsia="Calibri" w:hAnsi="Calibri" w:cs="Calibri"/>
        </w:rPr>
        <w:t xml:space="preserve">In schedule feasibility, we dissect on the off chance that we could finish the task in satisfactory time rules. The chart below demonstrates the progression of procedure and furthermore the length of every action. The product application needs to go through beta testing before it is really launched to the market. </w:t>
      </w:r>
    </w:p>
    <w:p w14:paraId="36524A4A" w14:textId="77777777" w:rsidR="0023489D" w:rsidRPr="0023489D" w:rsidRDefault="0023489D" w:rsidP="0023489D">
      <w:pPr>
        <w:spacing w:before="2"/>
        <w:rPr>
          <w:rFonts w:ascii="Calibri" w:eastAsia="Calibri" w:hAnsi="Calibri" w:cs="Calibri"/>
        </w:rPr>
      </w:pPr>
    </w:p>
    <w:p w14:paraId="10CAEEF1" w14:textId="5B1F052C" w:rsidR="00360AF5" w:rsidRPr="0023489D" w:rsidRDefault="0023489D" w:rsidP="0023489D">
      <w:pPr>
        <w:spacing w:before="2"/>
        <w:rPr>
          <w:rFonts w:ascii="Calibri" w:eastAsia="Calibri" w:hAnsi="Calibri" w:cs="Calibri"/>
        </w:rPr>
      </w:pPr>
      <w:r w:rsidRPr="0023489D">
        <w:rPr>
          <w:rFonts w:ascii="Calibri" w:eastAsia="Calibri" w:hAnsi="Calibri" w:cs="Calibri"/>
        </w:rPr>
        <w:t>The overall duration of this stage is required to be 12 to about four months. From our analysis, the project is feasible, and the schedule could likewise be quickened further with additional assets without having any genuine effect on the overall product.</w:t>
      </w:r>
    </w:p>
    <w:p w14:paraId="543D4168" w14:textId="77777777" w:rsidR="00360AF5" w:rsidRDefault="00674C3A">
      <w:pPr>
        <w:spacing w:line="200" w:lineRule="atLeast"/>
        <w:ind w:left="140"/>
        <w:rPr>
          <w:rFonts w:ascii="Calibri" w:eastAsia="Calibri" w:hAnsi="Calibri" w:cs="Calibri"/>
          <w:sz w:val="20"/>
          <w:szCs w:val="20"/>
        </w:rPr>
      </w:pPr>
      <w:r>
        <w:rPr>
          <w:rFonts w:ascii="Calibri" w:eastAsia="Calibri" w:hAnsi="Calibri" w:cs="Calibri"/>
          <w:noProof/>
          <w:sz w:val="20"/>
          <w:szCs w:val="20"/>
          <w:lang w:val="en-US"/>
        </w:rPr>
        <w:drawing>
          <wp:inline distT="0" distB="0" distL="0" distR="0" wp14:anchorId="500B2264" wp14:editId="1E4BB60B">
            <wp:extent cx="6732563" cy="480377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6">
                      <a:extLst>
                        <a:ext uri="{28A0092B-C50C-407E-A947-70E740481C1C}">
                          <a14:useLocalDpi xmlns:a14="http://schemas.microsoft.com/office/drawing/2010/main" val="0"/>
                        </a:ext>
                      </a:extLst>
                    </a:blip>
                    <a:stretch>
                      <a:fillRect/>
                    </a:stretch>
                  </pic:blipFill>
                  <pic:spPr>
                    <a:xfrm>
                      <a:off x="0" y="0"/>
                      <a:ext cx="6744348" cy="4812183"/>
                    </a:xfrm>
                    <a:prstGeom prst="rect">
                      <a:avLst/>
                    </a:prstGeom>
                  </pic:spPr>
                </pic:pic>
              </a:graphicData>
            </a:graphic>
          </wp:inline>
        </w:drawing>
      </w:r>
    </w:p>
    <w:p w14:paraId="4D0312EA" w14:textId="77777777" w:rsidR="00360AF5" w:rsidRDefault="00360AF5">
      <w:pPr>
        <w:spacing w:before="3"/>
        <w:rPr>
          <w:rFonts w:ascii="Calibri" w:eastAsia="Calibri" w:hAnsi="Calibri" w:cs="Calibri"/>
        </w:rPr>
      </w:pPr>
    </w:p>
    <w:p w14:paraId="09F97693" w14:textId="77777777" w:rsidR="00360AF5" w:rsidRDefault="00674C3A">
      <w:pPr>
        <w:pStyle w:val="BodyText"/>
        <w:ind w:left="0" w:right="1297"/>
        <w:jc w:val="center"/>
      </w:pPr>
      <w:r>
        <w:rPr>
          <w:spacing w:val="-1"/>
        </w:rPr>
        <w:t>Fig:</w:t>
      </w:r>
      <w:r>
        <w:t xml:space="preserve"> 2</w:t>
      </w:r>
      <w:r>
        <w:rPr>
          <w:spacing w:val="1"/>
        </w:rPr>
        <w:t xml:space="preserve"> </w:t>
      </w:r>
      <w:r>
        <w:rPr>
          <w:spacing w:val="-1"/>
        </w:rPr>
        <w:t>Schedule</w:t>
      </w:r>
      <w:r>
        <w:t xml:space="preserve"> </w:t>
      </w:r>
      <w:r>
        <w:rPr>
          <w:spacing w:val="-1"/>
        </w:rPr>
        <w:t>feasibility</w:t>
      </w:r>
    </w:p>
    <w:p w14:paraId="42469788" w14:textId="77777777" w:rsidR="00360AF5" w:rsidRDefault="00360AF5">
      <w:pPr>
        <w:jc w:val="center"/>
        <w:sectPr w:rsidR="00360AF5">
          <w:footerReference w:type="default" r:id="rId17"/>
          <w:pgSz w:w="12240" w:h="15840"/>
          <w:pgMar w:top="1420" w:right="0" w:bottom="1260" w:left="1300" w:header="0" w:footer="1065" w:gutter="0"/>
          <w:pgNumType w:start="11"/>
          <w:cols w:space="720"/>
        </w:sectPr>
      </w:pPr>
    </w:p>
    <w:p w14:paraId="293003BD" w14:textId="77777777" w:rsidR="00360AF5" w:rsidRDefault="00674C3A">
      <w:pPr>
        <w:pStyle w:val="Heading1"/>
        <w:numPr>
          <w:ilvl w:val="0"/>
          <w:numId w:val="5"/>
        </w:numPr>
        <w:tabs>
          <w:tab w:val="left" w:pos="575"/>
        </w:tabs>
        <w:spacing w:before="20"/>
        <w:ind w:hanging="434"/>
        <w:jc w:val="both"/>
      </w:pPr>
      <w:bookmarkStart w:id="190" w:name="_Toc17378904"/>
      <w:r>
        <w:rPr>
          <w:color w:val="5B9AD5"/>
          <w:spacing w:val="-1"/>
        </w:rPr>
        <w:lastRenderedPageBreak/>
        <w:t>Functional</w:t>
      </w:r>
      <w:r>
        <w:rPr>
          <w:color w:val="5B9AD5"/>
          <w:spacing w:val="-13"/>
        </w:rPr>
        <w:t xml:space="preserve"> </w:t>
      </w:r>
      <w:r>
        <w:rPr>
          <w:color w:val="5B9AD5"/>
        </w:rPr>
        <w:t>Analysis</w:t>
      </w:r>
      <w:r>
        <w:rPr>
          <w:color w:val="5B9AD5"/>
          <w:spacing w:val="-14"/>
        </w:rPr>
        <w:t xml:space="preserve"> </w:t>
      </w:r>
      <w:r>
        <w:rPr>
          <w:color w:val="5B9AD5"/>
        </w:rPr>
        <w:t>and</w:t>
      </w:r>
      <w:r>
        <w:rPr>
          <w:color w:val="5B9AD5"/>
          <w:spacing w:val="-14"/>
        </w:rPr>
        <w:t xml:space="preserve"> </w:t>
      </w:r>
      <w:r>
        <w:rPr>
          <w:color w:val="5B9AD5"/>
          <w:spacing w:val="-1"/>
        </w:rPr>
        <w:t>allocation</w:t>
      </w:r>
      <w:bookmarkEnd w:id="190"/>
    </w:p>
    <w:p w14:paraId="320C4081" w14:textId="219D508B" w:rsidR="00360AF5" w:rsidRDefault="00674C3A">
      <w:pPr>
        <w:pStyle w:val="BodyText"/>
        <w:spacing w:before="191" w:line="360" w:lineRule="auto"/>
        <w:ind w:right="135"/>
        <w:jc w:val="both"/>
      </w:pPr>
      <w:r>
        <w:t>It</w:t>
      </w:r>
      <w:r>
        <w:rPr>
          <w:spacing w:val="7"/>
        </w:rPr>
        <w:t xml:space="preserve"> </w:t>
      </w:r>
      <w:r>
        <w:t>is</w:t>
      </w:r>
      <w:r>
        <w:rPr>
          <w:spacing w:val="6"/>
        </w:rPr>
        <w:t xml:space="preserve"> </w:t>
      </w:r>
      <w:r>
        <w:t>a</w:t>
      </w:r>
      <w:r>
        <w:rPr>
          <w:spacing w:val="7"/>
        </w:rPr>
        <w:t xml:space="preserve"> </w:t>
      </w:r>
      <w:r>
        <w:rPr>
          <w:spacing w:val="-1"/>
        </w:rPr>
        <w:t>procedure</w:t>
      </w:r>
      <w:r>
        <w:rPr>
          <w:spacing w:val="6"/>
        </w:rPr>
        <w:t xml:space="preserve"> </w:t>
      </w:r>
      <w:r>
        <w:t>of</w:t>
      </w:r>
      <w:r>
        <w:rPr>
          <w:spacing w:val="7"/>
        </w:rPr>
        <w:t xml:space="preserve"> </w:t>
      </w:r>
      <w:r>
        <w:rPr>
          <w:spacing w:val="-1"/>
        </w:rPr>
        <w:t>investigating</w:t>
      </w:r>
      <w:r>
        <w:rPr>
          <w:spacing w:val="6"/>
        </w:rPr>
        <w:t xml:space="preserve"> </w:t>
      </w:r>
      <w:r>
        <w:t>the</w:t>
      </w:r>
      <w:r>
        <w:rPr>
          <w:spacing w:val="7"/>
        </w:rPr>
        <w:t xml:space="preserve"> </w:t>
      </w:r>
      <w:r>
        <w:rPr>
          <w:spacing w:val="-1"/>
        </w:rPr>
        <w:t>necessities</w:t>
      </w:r>
      <w:r>
        <w:rPr>
          <w:spacing w:val="8"/>
        </w:rPr>
        <w:t xml:space="preserve"> </w:t>
      </w:r>
      <w:r>
        <w:rPr>
          <w:spacing w:val="-1"/>
        </w:rPr>
        <w:t>and</w:t>
      </w:r>
      <w:r>
        <w:rPr>
          <w:spacing w:val="4"/>
        </w:rPr>
        <w:t xml:space="preserve"> </w:t>
      </w:r>
      <w:r>
        <w:rPr>
          <w:spacing w:val="-1"/>
        </w:rPr>
        <w:t>backing</w:t>
      </w:r>
      <w:r>
        <w:rPr>
          <w:spacing w:val="6"/>
        </w:rPr>
        <w:t xml:space="preserve"> </w:t>
      </w:r>
      <w:r>
        <w:t>the</w:t>
      </w:r>
      <w:r>
        <w:rPr>
          <w:spacing w:val="8"/>
        </w:rPr>
        <w:t xml:space="preserve"> </w:t>
      </w:r>
      <w:r>
        <w:rPr>
          <w:spacing w:val="-1"/>
        </w:rPr>
        <w:t>effective</w:t>
      </w:r>
      <w:r>
        <w:rPr>
          <w:spacing w:val="5"/>
        </w:rPr>
        <w:t xml:space="preserve"> </w:t>
      </w:r>
      <w:r>
        <w:rPr>
          <w:spacing w:val="-1"/>
        </w:rPr>
        <w:t>and</w:t>
      </w:r>
      <w:r>
        <w:rPr>
          <w:spacing w:val="6"/>
        </w:rPr>
        <w:t xml:space="preserve"> </w:t>
      </w:r>
      <w:r>
        <w:rPr>
          <w:spacing w:val="-1"/>
        </w:rPr>
        <w:t>proficient</w:t>
      </w:r>
      <w:r>
        <w:rPr>
          <w:spacing w:val="5"/>
        </w:rPr>
        <w:t xml:space="preserve"> </w:t>
      </w:r>
      <w:r>
        <w:rPr>
          <w:spacing w:val="-1"/>
        </w:rPr>
        <w:t>planning</w:t>
      </w:r>
      <w:r>
        <w:rPr>
          <w:spacing w:val="7"/>
        </w:rPr>
        <w:t xml:space="preserve"> </w:t>
      </w:r>
      <w:r>
        <w:t>of</w:t>
      </w:r>
      <w:r>
        <w:rPr>
          <w:spacing w:val="7"/>
        </w:rPr>
        <w:t xml:space="preserve"> </w:t>
      </w:r>
      <w:r>
        <w:rPr>
          <w:spacing w:val="-1"/>
        </w:rPr>
        <w:t>the</w:t>
      </w:r>
      <w:r>
        <w:rPr>
          <w:rFonts w:ascii="Times New Roman"/>
          <w:spacing w:val="73"/>
        </w:rPr>
        <w:t xml:space="preserve"> </w:t>
      </w:r>
      <w:r w:rsidR="00C8092F">
        <w:rPr>
          <w:spacing w:val="-1"/>
        </w:rPr>
        <w:t>car</w:t>
      </w:r>
      <w:r>
        <w:rPr>
          <w:spacing w:val="5"/>
        </w:rPr>
        <w:t xml:space="preserve"> </w:t>
      </w:r>
      <w:r>
        <w:rPr>
          <w:spacing w:val="-1"/>
        </w:rPr>
        <w:t>sharing</w:t>
      </w:r>
      <w:r>
        <w:rPr>
          <w:spacing w:val="4"/>
        </w:rPr>
        <w:t xml:space="preserve"> </w:t>
      </w:r>
      <w:r>
        <w:rPr>
          <w:spacing w:val="-1"/>
        </w:rPr>
        <w:t>services</w:t>
      </w:r>
      <w:r>
        <w:rPr>
          <w:spacing w:val="4"/>
        </w:rPr>
        <w:t xml:space="preserve"> </w:t>
      </w:r>
      <w:r>
        <w:rPr>
          <w:spacing w:val="-1"/>
        </w:rPr>
        <w:t>by</w:t>
      </w:r>
      <w:r>
        <w:rPr>
          <w:spacing w:val="4"/>
        </w:rPr>
        <w:t xml:space="preserve"> </w:t>
      </w:r>
      <w:r>
        <w:rPr>
          <w:spacing w:val="-1"/>
        </w:rPr>
        <w:t>characterizing</w:t>
      </w:r>
      <w:r>
        <w:rPr>
          <w:spacing w:val="4"/>
        </w:rPr>
        <w:t xml:space="preserve"> </w:t>
      </w:r>
      <w:r>
        <w:t>the</w:t>
      </w:r>
      <w:r>
        <w:rPr>
          <w:spacing w:val="2"/>
        </w:rPr>
        <w:t xml:space="preserve"> </w:t>
      </w:r>
      <w:r>
        <w:rPr>
          <w:spacing w:val="-1"/>
        </w:rPr>
        <w:t>functional</w:t>
      </w:r>
      <w:r>
        <w:rPr>
          <w:spacing w:val="2"/>
        </w:rPr>
        <w:t xml:space="preserve"> </w:t>
      </w:r>
      <w:r>
        <w:rPr>
          <w:spacing w:val="-1"/>
        </w:rPr>
        <w:t>design</w:t>
      </w:r>
      <w:r>
        <w:rPr>
          <w:spacing w:val="5"/>
        </w:rPr>
        <w:t xml:space="preserve"> </w:t>
      </w:r>
      <w:r>
        <w:t>of</w:t>
      </w:r>
      <w:r>
        <w:rPr>
          <w:spacing w:val="4"/>
        </w:rPr>
        <w:t xml:space="preserve"> </w:t>
      </w:r>
      <w:r>
        <w:rPr>
          <w:spacing w:val="-1"/>
        </w:rPr>
        <w:t>the</w:t>
      </w:r>
      <w:r>
        <w:rPr>
          <w:spacing w:val="5"/>
        </w:rPr>
        <w:t xml:space="preserve"> </w:t>
      </w:r>
      <w:r>
        <w:rPr>
          <w:spacing w:val="-2"/>
        </w:rPr>
        <w:t>system</w:t>
      </w:r>
      <w:r>
        <w:rPr>
          <w:spacing w:val="4"/>
        </w:rPr>
        <w:t xml:space="preserve"> </w:t>
      </w:r>
      <w:r>
        <w:rPr>
          <w:spacing w:val="-1"/>
        </w:rPr>
        <w:t>(Home).</w:t>
      </w:r>
      <w:r>
        <w:rPr>
          <w:spacing w:val="4"/>
        </w:rPr>
        <w:t xml:space="preserve"> </w:t>
      </w:r>
      <w:r>
        <w:rPr>
          <w:spacing w:val="2"/>
        </w:rPr>
        <w:t>It</w:t>
      </w:r>
      <w:r>
        <w:rPr>
          <w:spacing w:val="5"/>
        </w:rPr>
        <w:t xml:space="preserve"> </w:t>
      </w:r>
      <w:r>
        <w:t>is</w:t>
      </w:r>
      <w:r>
        <w:rPr>
          <w:spacing w:val="2"/>
        </w:rPr>
        <w:t xml:space="preserve"> </w:t>
      </w:r>
      <w:r>
        <w:rPr>
          <w:spacing w:val="-1"/>
        </w:rPr>
        <w:t>accomplished</w:t>
      </w:r>
      <w:r>
        <w:rPr>
          <w:spacing w:val="5"/>
        </w:rPr>
        <w:t xml:space="preserve"> </w:t>
      </w:r>
      <w:r>
        <w:rPr>
          <w:spacing w:val="-2"/>
        </w:rPr>
        <w:t>by</w:t>
      </w:r>
      <w:r>
        <w:rPr>
          <w:rFonts w:ascii="Times New Roman"/>
          <w:spacing w:val="77"/>
        </w:rPr>
        <w:t xml:space="preserve"> </w:t>
      </w:r>
      <w:r>
        <w:rPr>
          <w:spacing w:val="-1"/>
        </w:rPr>
        <w:t>utilizing</w:t>
      </w:r>
      <w:r>
        <w:rPr>
          <w:spacing w:val="28"/>
        </w:rPr>
        <w:t xml:space="preserve"> </w:t>
      </w:r>
      <w:r>
        <w:t>the</w:t>
      </w:r>
      <w:r>
        <w:rPr>
          <w:spacing w:val="26"/>
        </w:rPr>
        <w:t xml:space="preserve"> </w:t>
      </w:r>
      <w:r>
        <w:rPr>
          <w:spacing w:val="-1"/>
        </w:rPr>
        <w:t>modelling</w:t>
      </w:r>
      <w:r>
        <w:rPr>
          <w:spacing w:val="28"/>
        </w:rPr>
        <w:t xml:space="preserve"> </w:t>
      </w:r>
      <w:r>
        <w:rPr>
          <w:spacing w:val="-1"/>
        </w:rPr>
        <w:t>techniques,</w:t>
      </w:r>
      <w:r>
        <w:rPr>
          <w:spacing w:val="30"/>
        </w:rPr>
        <w:t xml:space="preserve"> </w:t>
      </w:r>
      <w:r>
        <w:rPr>
          <w:spacing w:val="-1"/>
        </w:rPr>
        <w:t>for</w:t>
      </w:r>
      <w:r>
        <w:rPr>
          <w:spacing w:val="26"/>
        </w:rPr>
        <w:t xml:space="preserve"> </w:t>
      </w:r>
      <w:r>
        <w:rPr>
          <w:spacing w:val="-1"/>
        </w:rPr>
        <w:t>example,</w:t>
      </w:r>
      <w:r>
        <w:rPr>
          <w:spacing w:val="29"/>
        </w:rPr>
        <w:t xml:space="preserve"> </w:t>
      </w:r>
      <w:r>
        <w:rPr>
          <w:spacing w:val="-1"/>
        </w:rPr>
        <w:t>Functional</w:t>
      </w:r>
      <w:r>
        <w:rPr>
          <w:spacing w:val="26"/>
        </w:rPr>
        <w:t xml:space="preserve"> </w:t>
      </w:r>
      <w:r>
        <w:rPr>
          <w:spacing w:val="-1"/>
        </w:rPr>
        <w:t>tree</w:t>
      </w:r>
      <w:r>
        <w:rPr>
          <w:spacing w:val="30"/>
        </w:rPr>
        <w:t xml:space="preserve"> </w:t>
      </w:r>
      <w:r>
        <w:rPr>
          <w:spacing w:val="-1"/>
        </w:rPr>
        <w:t>and</w:t>
      </w:r>
      <w:r>
        <w:rPr>
          <w:spacing w:val="25"/>
        </w:rPr>
        <w:t xml:space="preserve"> </w:t>
      </w:r>
      <w:r>
        <w:t>a</w:t>
      </w:r>
      <w:r>
        <w:rPr>
          <w:spacing w:val="28"/>
        </w:rPr>
        <w:t xml:space="preserve"> </w:t>
      </w:r>
      <w:r>
        <w:rPr>
          <w:spacing w:val="-1"/>
        </w:rPr>
        <w:t>functional</w:t>
      </w:r>
      <w:r>
        <w:rPr>
          <w:spacing w:val="29"/>
        </w:rPr>
        <w:t xml:space="preserve"> </w:t>
      </w:r>
      <w:r>
        <w:rPr>
          <w:spacing w:val="-2"/>
        </w:rPr>
        <w:t>structure</w:t>
      </w:r>
      <w:r>
        <w:rPr>
          <w:spacing w:val="29"/>
        </w:rPr>
        <w:t xml:space="preserve"> </w:t>
      </w:r>
      <w:r>
        <w:rPr>
          <w:spacing w:val="-1"/>
        </w:rPr>
        <w:t>chart.</w:t>
      </w:r>
      <w:r>
        <w:rPr>
          <w:spacing w:val="26"/>
        </w:rPr>
        <w:t xml:space="preserve"> </w:t>
      </w:r>
      <w:r>
        <w:rPr>
          <w:spacing w:val="-1"/>
        </w:rPr>
        <w:t>This</w:t>
      </w:r>
      <w:r>
        <w:rPr>
          <w:rFonts w:ascii="Times New Roman"/>
          <w:spacing w:val="67"/>
        </w:rPr>
        <w:t xml:space="preserve"> </w:t>
      </w:r>
      <w:r>
        <w:rPr>
          <w:spacing w:val="-1"/>
        </w:rPr>
        <w:t xml:space="preserve">analysis </w:t>
      </w:r>
      <w:r>
        <w:t>is</w:t>
      </w:r>
      <w:r>
        <w:rPr>
          <w:spacing w:val="-1"/>
        </w:rPr>
        <w:t xml:space="preserve"> performed to</w:t>
      </w:r>
      <w:r>
        <w:rPr>
          <w:spacing w:val="1"/>
        </w:rPr>
        <w:t xml:space="preserve"> </w:t>
      </w:r>
      <w:r>
        <w:t>a</w:t>
      </w:r>
      <w:r>
        <w:rPr>
          <w:spacing w:val="-2"/>
        </w:rPr>
        <w:t xml:space="preserve"> </w:t>
      </w:r>
      <w:r>
        <w:rPr>
          <w:spacing w:val="-1"/>
        </w:rPr>
        <w:t>profundity</w:t>
      </w:r>
      <w:r>
        <w:t xml:space="preserve"> and</w:t>
      </w:r>
      <w:r>
        <w:rPr>
          <w:spacing w:val="-2"/>
        </w:rPr>
        <w:t xml:space="preserve"> </w:t>
      </w:r>
      <w:r>
        <w:t>is</w:t>
      </w:r>
      <w:r>
        <w:rPr>
          <w:spacing w:val="-2"/>
        </w:rPr>
        <w:t xml:space="preserve"> </w:t>
      </w:r>
      <w:r>
        <w:rPr>
          <w:spacing w:val="-1"/>
        </w:rPr>
        <w:t>expected</w:t>
      </w:r>
      <w:r>
        <w:rPr>
          <w:spacing w:val="-3"/>
        </w:rPr>
        <w:t xml:space="preserve"> </w:t>
      </w:r>
      <w:r>
        <w:t>to</w:t>
      </w:r>
      <w:r>
        <w:rPr>
          <w:spacing w:val="1"/>
        </w:rPr>
        <w:t xml:space="preserve"> </w:t>
      </w:r>
      <w:r>
        <w:rPr>
          <w:spacing w:val="-1"/>
        </w:rPr>
        <w:t>help</w:t>
      </w:r>
      <w:r>
        <w:rPr>
          <w:spacing w:val="-3"/>
        </w:rPr>
        <w:t xml:space="preserve"> </w:t>
      </w:r>
      <w:r>
        <w:rPr>
          <w:spacing w:val="-1"/>
        </w:rPr>
        <w:t>the</w:t>
      </w:r>
      <w:r>
        <w:t xml:space="preserve"> </w:t>
      </w:r>
      <w:r>
        <w:rPr>
          <w:spacing w:val="-1"/>
        </w:rPr>
        <w:t>synthesis.</w:t>
      </w:r>
    </w:p>
    <w:p w14:paraId="1B135C59" w14:textId="77777777" w:rsidR="00360AF5" w:rsidRDefault="00674C3A">
      <w:pPr>
        <w:pStyle w:val="BodyText"/>
        <w:spacing w:before="158" w:line="360" w:lineRule="auto"/>
        <w:ind w:right="133"/>
        <w:jc w:val="both"/>
      </w:pPr>
      <w:r>
        <w:t>In</w:t>
      </w:r>
      <w:r>
        <w:rPr>
          <w:spacing w:val="-11"/>
        </w:rPr>
        <w:t xml:space="preserve"> </w:t>
      </w:r>
      <w:r>
        <w:t>order</w:t>
      </w:r>
      <w:r>
        <w:rPr>
          <w:spacing w:val="-9"/>
        </w:rPr>
        <w:t xml:space="preserve"> </w:t>
      </w:r>
      <w:r>
        <w:t>to</w:t>
      </w:r>
      <w:r>
        <w:rPr>
          <w:spacing w:val="-8"/>
        </w:rPr>
        <w:t xml:space="preserve"> </w:t>
      </w:r>
      <w:r>
        <w:rPr>
          <w:spacing w:val="-1"/>
        </w:rPr>
        <w:t>analyze,</w:t>
      </w:r>
      <w:r>
        <w:rPr>
          <w:spacing w:val="-8"/>
        </w:rPr>
        <w:t xml:space="preserve"> </w:t>
      </w:r>
      <w:r>
        <w:t>we</w:t>
      </w:r>
      <w:r>
        <w:rPr>
          <w:spacing w:val="-9"/>
        </w:rPr>
        <w:t xml:space="preserve"> </w:t>
      </w:r>
      <w:r>
        <w:rPr>
          <w:spacing w:val="-1"/>
        </w:rPr>
        <w:t>identified</w:t>
      </w:r>
      <w:r>
        <w:rPr>
          <w:spacing w:val="-10"/>
        </w:rPr>
        <w:t xml:space="preserve"> </w:t>
      </w:r>
      <w:r>
        <w:t>all</w:t>
      </w:r>
      <w:r>
        <w:rPr>
          <w:spacing w:val="-10"/>
        </w:rPr>
        <w:t xml:space="preserve"> </w:t>
      </w:r>
      <w:r>
        <w:t>the</w:t>
      </w:r>
      <w:r>
        <w:rPr>
          <w:spacing w:val="-9"/>
        </w:rPr>
        <w:t xml:space="preserve"> </w:t>
      </w:r>
      <w:r>
        <w:rPr>
          <w:spacing w:val="-1"/>
        </w:rPr>
        <w:t>lower</w:t>
      </w:r>
      <w:r>
        <w:rPr>
          <w:spacing w:val="-9"/>
        </w:rPr>
        <w:t xml:space="preserve"> </w:t>
      </w:r>
      <w:r>
        <w:rPr>
          <w:spacing w:val="-1"/>
        </w:rPr>
        <w:t>level</w:t>
      </w:r>
      <w:r>
        <w:rPr>
          <w:spacing w:val="-9"/>
        </w:rPr>
        <w:t xml:space="preserve"> </w:t>
      </w:r>
      <w:r>
        <w:rPr>
          <w:spacing w:val="-1"/>
        </w:rPr>
        <w:t>capacities</w:t>
      </w:r>
      <w:r>
        <w:rPr>
          <w:spacing w:val="-9"/>
        </w:rPr>
        <w:t xml:space="preserve"> </w:t>
      </w:r>
      <w:r>
        <w:t>are</w:t>
      </w:r>
      <w:r>
        <w:rPr>
          <w:spacing w:val="-9"/>
        </w:rPr>
        <w:t xml:space="preserve"> </w:t>
      </w:r>
      <w:r>
        <w:rPr>
          <w:spacing w:val="-1"/>
        </w:rPr>
        <w:t>and</w:t>
      </w:r>
      <w:r>
        <w:rPr>
          <w:spacing w:val="-10"/>
        </w:rPr>
        <w:t xml:space="preserve"> </w:t>
      </w:r>
      <w:r>
        <w:rPr>
          <w:spacing w:val="-1"/>
        </w:rPr>
        <w:t>sequenced</w:t>
      </w:r>
      <w:r>
        <w:rPr>
          <w:spacing w:val="-10"/>
        </w:rPr>
        <w:t xml:space="preserve"> </w:t>
      </w:r>
      <w:r>
        <w:rPr>
          <w:spacing w:val="-1"/>
        </w:rPr>
        <w:t>them</w:t>
      </w:r>
      <w:r>
        <w:rPr>
          <w:spacing w:val="-7"/>
        </w:rPr>
        <w:t xml:space="preserve"> </w:t>
      </w:r>
      <w:r>
        <w:rPr>
          <w:spacing w:val="-1"/>
        </w:rPr>
        <w:t>accordingly.</w:t>
      </w:r>
      <w:r>
        <w:rPr>
          <w:spacing w:val="-10"/>
        </w:rPr>
        <w:t xml:space="preserve"> </w:t>
      </w:r>
      <w:r>
        <w:rPr>
          <w:spacing w:val="-2"/>
        </w:rPr>
        <w:t>These</w:t>
      </w:r>
      <w:r>
        <w:rPr>
          <w:rFonts w:ascii="Times New Roman"/>
          <w:spacing w:val="69"/>
        </w:rPr>
        <w:t xml:space="preserve"> </w:t>
      </w:r>
      <w:r>
        <w:rPr>
          <w:spacing w:val="-1"/>
        </w:rPr>
        <w:t>recognized</w:t>
      </w:r>
      <w:r>
        <w:rPr>
          <w:spacing w:val="14"/>
        </w:rPr>
        <w:t xml:space="preserve"> </w:t>
      </w:r>
      <w:r>
        <w:rPr>
          <w:spacing w:val="-1"/>
        </w:rPr>
        <w:t>capacities</w:t>
      </w:r>
      <w:r>
        <w:rPr>
          <w:spacing w:val="14"/>
        </w:rPr>
        <w:t xml:space="preserve"> </w:t>
      </w:r>
      <w:r>
        <w:rPr>
          <w:spacing w:val="-1"/>
        </w:rPr>
        <w:t>are</w:t>
      </w:r>
      <w:r>
        <w:rPr>
          <w:spacing w:val="15"/>
        </w:rPr>
        <w:t xml:space="preserve"> </w:t>
      </w:r>
      <w:r>
        <w:rPr>
          <w:spacing w:val="-1"/>
        </w:rPr>
        <w:t>essential</w:t>
      </w:r>
      <w:r>
        <w:rPr>
          <w:spacing w:val="15"/>
        </w:rPr>
        <w:t xml:space="preserve"> </w:t>
      </w:r>
      <w:r>
        <w:rPr>
          <w:spacing w:val="-1"/>
        </w:rPr>
        <w:t>for</w:t>
      </w:r>
      <w:r>
        <w:rPr>
          <w:spacing w:val="14"/>
        </w:rPr>
        <w:t xml:space="preserve"> </w:t>
      </w:r>
      <w:r>
        <w:t>the</w:t>
      </w:r>
      <w:r>
        <w:rPr>
          <w:spacing w:val="14"/>
        </w:rPr>
        <w:t xml:space="preserve"> </w:t>
      </w:r>
      <w:r>
        <w:rPr>
          <w:spacing w:val="-1"/>
        </w:rPr>
        <w:t>satisfaction</w:t>
      </w:r>
      <w:r>
        <w:rPr>
          <w:spacing w:val="11"/>
        </w:rPr>
        <w:t xml:space="preserve"> </w:t>
      </w:r>
      <w:r>
        <w:t>of</w:t>
      </w:r>
      <w:r>
        <w:rPr>
          <w:spacing w:val="15"/>
        </w:rPr>
        <w:t xml:space="preserve"> </w:t>
      </w:r>
      <w:r>
        <w:t>the</w:t>
      </w:r>
      <w:r>
        <w:rPr>
          <w:spacing w:val="14"/>
        </w:rPr>
        <w:t xml:space="preserve"> </w:t>
      </w:r>
      <w:r>
        <w:rPr>
          <w:spacing w:val="-1"/>
        </w:rPr>
        <w:t>desired</w:t>
      </w:r>
      <w:r>
        <w:rPr>
          <w:spacing w:val="14"/>
        </w:rPr>
        <w:t xml:space="preserve"> </w:t>
      </w:r>
      <w:r>
        <w:rPr>
          <w:spacing w:val="-1"/>
        </w:rPr>
        <w:t>framework</w:t>
      </w:r>
      <w:r>
        <w:rPr>
          <w:spacing w:val="13"/>
        </w:rPr>
        <w:t xml:space="preserve"> </w:t>
      </w:r>
      <w:r>
        <w:rPr>
          <w:spacing w:val="-1"/>
        </w:rPr>
        <w:t>prerequisites</w:t>
      </w:r>
      <w:r>
        <w:rPr>
          <w:spacing w:val="12"/>
        </w:rPr>
        <w:t xml:space="preserve"> </w:t>
      </w:r>
      <w:r>
        <w:t>with</w:t>
      </w:r>
      <w:r>
        <w:rPr>
          <w:spacing w:val="14"/>
        </w:rPr>
        <w:t xml:space="preserve"> </w:t>
      </w:r>
      <w:r>
        <w:rPr>
          <w:spacing w:val="-1"/>
        </w:rPr>
        <w:t>the</w:t>
      </w:r>
      <w:r>
        <w:rPr>
          <w:rFonts w:ascii="Times New Roman"/>
          <w:spacing w:val="65"/>
        </w:rPr>
        <w:t xml:space="preserve"> </w:t>
      </w:r>
      <w:r>
        <w:t xml:space="preserve">goal </w:t>
      </w:r>
      <w:r>
        <w:rPr>
          <w:spacing w:val="-1"/>
        </w:rPr>
        <w:t>that</w:t>
      </w:r>
      <w:r>
        <w:rPr>
          <w:spacing w:val="-2"/>
        </w:rPr>
        <w:t xml:space="preserve"> </w:t>
      </w:r>
      <w:r>
        <w:t>the</w:t>
      </w:r>
      <w:r>
        <w:rPr>
          <w:spacing w:val="-1"/>
        </w:rPr>
        <w:t xml:space="preserve"> framework</w:t>
      </w:r>
      <w:r>
        <w:rPr>
          <w:spacing w:val="-2"/>
        </w:rPr>
        <w:t xml:space="preserve"> </w:t>
      </w:r>
      <w:r>
        <w:rPr>
          <w:spacing w:val="-1"/>
        </w:rPr>
        <w:t>can work</w:t>
      </w:r>
      <w:r>
        <w:rPr>
          <w:spacing w:val="-2"/>
        </w:rPr>
        <w:t xml:space="preserve"> </w:t>
      </w:r>
      <w:r>
        <w:rPr>
          <w:spacing w:val="-1"/>
        </w:rPr>
        <w:t>sufficiently</w:t>
      </w:r>
      <w:r>
        <w:t xml:space="preserve"> and</w:t>
      </w:r>
      <w:r>
        <w:rPr>
          <w:spacing w:val="-3"/>
        </w:rPr>
        <w:t xml:space="preserve"> </w:t>
      </w:r>
      <w:r>
        <w:rPr>
          <w:spacing w:val="-1"/>
        </w:rPr>
        <w:t>adequately.</w:t>
      </w:r>
      <w:r>
        <w:rPr>
          <w:spacing w:val="-3"/>
        </w:rPr>
        <w:t xml:space="preserve"> </w:t>
      </w:r>
      <w:r>
        <w:rPr>
          <w:spacing w:val="-1"/>
        </w:rPr>
        <w:t>This analysis</w:t>
      </w:r>
      <w:r>
        <w:t xml:space="preserve"> </w:t>
      </w:r>
      <w:r>
        <w:rPr>
          <w:spacing w:val="-2"/>
        </w:rPr>
        <w:t>is</w:t>
      </w:r>
      <w:r>
        <w:rPr>
          <w:spacing w:val="-1"/>
        </w:rPr>
        <w:t xml:space="preserve"> </w:t>
      </w:r>
      <w:r>
        <w:t>an</w:t>
      </w:r>
      <w:r>
        <w:rPr>
          <w:spacing w:val="-3"/>
        </w:rPr>
        <w:t xml:space="preserve"> </w:t>
      </w:r>
      <w:r>
        <w:rPr>
          <w:spacing w:val="-1"/>
        </w:rPr>
        <w:t>iterative</w:t>
      </w:r>
      <w:r>
        <w:rPr>
          <w:spacing w:val="-2"/>
        </w:rPr>
        <w:t xml:space="preserve"> </w:t>
      </w:r>
      <w:r>
        <w:rPr>
          <w:spacing w:val="-1"/>
        </w:rPr>
        <w:t>procedure.</w:t>
      </w:r>
      <w:r>
        <w:t xml:space="preserve"> </w:t>
      </w:r>
      <w:r>
        <w:rPr>
          <w:spacing w:val="-2"/>
        </w:rPr>
        <w:t>It</w:t>
      </w:r>
      <w:r>
        <w:t xml:space="preserve"> is</w:t>
      </w:r>
      <w:r>
        <w:rPr>
          <w:rFonts w:ascii="Times New Roman"/>
          <w:spacing w:val="65"/>
        </w:rPr>
        <w:t xml:space="preserve"> </w:t>
      </w:r>
      <w:r>
        <w:t>a</w:t>
      </w:r>
      <w:r>
        <w:rPr>
          <w:spacing w:val="-1"/>
        </w:rPr>
        <w:t xml:space="preserve"> fundamental</w:t>
      </w:r>
      <w:r>
        <w:rPr>
          <w:spacing w:val="-4"/>
        </w:rPr>
        <w:t xml:space="preserve"> </w:t>
      </w:r>
      <w:r>
        <w:rPr>
          <w:spacing w:val="-1"/>
        </w:rPr>
        <w:t>part</w:t>
      </w:r>
      <w:r>
        <w:rPr>
          <w:spacing w:val="-2"/>
        </w:rPr>
        <w:t xml:space="preserve"> </w:t>
      </w:r>
      <w:r>
        <w:t xml:space="preserve">of </w:t>
      </w:r>
      <w:r>
        <w:rPr>
          <w:spacing w:val="-1"/>
        </w:rPr>
        <w:t>both</w:t>
      </w:r>
      <w:r>
        <w:rPr>
          <w:spacing w:val="-3"/>
        </w:rPr>
        <w:t xml:space="preserve"> </w:t>
      </w:r>
      <w:r>
        <w:rPr>
          <w:spacing w:val="-1"/>
        </w:rPr>
        <w:t>the</w:t>
      </w:r>
      <w:r>
        <w:rPr>
          <w:spacing w:val="-2"/>
        </w:rPr>
        <w:t xml:space="preserve"> </w:t>
      </w:r>
      <w:r>
        <w:rPr>
          <w:spacing w:val="-1"/>
        </w:rPr>
        <w:t xml:space="preserve">Design </w:t>
      </w:r>
      <w:r>
        <w:t>and</w:t>
      </w:r>
      <w:r>
        <w:rPr>
          <w:spacing w:val="-1"/>
        </w:rPr>
        <w:t xml:space="preserve"> </w:t>
      </w:r>
      <w:r>
        <w:rPr>
          <w:spacing w:val="-2"/>
        </w:rPr>
        <w:t>the</w:t>
      </w:r>
      <w:r>
        <w:t xml:space="preserve"> </w:t>
      </w:r>
      <w:r>
        <w:rPr>
          <w:spacing w:val="-1"/>
        </w:rPr>
        <w:t>Requirement circle.</w:t>
      </w:r>
    </w:p>
    <w:p w14:paraId="06AE6B97" w14:textId="375A3E54" w:rsidR="000D22CE" w:rsidRDefault="00D72A66" w:rsidP="006705B9">
      <w:pPr>
        <w:pStyle w:val="Heading2"/>
        <w:numPr>
          <w:ilvl w:val="1"/>
          <w:numId w:val="11"/>
        </w:numPr>
        <w:tabs>
          <w:tab w:val="left" w:pos="558"/>
        </w:tabs>
        <w:spacing w:before="164"/>
        <w:jc w:val="both"/>
      </w:pPr>
      <w:bookmarkStart w:id="191" w:name="_Toc17378905"/>
      <w:r>
        <w:rPr>
          <w:color w:val="5B9AD5"/>
          <w:spacing w:val="-1"/>
        </w:rPr>
        <w:t>Functional</w:t>
      </w:r>
      <w:r>
        <w:rPr>
          <w:color w:val="5B9AD5"/>
          <w:spacing w:val="-2"/>
        </w:rPr>
        <w:t xml:space="preserve"> </w:t>
      </w:r>
      <w:r>
        <w:rPr>
          <w:color w:val="5B9AD5"/>
          <w:spacing w:val="-1"/>
        </w:rPr>
        <w:t>allocation</w:t>
      </w:r>
      <w:bookmarkEnd w:id="191"/>
    </w:p>
    <w:p w14:paraId="03BA04FE" w14:textId="4469BA6F" w:rsidR="00360AF5" w:rsidRDefault="00674C3A">
      <w:pPr>
        <w:pStyle w:val="BodyText"/>
        <w:spacing w:before="134" w:line="360" w:lineRule="auto"/>
        <w:ind w:right="136"/>
        <w:jc w:val="both"/>
      </w:pPr>
      <w:r>
        <w:rPr>
          <w:spacing w:val="-1"/>
        </w:rPr>
        <w:t>This</w:t>
      </w:r>
      <w:r>
        <w:rPr>
          <w:spacing w:val="-5"/>
        </w:rPr>
        <w:t xml:space="preserve"> </w:t>
      </w:r>
      <w:r>
        <w:rPr>
          <w:spacing w:val="-1"/>
        </w:rPr>
        <w:t>investigation</w:t>
      </w:r>
      <w:r>
        <w:rPr>
          <w:spacing w:val="-6"/>
        </w:rPr>
        <w:t xml:space="preserve"> </w:t>
      </w:r>
      <w:r>
        <w:rPr>
          <w:spacing w:val="-1"/>
        </w:rPr>
        <w:t>causes</w:t>
      </w:r>
      <w:r>
        <w:rPr>
          <w:spacing w:val="-4"/>
        </w:rPr>
        <w:t xml:space="preserve"> </w:t>
      </w:r>
      <w:r>
        <w:rPr>
          <w:spacing w:val="-1"/>
        </w:rPr>
        <w:t>us</w:t>
      </w:r>
      <w:r>
        <w:rPr>
          <w:spacing w:val="-6"/>
        </w:rPr>
        <w:t xml:space="preserve"> </w:t>
      </w:r>
      <w:r>
        <w:t>to</w:t>
      </w:r>
      <w:r>
        <w:rPr>
          <w:spacing w:val="-5"/>
        </w:rPr>
        <w:t xml:space="preserve"> </w:t>
      </w:r>
      <w:r>
        <w:rPr>
          <w:spacing w:val="-1"/>
        </w:rPr>
        <w:t>perceive</w:t>
      </w:r>
      <w:r>
        <w:rPr>
          <w:spacing w:val="-7"/>
        </w:rPr>
        <w:t xml:space="preserve"> </w:t>
      </w:r>
      <w:r>
        <w:t>the</w:t>
      </w:r>
      <w:r>
        <w:rPr>
          <w:spacing w:val="-5"/>
        </w:rPr>
        <w:t xml:space="preserve"> </w:t>
      </w:r>
      <w:r>
        <w:rPr>
          <w:spacing w:val="-1"/>
        </w:rPr>
        <w:t>sections</w:t>
      </w:r>
      <w:r>
        <w:rPr>
          <w:spacing w:val="-6"/>
        </w:rPr>
        <w:t xml:space="preserve"> </w:t>
      </w:r>
      <w:r>
        <w:rPr>
          <w:spacing w:val="-1"/>
        </w:rPr>
        <w:t>(defining</w:t>
      </w:r>
      <w:r>
        <w:rPr>
          <w:spacing w:val="-6"/>
        </w:rPr>
        <w:t xml:space="preserve"> </w:t>
      </w:r>
      <w:r>
        <w:rPr>
          <w:spacing w:val="-1"/>
        </w:rPr>
        <w:t>blocks)</w:t>
      </w:r>
      <w:r>
        <w:rPr>
          <w:spacing w:val="-7"/>
        </w:rPr>
        <w:t xml:space="preserve"> </w:t>
      </w:r>
      <w:r>
        <w:t>of</w:t>
      </w:r>
      <w:r>
        <w:rPr>
          <w:spacing w:val="-6"/>
        </w:rPr>
        <w:t xml:space="preserve"> </w:t>
      </w:r>
      <w:r>
        <w:t>the</w:t>
      </w:r>
      <w:r>
        <w:rPr>
          <w:spacing w:val="-5"/>
        </w:rPr>
        <w:t xml:space="preserve"> </w:t>
      </w:r>
      <w:r w:rsidR="00C8092F">
        <w:rPr>
          <w:spacing w:val="-1"/>
        </w:rPr>
        <w:t>car</w:t>
      </w:r>
      <w:r>
        <w:rPr>
          <w:spacing w:val="-6"/>
        </w:rPr>
        <w:t xml:space="preserve"> </w:t>
      </w:r>
      <w:r>
        <w:rPr>
          <w:spacing w:val="-1"/>
        </w:rPr>
        <w:t>sharing</w:t>
      </w:r>
      <w:r>
        <w:rPr>
          <w:spacing w:val="-6"/>
        </w:rPr>
        <w:t xml:space="preserve"> </w:t>
      </w:r>
      <w:r>
        <w:rPr>
          <w:spacing w:val="-1"/>
        </w:rPr>
        <w:t>service</w:t>
      </w:r>
      <w:r>
        <w:rPr>
          <w:spacing w:val="-3"/>
        </w:rPr>
        <w:t xml:space="preserve"> </w:t>
      </w:r>
      <w:r>
        <w:rPr>
          <w:spacing w:val="-1"/>
        </w:rPr>
        <w:t>and</w:t>
      </w:r>
      <w:r>
        <w:rPr>
          <w:spacing w:val="-8"/>
        </w:rPr>
        <w:t xml:space="preserve"> </w:t>
      </w:r>
      <w:r>
        <w:rPr>
          <w:spacing w:val="-1"/>
        </w:rPr>
        <w:t>aides</w:t>
      </w:r>
      <w:r>
        <w:rPr>
          <w:rFonts w:ascii="Times New Roman"/>
          <w:spacing w:val="57"/>
        </w:rPr>
        <w:t xml:space="preserve"> </w:t>
      </w:r>
      <w:r>
        <w:t>in</w:t>
      </w:r>
      <w:r>
        <w:rPr>
          <w:spacing w:val="30"/>
        </w:rPr>
        <w:t xml:space="preserve"> </w:t>
      </w:r>
      <w:r>
        <w:rPr>
          <w:spacing w:val="-1"/>
        </w:rPr>
        <w:t>subdivision</w:t>
      </w:r>
      <w:r>
        <w:rPr>
          <w:spacing w:val="28"/>
        </w:rPr>
        <w:t xml:space="preserve"> </w:t>
      </w:r>
      <w:r>
        <w:t>of</w:t>
      </w:r>
      <w:r>
        <w:rPr>
          <w:spacing w:val="28"/>
        </w:rPr>
        <w:t xml:space="preserve"> </w:t>
      </w:r>
      <w:r>
        <w:t>the</w:t>
      </w:r>
      <w:r>
        <w:rPr>
          <w:spacing w:val="30"/>
        </w:rPr>
        <w:t xml:space="preserve"> </w:t>
      </w:r>
      <w:r>
        <w:rPr>
          <w:spacing w:val="-1"/>
        </w:rPr>
        <w:t>system.</w:t>
      </w:r>
      <w:r>
        <w:rPr>
          <w:spacing w:val="30"/>
        </w:rPr>
        <w:t xml:space="preserve"> </w:t>
      </w:r>
      <w:r>
        <w:rPr>
          <w:spacing w:val="-1"/>
        </w:rPr>
        <w:t>This</w:t>
      </w:r>
      <w:r>
        <w:rPr>
          <w:spacing w:val="30"/>
        </w:rPr>
        <w:t xml:space="preserve"> </w:t>
      </w:r>
      <w:r>
        <w:rPr>
          <w:spacing w:val="-1"/>
        </w:rPr>
        <w:t>breakdown</w:t>
      </w:r>
      <w:r>
        <w:rPr>
          <w:spacing w:val="28"/>
        </w:rPr>
        <w:t xml:space="preserve"> </w:t>
      </w:r>
      <w:r>
        <w:rPr>
          <w:spacing w:val="-1"/>
        </w:rPr>
        <w:t>analysis</w:t>
      </w:r>
      <w:r>
        <w:rPr>
          <w:spacing w:val="32"/>
        </w:rPr>
        <w:t xml:space="preserve"> </w:t>
      </w:r>
      <w:r>
        <w:rPr>
          <w:spacing w:val="-1"/>
        </w:rPr>
        <w:t>guides</w:t>
      </w:r>
      <w:r>
        <w:rPr>
          <w:spacing w:val="31"/>
        </w:rPr>
        <w:t xml:space="preserve"> </w:t>
      </w:r>
      <w:r>
        <w:rPr>
          <w:spacing w:val="-1"/>
        </w:rPr>
        <w:t>us</w:t>
      </w:r>
      <w:r>
        <w:rPr>
          <w:spacing w:val="29"/>
        </w:rPr>
        <w:t xml:space="preserve"> </w:t>
      </w:r>
      <w:r>
        <w:rPr>
          <w:spacing w:val="-1"/>
        </w:rPr>
        <w:t>about,</w:t>
      </w:r>
      <w:r>
        <w:rPr>
          <w:spacing w:val="30"/>
        </w:rPr>
        <w:t xml:space="preserve"> </w:t>
      </w:r>
      <w:r>
        <w:rPr>
          <w:spacing w:val="-1"/>
        </w:rPr>
        <w:t>how</w:t>
      </w:r>
      <w:r>
        <w:rPr>
          <w:spacing w:val="29"/>
        </w:rPr>
        <w:t xml:space="preserve"> </w:t>
      </w:r>
      <w:r>
        <w:rPr>
          <w:spacing w:val="-1"/>
        </w:rPr>
        <w:t>the</w:t>
      </w:r>
      <w:r>
        <w:rPr>
          <w:spacing w:val="32"/>
        </w:rPr>
        <w:t xml:space="preserve"> </w:t>
      </w:r>
      <w:r>
        <w:rPr>
          <w:spacing w:val="-1"/>
        </w:rPr>
        <w:t>requirements</w:t>
      </w:r>
      <w:r>
        <w:rPr>
          <w:spacing w:val="29"/>
        </w:rPr>
        <w:t xml:space="preserve"> </w:t>
      </w:r>
      <w:r>
        <w:t>of</w:t>
      </w:r>
      <w:r>
        <w:rPr>
          <w:spacing w:val="32"/>
        </w:rPr>
        <w:t xml:space="preserve"> </w:t>
      </w:r>
      <w:r>
        <w:rPr>
          <w:spacing w:val="-1"/>
        </w:rPr>
        <w:t>the</w:t>
      </w:r>
      <w:r>
        <w:rPr>
          <w:rFonts w:ascii="Times New Roman"/>
          <w:spacing w:val="63"/>
        </w:rPr>
        <w:t xml:space="preserve"> </w:t>
      </w:r>
      <w:r>
        <w:rPr>
          <w:spacing w:val="-1"/>
        </w:rPr>
        <w:t>service</w:t>
      </w:r>
      <w:r>
        <w:rPr>
          <w:spacing w:val="10"/>
        </w:rPr>
        <w:t xml:space="preserve"> </w:t>
      </w:r>
      <w:r>
        <w:rPr>
          <w:spacing w:val="-1"/>
        </w:rPr>
        <w:t>capacities</w:t>
      </w:r>
      <w:r>
        <w:rPr>
          <w:spacing w:val="10"/>
        </w:rPr>
        <w:t xml:space="preserve"> </w:t>
      </w:r>
      <w:r>
        <w:rPr>
          <w:spacing w:val="-1"/>
        </w:rPr>
        <w:t>are</w:t>
      </w:r>
      <w:r>
        <w:rPr>
          <w:spacing w:val="10"/>
        </w:rPr>
        <w:t xml:space="preserve"> </w:t>
      </w:r>
      <w:r>
        <w:rPr>
          <w:spacing w:val="-1"/>
        </w:rPr>
        <w:t>moved</w:t>
      </w:r>
      <w:r>
        <w:rPr>
          <w:spacing w:val="12"/>
        </w:rPr>
        <w:t xml:space="preserve"> </w:t>
      </w:r>
      <w:r>
        <w:t>with</w:t>
      </w:r>
      <w:r>
        <w:rPr>
          <w:spacing w:val="9"/>
        </w:rPr>
        <w:t xml:space="preserve"> </w:t>
      </w:r>
      <w:r>
        <w:t>a</w:t>
      </w:r>
      <w:r>
        <w:rPr>
          <w:spacing w:val="9"/>
        </w:rPr>
        <w:t xml:space="preserve"> </w:t>
      </w:r>
      <w:r>
        <w:rPr>
          <w:spacing w:val="-1"/>
        </w:rPr>
        <w:t>specific</w:t>
      </w:r>
      <w:r>
        <w:rPr>
          <w:spacing w:val="10"/>
        </w:rPr>
        <w:t xml:space="preserve"> </w:t>
      </w:r>
      <w:r>
        <w:t>end</w:t>
      </w:r>
      <w:r>
        <w:rPr>
          <w:spacing w:val="11"/>
        </w:rPr>
        <w:t xml:space="preserve"> </w:t>
      </w:r>
      <w:r>
        <w:rPr>
          <w:spacing w:val="-1"/>
        </w:rPr>
        <w:t>goal</w:t>
      </w:r>
      <w:r>
        <w:rPr>
          <w:spacing w:val="9"/>
        </w:rPr>
        <w:t xml:space="preserve"> </w:t>
      </w:r>
      <w:r>
        <w:t>to</w:t>
      </w:r>
      <w:r>
        <w:rPr>
          <w:spacing w:val="9"/>
        </w:rPr>
        <w:t xml:space="preserve"> </w:t>
      </w:r>
      <w:r>
        <w:rPr>
          <w:spacing w:val="-1"/>
        </w:rPr>
        <w:t>make</w:t>
      </w:r>
      <w:r>
        <w:rPr>
          <w:spacing w:val="11"/>
        </w:rPr>
        <w:t xml:space="preserve"> </w:t>
      </w:r>
      <w:r>
        <w:t>or</w:t>
      </w:r>
      <w:r>
        <w:rPr>
          <w:spacing w:val="11"/>
        </w:rPr>
        <w:t xml:space="preserve"> </w:t>
      </w:r>
      <w:r>
        <w:rPr>
          <w:spacing w:val="-1"/>
        </w:rPr>
        <w:t>build</w:t>
      </w:r>
      <w:r>
        <w:rPr>
          <w:spacing w:val="9"/>
        </w:rPr>
        <w:t xml:space="preserve"> </w:t>
      </w:r>
      <w:r>
        <w:t>the</w:t>
      </w:r>
      <w:r>
        <w:rPr>
          <w:spacing w:val="12"/>
        </w:rPr>
        <w:t xml:space="preserve"> </w:t>
      </w:r>
      <w:r>
        <w:rPr>
          <w:spacing w:val="-1"/>
        </w:rPr>
        <w:t>functional</w:t>
      </w:r>
      <w:r>
        <w:rPr>
          <w:spacing w:val="12"/>
        </w:rPr>
        <w:t xml:space="preserve"> </w:t>
      </w:r>
      <w:r>
        <w:rPr>
          <w:spacing w:val="-1"/>
        </w:rPr>
        <w:t>design</w:t>
      </w:r>
      <w:r>
        <w:rPr>
          <w:spacing w:val="9"/>
        </w:rPr>
        <w:t xml:space="preserve"> </w:t>
      </w:r>
      <w:r>
        <w:t>of</w:t>
      </w:r>
      <w:r>
        <w:rPr>
          <w:spacing w:val="9"/>
        </w:rPr>
        <w:t xml:space="preserve"> </w:t>
      </w:r>
      <w:r>
        <w:t>the</w:t>
      </w:r>
      <w:r>
        <w:rPr>
          <w:spacing w:val="11"/>
        </w:rPr>
        <w:t xml:space="preserve"> </w:t>
      </w:r>
      <w:r w:rsidR="00C8092F">
        <w:rPr>
          <w:spacing w:val="-1"/>
        </w:rPr>
        <w:t>car</w:t>
      </w:r>
      <w:r>
        <w:rPr>
          <w:rFonts w:ascii="Times New Roman"/>
          <w:spacing w:val="59"/>
        </w:rPr>
        <w:t xml:space="preserve"> </w:t>
      </w:r>
      <w:r>
        <w:rPr>
          <w:spacing w:val="-1"/>
        </w:rPr>
        <w:t>sharing service.</w:t>
      </w:r>
    </w:p>
    <w:p w14:paraId="125E4371" w14:textId="6240DF03" w:rsidR="00360AF5" w:rsidRDefault="00674C3A">
      <w:pPr>
        <w:pStyle w:val="BodyText"/>
        <w:spacing w:before="158" w:line="360" w:lineRule="auto"/>
        <w:ind w:right="134"/>
        <w:jc w:val="both"/>
      </w:pPr>
      <w:r>
        <w:rPr>
          <w:spacing w:val="-1"/>
        </w:rPr>
        <w:t>The</w:t>
      </w:r>
      <w:r>
        <w:rPr>
          <w:spacing w:val="-12"/>
        </w:rPr>
        <w:t xml:space="preserve"> </w:t>
      </w:r>
      <w:r>
        <w:rPr>
          <w:spacing w:val="-1"/>
        </w:rPr>
        <w:t>below</w:t>
      </w:r>
      <w:r>
        <w:rPr>
          <w:spacing w:val="-12"/>
        </w:rPr>
        <w:t xml:space="preserve"> </w:t>
      </w:r>
      <w:r>
        <w:rPr>
          <w:spacing w:val="-1"/>
        </w:rPr>
        <w:t>figure</w:t>
      </w:r>
      <w:r>
        <w:rPr>
          <w:spacing w:val="-14"/>
        </w:rPr>
        <w:t xml:space="preserve"> </w:t>
      </w:r>
      <w:r>
        <w:rPr>
          <w:spacing w:val="-1"/>
        </w:rPr>
        <w:t>gives</w:t>
      </w:r>
      <w:r>
        <w:rPr>
          <w:spacing w:val="-11"/>
        </w:rPr>
        <w:t xml:space="preserve"> </w:t>
      </w:r>
      <w:r>
        <w:t>a</w:t>
      </w:r>
      <w:r>
        <w:rPr>
          <w:spacing w:val="-12"/>
        </w:rPr>
        <w:t xml:space="preserve"> </w:t>
      </w:r>
      <w:r>
        <w:rPr>
          <w:spacing w:val="-1"/>
        </w:rPr>
        <w:t>brief</w:t>
      </w:r>
      <w:r>
        <w:rPr>
          <w:spacing w:val="-12"/>
        </w:rPr>
        <w:t xml:space="preserve"> </w:t>
      </w:r>
      <w:r>
        <w:rPr>
          <w:spacing w:val="-1"/>
        </w:rPr>
        <w:t>description</w:t>
      </w:r>
      <w:r>
        <w:rPr>
          <w:spacing w:val="-13"/>
        </w:rPr>
        <w:t xml:space="preserve"> </w:t>
      </w:r>
      <w:r>
        <w:rPr>
          <w:spacing w:val="-1"/>
        </w:rPr>
        <w:t>about</w:t>
      </w:r>
      <w:r>
        <w:rPr>
          <w:spacing w:val="-11"/>
        </w:rPr>
        <w:t xml:space="preserve"> </w:t>
      </w:r>
      <w:r>
        <w:rPr>
          <w:spacing w:val="-1"/>
        </w:rPr>
        <w:t>the</w:t>
      </w:r>
      <w:r>
        <w:rPr>
          <w:spacing w:val="-12"/>
        </w:rPr>
        <w:t xml:space="preserve"> </w:t>
      </w:r>
      <w:r>
        <w:rPr>
          <w:spacing w:val="-2"/>
        </w:rPr>
        <w:t>top</w:t>
      </w:r>
      <w:r>
        <w:rPr>
          <w:spacing w:val="-13"/>
        </w:rPr>
        <w:t xml:space="preserve"> </w:t>
      </w:r>
      <w:r>
        <w:t>level</w:t>
      </w:r>
      <w:r>
        <w:rPr>
          <w:spacing w:val="-13"/>
        </w:rPr>
        <w:t xml:space="preserve"> </w:t>
      </w:r>
      <w:r>
        <w:rPr>
          <w:spacing w:val="-1"/>
        </w:rPr>
        <w:t>and</w:t>
      </w:r>
      <w:r>
        <w:rPr>
          <w:spacing w:val="-13"/>
        </w:rPr>
        <w:t xml:space="preserve"> </w:t>
      </w:r>
      <w:r>
        <w:rPr>
          <w:spacing w:val="-1"/>
        </w:rPr>
        <w:t>also</w:t>
      </w:r>
      <w:r>
        <w:rPr>
          <w:spacing w:val="-11"/>
        </w:rPr>
        <w:t xml:space="preserve"> </w:t>
      </w:r>
      <w:r>
        <w:rPr>
          <w:spacing w:val="-1"/>
        </w:rPr>
        <w:t>second</w:t>
      </w:r>
      <w:r>
        <w:rPr>
          <w:spacing w:val="-13"/>
        </w:rPr>
        <w:t xml:space="preserve"> </w:t>
      </w:r>
      <w:r>
        <w:rPr>
          <w:spacing w:val="-2"/>
        </w:rPr>
        <w:t>level</w:t>
      </w:r>
      <w:r>
        <w:rPr>
          <w:spacing w:val="-11"/>
        </w:rPr>
        <w:t xml:space="preserve"> </w:t>
      </w:r>
      <w:r>
        <w:rPr>
          <w:spacing w:val="-1"/>
        </w:rPr>
        <w:t>functions</w:t>
      </w:r>
      <w:r>
        <w:rPr>
          <w:spacing w:val="-15"/>
        </w:rPr>
        <w:t xml:space="preserve"> </w:t>
      </w:r>
      <w:r>
        <w:t>of</w:t>
      </w:r>
      <w:r>
        <w:rPr>
          <w:spacing w:val="-15"/>
        </w:rPr>
        <w:t xml:space="preserve"> </w:t>
      </w:r>
      <w:r>
        <w:t>the</w:t>
      </w:r>
      <w:r>
        <w:rPr>
          <w:spacing w:val="-11"/>
        </w:rPr>
        <w:t xml:space="preserve"> </w:t>
      </w:r>
      <w:r>
        <w:rPr>
          <w:spacing w:val="-1"/>
        </w:rPr>
        <w:t>system.</w:t>
      </w:r>
      <w:r>
        <w:rPr>
          <w:rFonts w:ascii="Times New Roman"/>
          <w:spacing w:val="75"/>
        </w:rPr>
        <w:t xml:space="preserve"> </w:t>
      </w:r>
      <w:r>
        <w:rPr>
          <w:spacing w:val="-1"/>
        </w:rPr>
        <w:t>This</w:t>
      </w:r>
      <w:r>
        <w:rPr>
          <w:spacing w:val="-10"/>
        </w:rPr>
        <w:t xml:space="preserve"> </w:t>
      </w:r>
      <w:r>
        <w:rPr>
          <w:spacing w:val="-1"/>
        </w:rPr>
        <w:t>method</w:t>
      </w:r>
      <w:r>
        <w:rPr>
          <w:spacing w:val="-13"/>
        </w:rPr>
        <w:t xml:space="preserve"> </w:t>
      </w:r>
      <w:r>
        <w:t>of</w:t>
      </w:r>
      <w:r>
        <w:rPr>
          <w:spacing w:val="-10"/>
        </w:rPr>
        <w:t xml:space="preserve"> </w:t>
      </w:r>
      <w:r w:rsidR="00C8092F">
        <w:rPr>
          <w:spacing w:val="-1"/>
        </w:rPr>
        <w:t>car</w:t>
      </w:r>
      <w:r>
        <w:rPr>
          <w:spacing w:val="-8"/>
        </w:rPr>
        <w:t xml:space="preserve"> </w:t>
      </w:r>
      <w:r>
        <w:rPr>
          <w:spacing w:val="-1"/>
        </w:rPr>
        <w:t>sharing</w:t>
      </w:r>
      <w:r>
        <w:rPr>
          <w:spacing w:val="-13"/>
        </w:rPr>
        <w:t xml:space="preserve"> </w:t>
      </w:r>
      <w:r>
        <w:rPr>
          <w:spacing w:val="-1"/>
        </w:rPr>
        <w:t>services</w:t>
      </w:r>
      <w:r>
        <w:rPr>
          <w:spacing w:val="-9"/>
        </w:rPr>
        <w:t xml:space="preserve"> </w:t>
      </w:r>
      <w:r>
        <w:rPr>
          <w:spacing w:val="-1"/>
        </w:rPr>
        <w:t>operation</w:t>
      </w:r>
      <w:r>
        <w:rPr>
          <w:spacing w:val="-10"/>
        </w:rPr>
        <w:t xml:space="preserve"> </w:t>
      </w:r>
      <w:r>
        <w:t>is</w:t>
      </w:r>
      <w:r>
        <w:rPr>
          <w:spacing w:val="-9"/>
        </w:rPr>
        <w:t xml:space="preserve"> </w:t>
      </w:r>
      <w:r>
        <w:rPr>
          <w:spacing w:val="-1"/>
        </w:rPr>
        <w:t>used</w:t>
      </w:r>
      <w:r>
        <w:rPr>
          <w:spacing w:val="-10"/>
        </w:rPr>
        <w:t xml:space="preserve"> </w:t>
      </w:r>
      <w:r>
        <w:rPr>
          <w:spacing w:val="-1"/>
        </w:rPr>
        <w:t>to</w:t>
      </w:r>
      <w:r>
        <w:rPr>
          <w:spacing w:val="-9"/>
        </w:rPr>
        <w:t xml:space="preserve"> </w:t>
      </w:r>
      <w:r>
        <w:rPr>
          <w:spacing w:val="-1"/>
        </w:rPr>
        <w:t>define</w:t>
      </w:r>
      <w:r>
        <w:rPr>
          <w:spacing w:val="-8"/>
        </w:rPr>
        <w:t xml:space="preserve"> </w:t>
      </w:r>
      <w:r>
        <w:rPr>
          <w:spacing w:val="-1"/>
        </w:rPr>
        <w:t>the</w:t>
      </w:r>
      <w:r>
        <w:rPr>
          <w:spacing w:val="-9"/>
        </w:rPr>
        <w:t xml:space="preserve"> </w:t>
      </w:r>
      <w:r>
        <w:rPr>
          <w:spacing w:val="-1"/>
        </w:rPr>
        <w:t>hierarchy</w:t>
      </w:r>
      <w:r>
        <w:rPr>
          <w:spacing w:val="-11"/>
        </w:rPr>
        <w:t xml:space="preserve"> </w:t>
      </w:r>
      <w:r>
        <w:t>of</w:t>
      </w:r>
      <w:r>
        <w:rPr>
          <w:spacing w:val="-10"/>
        </w:rPr>
        <w:t xml:space="preserve"> </w:t>
      </w:r>
      <w:r>
        <w:rPr>
          <w:spacing w:val="-1"/>
        </w:rPr>
        <w:t>different</w:t>
      </w:r>
      <w:r>
        <w:rPr>
          <w:spacing w:val="-8"/>
        </w:rPr>
        <w:t xml:space="preserve"> </w:t>
      </w:r>
      <w:r>
        <w:rPr>
          <w:spacing w:val="-1"/>
        </w:rPr>
        <w:t>functional</w:t>
      </w:r>
      <w:r>
        <w:rPr>
          <w:spacing w:val="-10"/>
        </w:rPr>
        <w:t xml:space="preserve"> </w:t>
      </w:r>
      <w:r>
        <w:rPr>
          <w:spacing w:val="-1"/>
        </w:rPr>
        <w:t>levels</w:t>
      </w:r>
      <w:r>
        <w:rPr>
          <w:rFonts w:ascii="Times New Roman"/>
          <w:spacing w:val="75"/>
        </w:rPr>
        <w:t xml:space="preserve"> </w:t>
      </w:r>
      <w:r>
        <w:rPr>
          <w:spacing w:val="-1"/>
        </w:rPr>
        <w:t>and demonstrates</w:t>
      </w:r>
      <w:r>
        <w:t xml:space="preserve"> </w:t>
      </w:r>
      <w:r>
        <w:rPr>
          <w:spacing w:val="-1"/>
        </w:rPr>
        <w:t>systems</w:t>
      </w:r>
      <w:r>
        <w:rPr>
          <w:spacing w:val="-2"/>
        </w:rPr>
        <w:t xml:space="preserve"> </w:t>
      </w:r>
      <w:r>
        <w:rPr>
          <w:spacing w:val="-1"/>
        </w:rPr>
        <w:t>breakdown</w:t>
      </w:r>
      <w:r>
        <w:t xml:space="preserve"> </w:t>
      </w:r>
      <w:r>
        <w:rPr>
          <w:spacing w:val="-1"/>
        </w:rPr>
        <w:t>to</w:t>
      </w:r>
      <w:r>
        <w:t xml:space="preserve"> </w:t>
      </w:r>
      <w:r>
        <w:rPr>
          <w:spacing w:val="-1"/>
        </w:rPr>
        <w:t>the</w:t>
      </w:r>
      <w:r>
        <w:rPr>
          <w:spacing w:val="-2"/>
        </w:rPr>
        <w:t xml:space="preserve"> </w:t>
      </w:r>
      <w:r>
        <w:rPr>
          <w:spacing w:val="-1"/>
        </w:rPr>
        <w:t>second level.</w:t>
      </w:r>
    </w:p>
    <w:p w14:paraId="454DFE3F" w14:textId="77777777" w:rsidR="00360AF5" w:rsidRDefault="00674C3A">
      <w:pPr>
        <w:pStyle w:val="BodyText"/>
        <w:numPr>
          <w:ilvl w:val="2"/>
          <w:numId w:val="5"/>
        </w:numPr>
        <w:tabs>
          <w:tab w:val="left" w:pos="861"/>
        </w:tabs>
        <w:spacing w:before="158"/>
      </w:pPr>
      <w:r>
        <w:t>Top</w:t>
      </w:r>
      <w:r>
        <w:rPr>
          <w:spacing w:val="-1"/>
        </w:rPr>
        <w:t xml:space="preserve"> level</w:t>
      </w:r>
      <w:r>
        <w:rPr>
          <w:spacing w:val="-3"/>
        </w:rPr>
        <w:t xml:space="preserve"> </w:t>
      </w:r>
      <w:r>
        <w:rPr>
          <w:spacing w:val="-1"/>
        </w:rPr>
        <w:t>functions:</w:t>
      </w:r>
    </w:p>
    <w:p w14:paraId="5C1F9991" w14:textId="77777777" w:rsidR="00360AF5" w:rsidRDefault="00360AF5">
      <w:pPr>
        <w:spacing w:before="2"/>
        <w:rPr>
          <w:rFonts w:ascii="Calibri" w:eastAsia="Calibri" w:hAnsi="Calibri" w:cs="Calibri"/>
        </w:rPr>
      </w:pPr>
    </w:p>
    <w:p w14:paraId="435331FB" w14:textId="556E91A5" w:rsidR="00360AF5" w:rsidRDefault="00674C3A">
      <w:pPr>
        <w:pStyle w:val="BodyText"/>
        <w:spacing w:line="359" w:lineRule="auto"/>
        <w:ind w:right="138"/>
        <w:jc w:val="both"/>
      </w:pPr>
      <w:r>
        <w:rPr>
          <w:spacing w:val="-1"/>
        </w:rPr>
        <w:t>The</w:t>
      </w:r>
      <w:r>
        <w:rPr>
          <w:spacing w:val="3"/>
        </w:rPr>
        <w:t xml:space="preserve"> </w:t>
      </w:r>
      <w:r>
        <w:rPr>
          <w:spacing w:val="-1"/>
        </w:rPr>
        <w:t>user</w:t>
      </w:r>
      <w:r>
        <w:t xml:space="preserve"> </w:t>
      </w:r>
      <w:r>
        <w:rPr>
          <w:spacing w:val="-1"/>
        </w:rPr>
        <w:t>who</w:t>
      </w:r>
      <w:r>
        <w:t xml:space="preserve"> </w:t>
      </w:r>
      <w:r>
        <w:rPr>
          <w:spacing w:val="-1"/>
        </w:rPr>
        <w:t>tends</w:t>
      </w:r>
      <w:r>
        <w:t xml:space="preserve"> to</w:t>
      </w:r>
      <w:r>
        <w:rPr>
          <w:spacing w:val="1"/>
        </w:rPr>
        <w:t xml:space="preserve"> </w:t>
      </w:r>
      <w:r>
        <w:rPr>
          <w:spacing w:val="-1"/>
        </w:rPr>
        <w:t>upload</w:t>
      </w:r>
      <w:r>
        <w:rPr>
          <w:spacing w:val="1"/>
        </w:rPr>
        <w:t xml:space="preserve"> </w:t>
      </w:r>
      <w:r>
        <w:t>the</w:t>
      </w:r>
      <w:r>
        <w:rPr>
          <w:spacing w:val="2"/>
        </w:rPr>
        <w:t xml:space="preserve"> </w:t>
      </w:r>
      <w:r>
        <w:rPr>
          <w:spacing w:val="-1"/>
        </w:rPr>
        <w:t>advertisement</w:t>
      </w:r>
      <w:r>
        <w:rPr>
          <w:spacing w:val="1"/>
        </w:rPr>
        <w:t xml:space="preserve"> </w:t>
      </w:r>
      <w:r>
        <w:rPr>
          <w:spacing w:val="-1"/>
        </w:rPr>
        <w:t>posted</w:t>
      </w:r>
      <w:r>
        <w:rPr>
          <w:spacing w:val="2"/>
        </w:rPr>
        <w:t xml:space="preserve"> </w:t>
      </w:r>
      <w:r>
        <w:rPr>
          <w:spacing w:val="-1"/>
        </w:rPr>
        <w:t>generally</w:t>
      </w:r>
      <w:r>
        <w:rPr>
          <w:spacing w:val="3"/>
        </w:rPr>
        <w:t xml:space="preserve"> </w:t>
      </w:r>
      <w:r>
        <w:rPr>
          <w:spacing w:val="-1"/>
        </w:rPr>
        <w:t>needs</w:t>
      </w:r>
      <w:r>
        <w:t xml:space="preserve"> to</w:t>
      </w:r>
      <w:r>
        <w:rPr>
          <w:spacing w:val="1"/>
        </w:rPr>
        <w:t xml:space="preserve"> </w:t>
      </w:r>
      <w:r>
        <w:rPr>
          <w:spacing w:val="-1"/>
        </w:rPr>
        <w:t>get</w:t>
      </w:r>
      <w:r>
        <w:rPr>
          <w:spacing w:val="1"/>
        </w:rPr>
        <w:t xml:space="preserve"> </w:t>
      </w:r>
      <w:r>
        <w:rPr>
          <w:spacing w:val="-1"/>
        </w:rPr>
        <w:t xml:space="preserve">registered </w:t>
      </w:r>
      <w:r>
        <w:t xml:space="preserve">with </w:t>
      </w:r>
      <w:r>
        <w:rPr>
          <w:spacing w:val="-1"/>
        </w:rPr>
        <w:t>his</w:t>
      </w:r>
      <w:r>
        <w:rPr>
          <w:spacing w:val="2"/>
        </w:rPr>
        <w:t xml:space="preserve"> </w:t>
      </w:r>
      <w:r>
        <w:rPr>
          <w:spacing w:val="-1"/>
        </w:rPr>
        <w:t>name</w:t>
      </w:r>
      <w:r>
        <w:rPr>
          <w:rFonts w:ascii="Times New Roman"/>
          <w:spacing w:val="51"/>
        </w:rPr>
        <w:t xml:space="preserve"> </w:t>
      </w:r>
      <w:r>
        <w:rPr>
          <w:spacing w:val="-1"/>
        </w:rPr>
        <w:t>and</w:t>
      </w:r>
      <w:r>
        <w:rPr>
          <w:spacing w:val="11"/>
        </w:rPr>
        <w:t xml:space="preserve"> </w:t>
      </w:r>
      <w:r>
        <w:t>id</w:t>
      </w:r>
      <w:r>
        <w:rPr>
          <w:spacing w:val="11"/>
        </w:rPr>
        <w:t xml:space="preserve"> </w:t>
      </w:r>
      <w:r>
        <w:rPr>
          <w:spacing w:val="-1"/>
        </w:rPr>
        <w:t>along</w:t>
      </w:r>
      <w:r>
        <w:rPr>
          <w:spacing w:val="9"/>
        </w:rPr>
        <w:t xml:space="preserve"> </w:t>
      </w:r>
      <w:r>
        <w:t>with</w:t>
      </w:r>
      <w:r>
        <w:rPr>
          <w:spacing w:val="12"/>
        </w:rPr>
        <w:t xml:space="preserve"> </w:t>
      </w:r>
      <w:r>
        <w:rPr>
          <w:spacing w:val="-1"/>
        </w:rPr>
        <w:t>his</w:t>
      </w:r>
      <w:r>
        <w:rPr>
          <w:spacing w:val="11"/>
        </w:rPr>
        <w:t xml:space="preserve"> </w:t>
      </w:r>
      <w:r>
        <w:rPr>
          <w:spacing w:val="-2"/>
        </w:rPr>
        <w:t>payment</w:t>
      </w:r>
      <w:r>
        <w:rPr>
          <w:spacing w:val="11"/>
        </w:rPr>
        <w:t xml:space="preserve"> </w:t>
      </w:r>
      <w:r>
        <w:rPr>
          <w:spacing w:val="-1"/>
        </w:rPr>
        <w:t>details</w:t>
      </w:r>
      <w:r>
        <w:rPr>
          <w:spacing w:val="12"/>
        </w:rPr>
        <w:t xml:space="preserve"> </w:t>
      </w:r>
      <w:r>
        <w:t>which</w:t>
      </w:r>
      <w:r>
        <w:rPr>
          <w:spacing w:val="9"/>
        </w:rPr>
        <w:t xml:space="preserve"> </w:t>
      </w:r>
      <w:r>
        <w:t>are</w:t>
      </w:r>
      <w:r>
        <w:rPr>
          <w:spacing w:val="10"/>
        </w:rPr>
        <w:t xml:space="preserve"> </w:t>
      </w:r>
      <w:r>
        <w:rPr>
          <w:spacing w:val="-1"/>
        </w:rPr>
        <w:t>sent</w:t>
      </w:r>
      <w:r>
        <w:rPr>
          <w:spacing w:val="7"/>
        </w:rPr>
        <w:t xml:space="preserve"> </w:t>
      </w:r>
      <w:r>
        <w:rPr>
          <w:spacing w:val="-1"/>
        </w:rPr>
        <w:t>for</w:t>
      </w:r>
      <w:r>
        <w:rPr>
          <w:spacing w:val="10"/>
        </w:rPr>
        <w:t xml:space="preserve"> </w:t>
      </w:r>
      <w:r>
        <w:rPr>
          <w:spacing w:val="-1"/>
        </w:rPr>
        <w:t>verification.</w:t>
      </w:r>
      <w:r>
        <w:rPr>
          <w:spacing w:val="9"/>
        </w:rPr>
        <w:t xml:space="preserve"> </w:t>
      </w:r>
      <w:r>
        <w:rPr>
          <w:spacing w:val="-1"/>
        </w:rPr>
        <w:t>Once</w:t>
      </w:r>
      <w:r>
        <w:rPr>
          <w:spacing w:val="10"/>
        </w:rPr>
        <w:t xml:space="preserve"> </w:t>
      </w:r>
      <w:r>
        <w:rPr>
          <w:spacing w:val="-1"/>
        </w:rPr>
        <w:t>approved</w:t>
      </w:r>
      <w:r>
        <w:rPr>
          <w:spacing w:val="11"/>
        </w:rPr>
        <w:t xml:space="preserve"> </w:t>
      </w:r>
      <w:r>
        <w:rPr>
          <w:spacing w:val="-1"/>
        </w:rPr>
        <w:t>he</w:t>
      </w:r>
      <w:r>
        <w:rPr>
          <w:spacing w:val="13"/>
        </w:rPr>
        <w:t xml:space="preserve"> </w:t>
      </w:r>
      <w:r>
        <w:rPr>
          <w:spacing w:val="-1"/>
        </w:rPr>
        <w:t>gets</w:t>
      </w:r>
      <w:r>
        <w:rPr>
          <w:spacing w:val="9"/>
        </w:rPr>
        <w:t xml:space="preserve"> </w:t>
      </w:r>
      <w:r>
        <w:rPr>
          <w:spacing w:val="-1"/>
        </w:rPr>
        <w:t>to</w:t>
      </w:r>
      <w:r>
        <w:rPr>
          <w:spacing w:val="13"/>
        </w:rPr>
        <w:t xml:space="preserve"> </w:t>
      </w:r>
      <w:r>
        <w:rPr>
          <w:spacing w:val="-1"/>
        </w:rPr>
        <w:t>add</w:t>
      </w:r>
      <w:r>
        <w:rPr>
          <w:spacing w:val="12"/>
        </w:rPr>
        <w:t xml:space="preserve"> </w:t>
      </w:r>
      <w:r>
        <w:rPr>
          <w:spacing w:val="-1"/>
        </w:rPr>
        <w:t>his</w:t>
      </w:r>
      <w:r>
        <w:rPr>
          <w:rFonts w:ascii="Times New Roman"/>
          <w:spacing w:val="79"/>
        </w:rPr>
        <w:t xml:space="preserve"> </w:t>
      </w:r>
      <w:r w:rsidR="00C8092F">
        <w:rPr>
          <w:spacing w:val="-1"/>
        </w:rPr>
        <w:t>car</w:t>
      </w:r>
      <w:r>
        <w:t xml:space="preserve"> </w:t>
      </w:r>
      <w:r>
        <w:rPr>
          <w:spacing w:val="-1"/>
        </w:rPr>
        <w:t xml:space="preserve">with </w:t>
      </w:r>
      <w:r>
        <w:t>the</w:t>
      </w:r>
      <w:r>
        <w:rPr>
          <w:spacing w:val="-2"/>
        </w:rPr>
        <w:t xml:space="preserve"> </w:t>
      </w:r>
      <w:r>
        <w:rPr>
          <w:spacing w:val="-1"/>
        </w:rPr>
        <w:t xml:space="preserve">minimum details </w:t>
      </w:r>
      <w:r>
        <w:t>and</w:t>
      </w:r>
      <w:r>
        <w:rPr>
          <w:spacing w:val="-2"/>
        </w:rPr>
        <w:t xml:space="preserve"> </w:t>
      </w:r>
      <w:r>
        <w:t>wait</w:t>
      </w:r>
      <w:r>
        <w:rPr>
          <w:spacing w:val="-3"/>
        </w:rPr>
        <w:t xml:space="preserve"> </w:t>
      </w:r>
      <w:r>
        <w:t>for</w:t>
      </w:r>
      <w:r>
        <w:rPr>
          <w:spacing w:val="-2"/>
        </w:rPr>
        <w:t xml:space="preserve"> </w:t>
      </w:r>
      <w:r>
        <w:t xml:space="preserve">a </w:t>
      </w:r>
      <w:r>
        <w:rPr>
          <w:spacing w:val="-1"/>
        </w:rPr>
        <w:t>user</w:t>
      </w:r>
      <w:r>
        <w:rPr>
          <w:spacing w:val="-3"/>
        </w:rPr>
        <w:t xml:space="preserve"> </w:t>
      </w:r>
      <w:r>
        <w:rPr>
          <w:spacing w:val="-1"/>
        </w:rPr>
        <w:t>to</w:t>
      </w:r>
      <w:r>
        <w:rPr>
          <w:spacing w:val="1"/>
        </w:rPr>
        <w:t xml:space="preserve"> </w:t>
      </w:r>
      <w:r>
        <w:rPr>
          <w:spacing w:val="-1"/>
        </w:rPr>
        <w:t>approach.</w:t>
      </w:r>
    </w:p>
    <w:p w14:paraId="37690FF0" w14:textId="16D1A119" w:rsidR="003C4AEC" w:rsidRDefault="003C4AEC" w:rsidP="003C4AEC">
      <w:pPr>
        <w:pStyle w:val="BodyText"/>
        <w:spacing w:before="162" w:line="360" w:lineRule="auto"/>
        <w:ind w:right="139"/>
        <w:jc w:val="both"/>
        <w:rPr>
          <w:rFonts w:cs="Calibri"/>
          <w:spacing w:val="-1"/>
        </w:rPr>
      </w:pPr>
      <w:r w:rsidRPr="003C4AEC">
        <w:rPr>
          <w:rFonts w:eastAsiaTheme="minorHAnsi" w:cs="Calibri"/>
        </w:rPr>
        <w:t>Concerning the customer or the client</w:t>
      </w:r>
      <w:r w:rsidR="00674C3A" w:rsidRPr="003C4AEC">
        <w:rPr>
          <w:rFonts w:cs="Calibri"/>
          <w:spacing w:val="-1"/>
        </w:rPr>
        <w:t>,</w:t>
      </w:r>
      <w:r w:rsidR="00674C3A" w:rsidRPr="003C4AEC">
        <w:rPr>
          <w:rFonts w:cs="Calibri"/>
          <w:spacing w:val="12"/>
        </w:rPr>
        <w:t xml:space="preserve"> </w:t>
      </w:r>
      <w:r w:rsidR="00423197" w:rsidRPr="003C4AEC">
        <w:rPr>
          <w:rFonts w:cs="Calibri"/>
          <w:spacing w:val="12"/>
        </w:rPr>
        <w:t>he/she should</w:t>
      </w:r>
      <w:r w:rsidR="00674C3A" w:rsidRPr="003C4AEC">
        <w:rPr>
          <w:rFonts w:cs="Calibri"/>
          <w:spacing w:val="13"/>
        </w:rPr>
        <w:t xml:space="preserve"> </w:t>
      </w:r>
      <w:r w:rsidR="00674C3A" w:rsidRPr="003C4AEC">
        <w:rPr>
          <w:rFonts w:cs="Calibri"/>
          <w:spacing w:val="-1"/>
        </w:rPr>
        <w:t>have</w:t>
      </w:r>
      <w:r w:rsidR="00674C3A" w:rsidRPr="003C4AEC">
        <w:rPr>
          <w:rFonts w:cs="Calibri"/>
          <w:spacing w:val="15"/>
        </w:rPr>
        <w:t xml:space="preserve"> </w:t>
      </w:r>
      <w:r w:rsidR="00674C3A" w:rsidRPr="003C4AEC">
        <w:rPr>
          <w:rFonts w:cs="Calibri"/>
        </w:rPr>
        <w:t>an</w:t>
      </w:r>
      <w:r w:rsidR="00674C3A" w:rsidRPr="003C4AEC">
        <w:rPr>
          <w:rFonts w:cs="Calibri"/>
          <w:spacing w:val="11"/>
        </w:rPr>
        <w:t xml:space="preserve"> </w:t>
      </w:r>
      <w:r w:rsidR="00674C3A" w:rsidRPr="003C4AEC">
        <w:rPr>
          <w:rFonts w:cs="Calibri"/>
          <w:spacing w:val="-1"/>
        </w:rPr>
        <w:t>account</w:t>
      </w:r>
      <w:r w:rsidR="00674C3A" w:rsidRPr="003C4AEC">
        <w:rPr>
          <w:rFonts w:cs="Calibri"/>
          <w:spacing w:val="13"/>
        </w:rPr>
        <w:t xml:space="preserve"> </w:t>
      </w:r>
      <w:r w:rsidR="00674C3A" w:rsidRPr="003C4AEC">
        <w:rPr>
          <w:rFonts w:cs="Calibri"/>
          <w:spacing w:val="-1"/>
        </w:rPr>
        <w:t>and</w:t>
      </w:r>
      <w:r w:rsidR="00674C3A" w:rsidRPr="003C4AEC">
        <w:rPr>
          <w:rFonts w:cs="Calibri"/>
          <w:spacing w:val="13"/>
        </w:rPr>
        <w:t xml:space="preserve"> </w:t>
      </w:r>
      <w:r w:rsidR="00674C3A" w:rsidRPr="003C4AEC">
        <w:rPr>
          <w:rFonts w:cs="Calibri"/>
          <w:spacing w:val="-2"/>
        </w:rPr>
        <w:t>be</w:t>
      </w:r>
      <w:r w:rsidR="00674C3A" w:rsidRPr="003C4AEC">
        <w:rPr>
          <w:rFonts w:cs="Calibri"/>
          <w:spacing w:val="12"/>
        </w:rPr>
        <w:t xml:space="preserve"> </w:t>
      </w:r>
      <w:r w:rsidR="00674C3A" w:rsidRPr="003C4AEC">
        <w:rPr>
          <w:rFonts w:cs="Calibri"/>
          <w:spacing w:val="-1"/>
        </w:rPr>
        <w:t>verified</w:t>
      </w:r>
      <w:r w:rsidR="00674C3A" w:rsidRPr="003C4AEC">
        <w:rPr>
          <w:rFonts w:cs="Calibri"/>
          <w:spacing w:val="12"/>
        </w:rPr>
        <w:t xml:space="preserve"> </w:t>
      </w:r>
      <w:r w:rsidR="00674C3A" w:rsidRPr="003C4AEC">
        <w:rPr>
          <w:rFonts w:cs="Calibri"/>
        </w:rPr>
        <w:t>with</w:t>
      </w:r>
      <w:r w:rsidR="00674C3A" w:rsidRPr="003C4AEC">
        <w:rPr>
          <w:rFonts w:cs="Calibri"/>
          <w:spacing w:val="11"/>
        </w:rPr>
        <w:t xml:space="preserve"> </w:t>
      </w:r>
      <w:r w:rsidR="00674C3A" w:rsidRPr="003C4AEC">
        <w:rPr>
          <w:rFonts w:cs="Calibri"/>
        </w:rPr>
        <w:t>the</w:t>
      </w:r>
      <w:r w:rsidR="00674C3A" w:rsidRPr="003C4AEC">
        <w:rPr>
          <w:rFonts w:cs="Calibri"/>
          <w:spacing w:val="12"/>
        </w:rPr>
        <w:t xml:space="preserve"> </w:t>
      </w:r>
      <w:r w:rsidR="00674C3A" w:rsidRPr="003C4AEC">
        <w:rPr>
          <w:rFonts w:cs="Calibri"/>
        </w:rPr>
        <w:t>card</w:t>
      </w:r>
      <w:r w:rsidR="00674C3A" w:rsidRPr="003C4AEC">
        <w:rPr>
          <w:rFonts w:cs="Calibri"/>
          <w:spacing w:val="11"/>
        </w:rPr>
        <w:t xml:space="preserve"> </w:t>
      </w:r>
      <w:r w:rsidR="00674C3A" w:rsidRPr="003C4AEC">
        <w:rPr>
          <w:rFonts w:cs="Calibri"/>
          <w:spacing w:val="-1"/>
        </w:rPr>
        <w:t>or</w:t>
      </w:r>
      <w:r w:rsidR="00674C3A" w:rsidRPr="003C4AEC">
        <w:rPr>
          <w:rFonts w:cs="Calibri"/>
          <w:spacing w:val="43"/>
        </w:rPr>
        <w:t xml:space="preserve"> </w:t>
      </w:r>
      <w:r w:rsidR="00674C3A" w:rsidRPr="003C4AEC">
        <w:rPr>
          <w:rFonts w:cs="Calibri"/>
          <w:spacing w:val="-1"/>
        </w:rPr>
        <w:t>payment</w:t>
      </w:r>
      <w:r w:rsidR="00674C3A" w:rsidRPr="003C4AEC">
        <w:rPr>
          <w:rFonts w:cs="Calibri"/>
          <w:spacing w:val="7"/>
        </w:rPr>
        <w:t xml:space="preserve"> </w:t>
      </w:r>
      <w:r w:rsidR="00674C3A" w:rsidRPr="003C4AEC">
        <w:rPr>
          <w:rFonts w:cs="Calibri"/>
          <w:spacing w:val="-1"/>
        </w:rPr>
        <w:t>details</w:t>
      </w:r>
      <w:r w:rsidR="00674C3A" w:rsidRPr="003C4AEC">
        <w:rPr>
          <w:rFonts w:cs="Calibri"/>
          <w:spacing w:val="6"/>
        </w:rPr>
        <w:t xml:space="preserve"> </w:t>
      </w:r>
      <w:r w:rsidR="00674C3A" w:rsidRPr="003C4AEC">
        <w:rPr>
          <w:rFonts w:cs="Calibri"/>
          <w:spacing w:val="-1"/>
        </w:rPr>
        <w:t>get</w:t>
      </w:r>
      <w:r w:rsidR="00674C3A" w:rsidRPr="003C4AEC">
        <w:rPr>
          <w:rFonts w:cs="Calibri"/>
          <w:spacing w:val="5"/>
        </w:rPr>
        <w:t xml:space="preserve"> </w:t>
      </w:r>
      <w:r w:rsidR="00674C3A" w:rsidRPr="003C4AEC">
        <w:rPr>
          <w:rFonts w:cs="Calibri"/>
        </w:rPr>
        <w:t>to</w:t>
      </w:r>
      <w:r w:rsidR="00674C3A" w:rsidRPr="003C4AEC">
        <w:rPr>
          <w:rFonts w:cs="Calibri"/>
          <w:spacing w:val="7"/>
        </w:rPr>
        <w:t xml:space="preserve"> </w:t>
      </w:r>
      <w:r w:rsidR="00674C3A" w:rsidRPr="003C4AEC">
        <w:rPr>
          <w:rFonts w:cs="Calibri"/>
          <w:spacing w:val="-1"/>
        </w:rPr>
        <w:t>search</w:t>
      </w:r>
      <w:r w:rsidR="00674C3A" w:rsidRPr="003C4AEC">
        <w:rPr>
          <w:rFonts w:cs="Calibri"/>
          <w:spacing w:val="6"/>
        </w:rPr>
        <w:t xml:space="preserve"> </w:t>
      </w:r>
      <w:r w:rsidR="00674C3A" w:rsidRPr="003C4AEC">
        <w:rPr>
          <w:rFonts w:cs="Calibri"/>
          <w:spacing w:val="-1"/>
        </w:rPr>
        <w:t>for</w:t>
      </w:r>
      <w:r w:rsidR="00674C3A" w:rsidRPr="003C4AEC">
        <w:rPr>
          <w:rFonts w:cs="Calibri"/>
          <w:spacing w:val="4"/>
        </w:rPr>
        <w:t xml:space="preserve"> </w:t>
      </w:r>
      <w:r w:rsidR="00674C3A" w:rsidRPr="003C4AEC">
        <w:rPr>
          <w:rFonts w:cs="Calibri"/>
        </w:rPr>
        <w:t>the</w:t>
      </w:r>
      <w:r w:rsidR="00674C3A" w:rsidRPr="003C4AEC">
        <w:rPr>
          <w:rFonts w:cs="Calibri"/>
          <w:spacing w:val="5"/>
        </w:rPr>
        <w:t xml:space="preserve"> </w:t>
      </w:r>
      <w:r w:rsidR="00674C3A" w:rsidRPr="003C4AEC">
        <w:rPr>
          <w:rFonts w:cs="Calibri"/>
          <w:spacing w:val="-1"/>
        </w:rPr>
        <w:t>required</w:t>
      </w:r>
      <w:r w:rsidR="00674C3A" w:rsidRPr="003C4AEC">
        <w:rPr>
          <w:rFonts w:cs="Calibri"/>
          <w:spacing w:val="5"/>
        </w:rPr>
        <w:t xml:space="preserve"> </w:t>
      </w:r>
      <w:r w:rsidR="00674C3A" w:rsidRPr="003C4AEC">
        <w:rPr>
          <w:rFonts w:cs="Calibri"/>
        </w:rPr>
        <w:t>or</w:t>
      </w:r>
      <w:r w:rsidR="00674C3A" w:rsidRPr="003C4AEC">
        <w:rPr>
          <w:rFonts w:cs="Calibri"/>
          <w:spacing w:val="4"/>
        </w:rPr>
        <w:t xml:space="preserve"> </w:t>
      </w:r>
      <w:r w:rsidR="00674C3A" w:rsidRPr="003C4AEC">
        <w:rPr>
          <w:rFonts w:cs="Calibri"/>
          <w:spacing w:val="-1"/>
        </w:rPr>
        <w:t>desired</w:t>
      </w:r>
      <w:r w:rsidR="00674C3A" w:rsidRPr="003C4AEC">
        <w:rPr>
          <w:rFonts w:cs="Calibri"/>
          <w:spacing w:val="6"/>
        </w:rPr>
        <w:t xml:space="preserve"> </w:t>
      </w:r>
      <w:r w:rsidR="00C8092F" w:rsidRPr="003C4AEC">
        <w:rPr>
          <w:rFonts w:cs="Calibri"/>
          <w:spacing w:val="-1"/>
        </w:rPr>
        <w:t>car</w:t>
      </w:r>
      <w:r w:rsidR="00674C3A" w:rsidRPr="003C4AEC">
        <w:rPr>
          <w:rFonts w:cs="Calibri"/>
          <w:spacing w:val="6"/>
        </w:rPr>
        <w:t xml:space="preserve"> </w:t>
      </w:r>
      <w:r w:rsidR="00674C3A" w:rsidRPr="003C4AEC">
        <w:rPr>
          <w:rFonts w:cs="Calibri"/>
          <w:spacing w:val="-1"/>
        </w:rPr>
        <w:t>and</w:t>
      </w:r>
      <w:r w:rsidR="00674C3A" w:rsidRPr="003C4AEC">
        <w:rPr>
          <w:rFonts w:cs="Calibri"/>
          <w:spacing w:val="6"/>
        </w:rPr>
        <w:t xml:space="preserve"> </w:t>
      </w:r>
      <w:r w:rsidR="00674C3A" w:rsidRPr="003C4AEC">
        <w:rPr>
          <w:rFonts w:cs="Calibri"/>
          <w:spacing w:val="-1"/>
        </w:rPr>
        <w:t>gets</w:t>
      </w:r>
      <w:r w:rsidR="00674C3A" w:rsidRPr="003C4AEC">
        <w:rPr>
          <w:rFonts w:cs="Calibri"/>
          <w:spacing w:val="5"/>
        </w:rPr>
        <w:t xml:space="preserve"> </w:t>
      </w:r>
      <w:r w:rsidR="00674C3A" w:rsidRPr="003C4AEC">
        <w:rPr>
          <w:rFonts w:cs="Calibri"/>
        </w:rPr>
        <w:t>to</w:t>
      </w:r>
      <w:r w:rsidR="00674C3A" w:rsidRPr="003C4AEC">
        <w:rPr>
          <w:rFonts w:cs="Calibri"/>
          <w:spacing w:val="6"/>
        </w:rPr>
        <w:t xml:space="preserve"> </w:t>
      </w:r>
      <w:r w:rsidR="00674C3A" w:rsidRPr="003C4AEC">
        <w:rPr>
          <w:rFonts w:cs="Calibri"/>
          <w:spacing w:val="-1"/>
        </w:rPr>
        <w:t>communicate</w:t>
      </w:r>
      <w:r w:rsidR="00674C3A" w:rsidRPr="003C4AEC">
        <w:rPr>
          <w:rFonts w:cs="Calibri"/>
          <w:spacing w:val="6"/>
        </w:rPr>
        <w:t xml:space="preserve"> </w:t>
      </w:r>
      <w:r w:rsidR="00674C3A" w:rsidRPr="003C4AEC">
        <w:rPr>
          <w:rFonts w:cs="Calibri"/>
        </w:rPr>
        <w:t>with</w:t>
      </w:r>
      <w:r w:rsidR="00674C3A" w:rsidRPr="003C4AEC">
        <w:rPr>
          <w:rFonts w:cs="Calibri"/>
          <w:spacing w:val="4"/>
        </w:rPr>
        <w:t xml:space="preserve"> </w:t>
      </w:r>
      <w:r w:rsidR="00674C3A" w:rsidRPr="003C4AEC">
        <w:rPr>
          <w:rFonts w:cs="Calibri"/>
        </w:rPr>
        <w:t>the</w:t>
      </w:r>
      <w:r w:rsidR="00674C3A" w:rsidRPr="003C4AEC">
        <w:rPr>
          <w:rFonts w:cs="Calibri"/>
          <w:spacing w:val="5"/>
        </w:rPr>
        <w:t xml:space="preserve"> </w:t>
      </w:r>
      <w:r w:rsidR="00674C3A" w:rsidRPr="003C4AEC">
        <w:rPr>
          <w:rFonts w:cs="Calibri"/>
          <w:spacing w:val="-1"/>
        </w:rPr>
        <w:t>owner</w:t>
      </w:r>
      <w:r w:rsidR="00674C3A" w:rsidRPr="003C4AEC">
        <w:rPr>
          <w:rFonts w:cs="Calibri"/>
          <w:spacing w:val="67"/>
        </w:rPr>
        <w:t xml:space="preserve"> </w:t>
      </w:r>
      <w:r w:rsidR="00674C3A" w:rsidRPr="003C4AEC">
        <w:rPr>
          <w:rFonts w:cs="Calibri"/>
        </w:rPr>
        <w:t>of</w:t>
      </w:r>
      <w:r w:rsidR="00674C3A" w:rsidRPr="003C4AEC">
        <w:rPr>
          <w:rFonts w:cs="Calibri"/>
          <w:spacing w:val="-1"/>
        </w:rPr>
        <w:t xml:space="preserve"> the</w:t>
      </w:r>
      <w:r w:rsidR="00674C3A" w:rsidRPr="003C4AEC">
        <w:rPr>
          <w:rFonts w:cs="Calibri"/>
          <w:spacing w:val="-2"/>
        </w:rPr>
        <w:t xml:space="preserve"> </w:t>
      </w:r>
      <w:r w:rsidR="00C8092F" w:rsidRPr="003C4AEC">
        <w:rPr>
          <w:rFonts w:cs="Calibri"/>
          <w:spacing w:val="-1"/>
        </w:rPr>
        <w:t>car</w:t>
      </w:r>
      <w:r w:rsidR="00674C3A" w:rsidRPr="003C4AEC">
        <w:rPr>
          <w:rFonts w:cs="Calibri"/>
          <w:spacing w:val="-3"/>
        </w:rPr>
        <w:t xml:space="preserve"> </w:t>
      </w:r>
      <w:r w:rsidR="00674C3A" w:rsidRPr="003C4AEC">
        <w:rPr>
          <w:rFonts w:cs="Calibri"/>
        </w:rPr>
        <w:t>and</w:t>
      </w:r>
      <w:r w:rsidR="00674C3A" w:rsidRPr="003C4AEC">
        <w:rPr>
          <w:rFonts w:cs="Calibri"/>
          <w:spacing w:val="-1"/>
        </w:rPr>
        <w:t xml:space="preserve"> settle</w:t>
      </w:r>
      <w:r w:rsidR="00674C3A" w:rsidRPr="003C4AEC">
        <w:rPr>
          <w:rFonts w:cs="Calibri"/>
          <w:spacing w:val="-2"/>
        </w:rPr>
        <w:t xml:space="preserve"> </w:t>
      </w:r>
      <w:r w:rsidR="00674C3A" w:rsidRPr="003C4AEC">
        <w:rPr>
          <w:rFonts w:cs="Calibri"/>
        </w:rPr>
        <w:t>with</w:t>
      </w:r>
      <w:r w:rsidR="00674C3A" w:rsidRPr="003C4AEC">
        <w:rPr>
          <w:rFonts w:cs="Calibri"/>
          <w:spacing w:val="-3"/>
        </w:rPr>
        <w:t xml:space="preserve"> </w:t>
      </w:r>
      <w:r w:rsidR="00674C3A" w:rsidRPr="003C4AEC">
        <w:rPr>
          <w:rFonts w:cs="Calibri"/>
        </w:rPr>
        <w:t>a</w:t>
      </w:r>
      <w:r w:rsidR="00674C3A" w:rsidRPr="003C4AEC">
        <w:rPr>
          <w:rFonts w:cs="Calibri"/>
          <w:spacing w:val="-1"/>
        </w:rPr>
        <w:t xml:space="preserve"> deal. </w:t>
      </w:r>
      <w:r w:rsidR="00FC2F65">
        <w:rPr>
          <w:rFonts w:cs="Calibri"/>
          <w:spacing w:val="-1"/>
        </w:rPr>
        <w:t>The P</w:t>
      </w:r>
      <w:r w:rsidRPr="003C4AEC">
        <w:rPr>
          <w:rFonts w:cs="Calibri"/>
          <w:spacing w:val="-1"/>
        </w:rPr>
        <w:t>ayments are successfully accepted.</w:t>
      </w:r>
    </w:p>
    <w:p w14:paraId="52575729" w14:textId="7B423E9D" w:rsidR="00360AF5" w:rsidRDefault="00674C3A" w:rsidP="003C4AEC">
      <w:pPr>
        <w:pStyle w:val="BodyText"/>
        <w:spacing w:before="162" w:line="360" w:lineRule="auto"/>
        <w:ind w:right="139"/>
        <w:jc w:val="both"/>
      </w:pPr>
      <w:r>
        <w:rPr>
          <w:spacing w:val="-1"/>
        </w:rPr>
        <w:t>These</w:t>
      </w:r>
      <w:r>
        <w:rPr>
          <w:spacing w:val="1"/>
        </w:rPr>
        <w:t xml:space="preserve"> </w:t>
      </w:r>
      <w:r>
        <w:rPr>
          <w:spacing w:val="-1"/>
        </w:rPr>
        <w:t>functions</w:t>
      </w:r>
      <w:r>
        <w:rPr>
          <w:spacing w:val="1"/>
        </w:rPr>
        <w:t xml:space="preserve"> </w:t>
      </w:r>
      <w:r>
        <w:rPr>
          <w:spacing w:val="-1"/>
        </w:rPr>
        <w:t>that</w:t>
      </w:r>
      <w:r>
        <w:t xml:space="preserve"> </w:t>
      </w:r>
      <w:r>
        <w:rPr>
          <w:spacing w:val="-1"/>
        </w:rPr>
        <w:t>enables</w:t>
      </w:r>
      <w:r>
        <w:rPr>
          <w:spacing w:val="1"/>
        </w:rPr>
        <w:t xml:space="preserve"> </w:t>
      </w:r>
      <w:r>
        <w:t xml:space="preserve">the </w:t>
      </w:r>
      <w:r w:rsidR="00F85299">
        <w:rPr>
          <w:spacing w:val="-1"/>
        </w:rPr>
        <w:t>interaction</w:t>
      </w:r>
      <w:r w:rsidR="00F85299">
        <w:t xml:space="preserve"> of</w:t>
      </w:r>
      <w:r>
        <w:rPr>
          <w:spacing w:val="48"/>
        </w:rPr>
        <w:t xml:space="preserve"> </w:t>
      </w:r>
      <w:r w:rsidR="005F45F7">
        <w:rPr>
          <w:spacing w:val="-1"/>
        </w:rPr>
        <w:t>application</w:t>
      </w:r>
      <w:r w:rsidR="005F45F7">
        <w:t xml:space="preserve"> and</w:t>
      </w:r>
      <w:r>
        <w:rPr>
          <w:spacing w:val="49"/>
        </w:rPr>
        <w:t xml:space="preserve"> </w:t>
      </w:r>
      <w:r>
        <w:t>the</w:t>
      </w:r>
      <w:r>
        <w:rPr>
          <w:spacing w:val="1"/>
        </w:rPr>
        <w:t xml:space="preserve"> </w:t>
      </w:r>
      <w:r w:rsidR="00C8092F">
        <w:rPr>
          <w:spacing w:val="-1"/>
        </w:rPr>
        <w:t>car</w:t>
      </w:r>
      <w:r>
        <w:rPr>
          <w:spacing w:val="1"/>
        </w:rPr>
        <w:t xml:space="preserve"> </w:t>
      </w:r>
      <w:r>
        <w:rPr>
          <w:spacing w:val="-1"/>
        </w:rPr>
        <w:t>user</w:t>
      </w:r>
      <w:r>
        <w:rPr>
          <w:spacing w:val="1"/>
        </w:rPr>
        <w:t xml:space="preserve"> </w:t>
      </w:r>
      <w:r>
        <w:rPr>
          <w:spacing w:val="-1"/>
        </w:rPr>
        <w:t>and</w:t>
      </w:r>
      <w:r>
        <w:rPr>
          <w:spacing w:val="49"/>
        </w:rPr>
        <w:t xml:space="preserve"> </w:t>
      </w:r>
      <w:r w:rsidR="00C8092F">
        <w:rPr>
          <w:spacing w:val="-1"/>
        </w:rPr>
        <w:t>car</w:t>
      </w:r>
      <w:r>
        <w:rPr>
          <w:spacing w:val="48"/>
        </w:rPr>
        <w:t xml:space="preserve"> </w:t>
      </w:r>
      <w:r>
        <w:t>owner</w:t>
      </w:r>
      <w:r>
        <w:rPr>
          <w:spacing w:val="49"/>
        </w:rPr>
        <w:t xml:space="preserve"> </w:t>
      </w:r>
      <w:r>
        <w:t>are</w:t>
      </w:r>
      <w:r>
        <w:rPr>
          <w:rFonts w:ascii="Times New Roman"/>
          <w:spacing w:val="55"/>
        </w:rPr>
        <w:t xml:space="preserve"> </w:t>
      </w:r>
      <w:r>
        <w:rPr>
          <w:spacing w:val="-1"/>
        </w:rPr>
        <w:t>considered</w:t>
      </w:r>
      <w:r>
        <w:rPr>
          <w:spacing w:val="4"/>
        </w:rPr>
        <w:t xml:space="preserve"> </w:t>
      </w:r>
      <w:r>
        <w:rPr>
          <w:spacing w:val="-1"/>
        </w:rPr>
        <w:t>to</w:t>
      </w:r>
      <w:r>
        <w:rPr>
          <w:spacing w:val="6"/>
        </w:rPr>
        <w:t xml:space="preserve"> </w:t>
      </w:r>
      <w:r>
        <w:rPr>
          <w:spacing w:val="-1"/>
        </w:rPr>
        <w:t>be</w:t>
      </w:r>
      <w:r>
        <w:rPr>
          <w:spacing w:val="5"/>
        </w:rPr>
        <w:t xml:space="preserve"> </w:t>
      </w:r>
      <w:r>
        <w:t>the</w:t>
      </w:r>
      <w:r>
        <w:rPr>
          <w:spacing w:val="6"/>
        </w:rPr>
        <w:t xml:space="preserve"> </w:t>
      </w:r>
      <w:r w:rsidR="00250375">
        <w:rPr>
          <w:spacing w:val="-1"/>
        </w:rPr>
        <w:t>top</w:t>
      </w:r>
      <w:r w:rsidR="00250375">
        <w:rPr>
          <w:spacing w:val="6"/>
        </w:rPr>
        <w:t>-level</w:t>
      </w:r>
      <w:r>
        <w:rPr>
          <w:spacing w:val="5"/>
        </w:rPr>
        <w:t xml:space="preserve"> </w:t>
      </w:r>
      <w:r>
        <w:rPr>
          <w:spacing w:val="-1"/>
        </w:rPr>
        <w:t>function</w:t>
      </w:r>
      <w:r>
        <w:rPr>
          <w:spacing w:val="4"/>
        </w:rPr>
        <w:t xml:space="preserve"> </w:t>
      </w:r>
      <w:r>
        <w:rPr>
          <w:spacing w:val="-1"/>
        </w:rPr>
        <w:t>which</w:t>
      </w:r>
      <w:r>
        <w:rPr>
          <w:spacing w:val="7"/>
        </w:rPr>
        <w:t xml:space="preserve"> </w:t>
      </w:r>
      <w:r>
        <w:rPr>
          <w:spacing w:val="-1"/>
        </w:rPr>
        <w:t>the</w:t>
      </w:r>
      <w:r>
        <w:rPr>
          <w:spacing w:val="7"/>
        </w:rPr>
        <w:t xml:space="preserve"> </w:t>
      </w:r>
      <w:r>
        <w:rPr>
          <w:spacing w:val="-2"/>
        </w:rPr>
        <w:t>users</w:t>
      </w:r>
      <w:r>
        <w:rPr>
          <w:spacing w:val="4"/>
        </w:rPr>
        <w:t xml:space="preserve"> </w:t>
      </w:r>
      <w:r>
        <w:t>of</w:t>
      </w:r>
      <w:r>
        <w:rPr>
          <w:spacing w:val="8"/>
        </w:rPr>
        <w:t xml:space="preserve"> </w:t>
      </w:r>
      <w:r>
        <w:rPr>
          <w:spacing w:val="-1"/>
        </w:rPr>
        <w:t>application</w:t>
      </w:r>
      <w:r>
        <w:rPr>
          <w:spacing w:val="4"/>
        </w:rPr>
        <w:t xml:space="preserve"> </w:t>
      </w:r>
      <w:r>
        <w:t>are</w:t>
      </w:r>
      <w:r>
        <w:rPr>
          <w:spacing w:val="5"/>
        </w:rPr>
        <w:t xml:space="preserve"> </w:t>
      </w:r>
      <w:r>
        <w:rPr>
          <w:spacing w:val="-1"/>
        </w:rPr>
        <w:t>aware</w:t>
      </w:r>
      <w:r>
        <w:rPr>
          <w:spacing w:val="2"/>
        </w:rPr>
        <w:t xml:space="preserve"> </w:t>
      </w:r>
      <w:r>
        <w:t>of.</w:t>
      </w:r>
      <w:r>
        <w:rPr>
          <w:spacing w:val="5"/>
        </w:rPr>
        <w:t xml:space="preserve"> </w:t>
      </w:r>
      <w:r>
        <w:rPr>
          <w:spacing w:val="-1"/>
        </w:rPr>
        <w:t>The</w:t>
      </w:r>
      <w:r>
        <w:rPr>
          <w:spacing w:val="5"/>
        </w:rPr>
        <w:t xml:space="preserve"> </w:t>
      </w:r>
      <w:r>
        <w:rPr>
          <w:spacing w:val="-1"/>
        </w:rPr>
        <w:t>communication</w:t>
      </w:r>
      <w:r>
        <w:rPr>
          <w:rFonts w:ascii="Times New Roman"/>
          <w:spacing w:val="77"/>
        </w:rPr>
        <w:t xml:space="preserve"> </w:t>
      </w:r>
      <w:r>
        <w:rPr>
          <w:spacing w:val="-1"/>
        </w:rPr>
        <w:t>between</w:t>
      </w:r>
      <w:r>
        <w:rPr>
          <w:spacing w:val="7"/>
        </w:rPr>
        <w:t xml:space="preserve"> </w:t>
      </w:r>
      <w:r>
        <w:t>the</w:t>
      </w:r>
      <w:r>
        <w:rPr>
          <w:spacing w:val="5"/>
        </w:rPr>
        <w:t xml:space="preserve"> </w:t>
      </w:r>
      <w:r>
        <w:rPr>
          <w:spacing w:val="-1"/>
        </w:rPr>
        <w:t>user</w:t>
      </w:r>
      <w:r>
        <w:rPr>
          <w:spacing w:val="7"/>
        </w:rPr>
        <w:t xml:space="preserve"> </w:t>
      </w:r>
      <w:r>
        <w:rPr>
          <w:spacing w:val="-1"/>
        </w:rPr>
        <w:t>and</w:t>
      </w:r>
      <w:r>
        <w:rPr>
          <w:spacing w:val="5"/>
        </w:rPr>
        <w:t xml:space="preserve"> </w:t>
      </w:r>
      <w:r>
        <w:rPr>
          <w:spacing w:val="-1"/>
        </w:rPr>
        <w:t>owner</w:t>
      </w:r>
      <w:r>
        <w:rPr>
          <w:spacing w:val="7"/>
        </w:rPr>
        <w:t xml:space="preserve"> </w:t>
      </w:r>
      <w:r>
        <w:rPr>
          <w:spacing w:val="-1"/>
        </w:rPr>
        <w:t>either</w:t>
      </w:r>
      <w:r>
        <w:rPr>
          <w:spacing w:val="7"/>
        </w:rPr>
        <w:t xml:space="preserve"> </w:t>
      </w:r>
      <w:r>
        <w:rPr>
          <w:spacing w:val="-1"/>
        </w:rPr>
        <w:t>via</w:t>
      </w:r>
      <w:r>
        <w:rPr>
          <w:spacing w:val="7"/>
        </w:rPr>
        <w:t xml:space="preserve"> </w:t>
      </w:r>
      <w:r>
        <w:rPr>
          <w:spacing w:val="-1"/>
        </w:rPr>
        <w:t>email</w:t>
      </w:r>
      <w:r>
        <w:rPr>
          <w:spacing w:val="5"/>
        </w:rPr>
        <w:t xml:space="preserve"> </w:t>
      </w:r>
      <w:r>
        <w:t>or</w:t>
      </w:r>
      <w:r>
        <w:rPr>
          <w:spacing w:val="4"/>
        </w:rPr>
        <w:t xml:space="preserve"> </w:t>
      </w:r>
      <w:r>
        <w:rPr>
          <w:spacing w:val="-1"/>
        </w:rPr>
        <w:t>messaging</w:t>
      </w:r>
      <w:r>
        <w:rPr>
          <w:spacing w:val="6"/>
        </w:rPr>
        <w:t xml:space="preserve"> </w:t>
      </w:r>
      <w:r>
        <w:rPr>
          <w:spacing w:val="-1"/>
        </w:rPr>
        <w:t>services</w:t>
      </w:r>
      <w:r>
        <w:rPr>
          <w:spacing w:val="8"/>
        </w:rPr>
        <w:t xml:space="preserve"> </w:t>
      </w:r>
      <w:r>
        <w:t>in</w:t>
      </w:r>
      <w:r>
        <w:rPr>
          <w:spacing w:val="6"/>
        </w:rPr>
        <w:t xml:space="preserve"> </w:t>
      </w:r>
      <w:r>
        <w:rPr>
          <w:spacing w:val="-1"/>
        </w:rPr>
        <w:t>the</w:t>
      </w:r>
      <w:r>
        <w:rPr>
          <w:spacing w:val="7"/>
        </w:rPr>
        <w:t xml:space="preserve"> </w:t>
      </w:r>
      <w:r>
        <w:rPr>
          <w:spacing w:val="-1"/>
        </w:rPr>
        <w:t>application</w:t>
      </w:r>
      <w:r>
        <w:rPr>
          <w:spacing w:val="6"/>
        </w:rPr>
        <w:t xml:space="preserve"> </w:t>
      </w:r>
      <w:r>
        <w:t>is</w:t>
      </w:r>
      <w:r>
        <w:rPr>
          <w:spacing w:val="5"/>
        </w:rPr>
        <w:t xml:space="preserve"> </w:t>
      </w:r>
      <w:r>
        <w:rPr>
          <w:spacing w:val="-1"/>
        </w:rPr>
        <w:t>also</w:t>
      </w:r>
      <w:r>
        <w:rPr>
          <w:spacing w:val="5"/>
        </w:rPr>
        <w:t xml:space="preserve"> </w:t>
      </w:r>
      <w:r>
        <w:rPr>
          <w:spacing w:val="-1"/>
        </w:rPr>
        <w:t>considered</w:t>
      </w:r>
      <w:r>
        <w:rPr>
          <w:rFonts w:ascii="Times New Roman"/>
          <w:spacing w:val="71"/>
        </w:rPr>
        <w:t xml:space="preserve"> </w:t>
      </w:r>
      <w:r>
        <w:t>to</w:t>
      </w:r>
      <w:r>
        <w:rPr>
          <w:spacing w:val="1"/>
        </w:rPr>
        <w:t xml:space="preserve"> </w:t>
      </w:r>
      <w:r>
        <w:rPr>
          <w:spacing w:val="-1"/>
        </w:rPr>
        <w:t>be</w:t>
      </w:r>
      <w:r>
        <w:rPr>
          <w:spacing w:val="-3"/>
        </w:rPr>
        <w:t xml:space="preserve"> </w:t>
      </w:r>
      <w:r>
        <w:t xml:space="preserve">a </w:t>
      </w:r>
      <w:r w:rsidR="00F85299">
        <w:rPr>
          <w:spacing w:val="-1"/>
        </w:rPr>
        <w:t>top</w:t>
      </w:r>
      <w:r w:rsidR="00F85299">
        <w:t>-level</w:t>
      </w:r>
      <w:r>
        <w:rPr>
          <w:spacing w:val="-3"/>
        </w:rPr>
        <w:t xml:space="preserve"> </w:t>
      </w:r>
      <w:r>
        <w:rPr>
          <w:spacing w:val="-1"/>
        </w:rPr>
        <w:t>function.</w:t>
      </w:r>
    </w:p>
    <w:p w14:paraId="7BB79216" w14:textId="77777777" w:rsidR="00360AF5" w:rsidRDefault="00360AF5">
      <w:pPr>
        <w:spacing w:line="360" w:lineRule="auto"/>
        <w:jc w:val="both"/>
        <w:sectPr w:rsidR="00360AF5">
          <w:pgSz w:w="12240" w:h="15840"/>
          <w:pgMar w:top="1420" w:right="1300" w:bottom="1260" w:left="1300" w:header="0" w:footer="1065" w:gutter="0"/>
          <w:cols w:space="720"/>
        </w:sectPr>
      </w:pPr>
    </w:p>
    <w:p w14:paraId="4C6C6029" w14:textId="77777777" w:rsidR="00360AF5" w:rsidRDefault="00360AF5">
      <w:pPr>
        <w:rPr>
          <w:rFonts w:ascii="Calibri" w:eastAsia="Calibri" w:hAnsi="Calibri" w:cs="Calibri"/>
          <w:sz w:val="20"/>
          <w:szCs w:val="20"/>
        </w:rPr>
      </w:pPr>
    </w:p>
    <w:p w14:paraId="74B1DCA2" w14:textId="77777777" w:rsidR="00360AF5" w:rsidRDefault="00360AF5">
      <w:pPr>
        <w:spacing w:before="11"/>
        <w:rPr>
          <w:rFonts w:ascii="Calibri" w:eastAsia="Calibri" w:hAnsi="Calibri" w:cs="Calibri"/>
        </w:rPr>
      </w:pPr>
    </w:p>
    <w:p w14:paraId="666A2796" w14:textId="77777777" w:rsidR="00360AF5" w:rsidRDefault="00360AF5">
      <w:pPr>
        <w:rPr>
          <w:rFonts w:ascii="Calibri" w:eastAsia="Calibri" w:hAnsi="Calibri" w:cs="Calibri"/>
        </w:rPr>
        <w:sectPr w:rsidR="00360AF5">
          <w:pgSz w:w="12240" w:h="15840"/>
          <w:pgMar w:top="1500" w:right="780" w:bottom="1260" w:left="1300" w:header="0" w:footer="1065" w:gutter="0"/>
          <w:cols w:space="720"/>
        </w:sectPr>
      </w:pPr>
    </w:p>
    <w:p w14:paraId="117DA5B3" w14:textId="04CE38B9" w:rsidR="00360AF5" w:rsidRDefault="00674C3A">
      <w:pPr>
        <w:spacing w:before="59"/>
        <w:ind w:left="289"/>
        <w:rPr>
          <w:rFonts w:ascii="Calibri" w:eastAsia="Calibri" w:hAnsi="Calibri" w:cs="Calibri"/>
          <w:sz w:val="20"/>
          <w:szCs w:val="20"/>
        </w:rPr>
      </w:pPr>
      <w:r>
        <w:rPr>
          <w:rFonts w:ascii="Calibri"/>
          <w:spacing w:val="-1"/>
          <w:sz w:val="20"/>
        </w:rPr>
        <w:t>System</w:t>
      </w:r>
      <w:r>
        <w:rPr>
          <w:rFonts w:ascii="Calibri"/>
          <w:spacing w:val="-9"/>
          <w:sz w:val="20"/>
        </w:rPr>
        <w:t xml:space="preserve"> </w:t>
      </w:r>
      <w:r>
        <w:rPr>
          <w:rFonts w:ascii="Calibri"/>
          <w:spacing w:val="-1"/>
          <w:sz w:val="20"/>
        </w:rPr>
        <w:t>Top</w:t>
      </w:r>
      <w:r>
        <w:rPr>
          <w:rFonts w:ascii="Calibri"/>
          <w:spacing w:val="-7"/>
          <w:sz w:val="20"/>
        </w:rPr>
        <w:t xml:space="preserve"> </w:t>
      </w:r>
      <w:r>
        <w:rPr>
          <w:rFonts w:ascii="Calibri"/>
          <w:spacing w:val="-1"/>
          <w:sz w:val="20"/>
        </w:rPr>
        <w:t>Level</w:t>
      </w:r>
      <w:r>
        <w:rPr>
          <w:rFonts w:ascii="Calibri"/>
          <w:spacing w:val="-7"/>
          <w:sz w:val="20"/>
        </w:rPr>
        <w:t xml:space="preserve"> </w:t>
      </w:r>
      <w:r>
        <w:rPr>
          <w:rFonts w:ascii="Calibri"/>
          <w:sz w:val="20"/>
        </w:rPr>
        <w:t>Functions</w:t>
      </w:r>
    </w:p>
    <w:p w14:paraId="1C4A6F57" w14:textId="77777777" w:rsidR="00360AF5" w:rsidRDefault="00674C3A">
      <w:pPr>
        <w:rPr>
          <w:rFonts w:ascii="Calibri" w:eastAsia="Calibri" w:hAnsi="Calibri" w:cs="Calibri"/>
          <w:sz w:val="18"/>
          <w:szCs w:val="18"/>
        </w:rPr>
      </w:pPr>
      <w:r>
        <w:br w:type="column"/>
      </w:r>
    </w:p>
    <w:p w14:paraId="6E9E0FA1" w14:textId="77777777" w:rsidR="00360AF5" w:rsidRDefault="00360AF5">
      <w:pPr>
        <w:spacing w:before="5"/>
        <w:rPr>
          <w:rFonts w:ascii="Calibri" w:eastAsia="Calibri" w:hAnsi="Calibri" w:cs="Calibri"/>
          <w:sz w:val="13"/>
          <w:szCs w:val="13"/>
        </w:rPr>
      </w:pPr>
    </w:p>
    <w:p w14:paraId="40CA8814" w14:textId="7B99022E" w:rsidR="00360AF5" w:rsidRDefault="00674C3A">
      <w:pPr>
        <w:tabs>
          <w:tab w:val="left" w:pos="1933"/>
        </w:tabs>
        <w:ind w:left="289"/>
        <w:rPr>
          <w:rFonts w:ascii="Calibri" w:eastAsia="Calibri" w:hAnsi="Calibri" w:cs="Calibri"/>
          <w:sz w:val="18"/>
          <w:szCs w:val="18"/>
        </w:rPr>
      </w:pPr>
      <w:r>
        <w:rPr>
          <w:rFonts w:ascii="Calibri"/>
          <w:color w:val="FFFFFF"/>
          <w:spacing w:val="-1"/>
          <w:sz w:val="18"/>
        </w:rPr>
        <w:t>Add</w:t>
      </w:r>
      <w:r>
        <w:rPr>
          <w:rFonts w:ascii="Calibri"/>
          <w:color w:val="FFFFFF"/>
          <w:spacing w:val="-2"/>
          <w:sz w:val="18"/>
        </w:rPr>
        <w:t xml:space="preserve"> </w:t>
      </w:r>
      <w:r>
        <w:rPr>
          <w:rFonts w:ascii="Calibri"/>
          <w:color w:val="FFFFFF"/>
          <w:spacing w:val="-1"/>
          <w:sz w:val="18"/>
        </w:rPr>
        <w:t xml:space="preserve">New </w:t>
      </w:r>
      <w:r w:rsidR="00C8092F">
        <w:rPr>
          <w:rFonts w:ascii="Calibri"/>
          <w:color w:val="FFFFFF"/>
          <w:sz w:val="18"/>
        </w:rPr>
        <w:t>Car</w:t>
      </w:r>
      <w:r>
        <w:rPr>
          <w:color w:val="FFFFFF"/>
          <w:sz w:val="18"/>
        </w:rPr>
        <w:tab/>
      </w:r>
      <w:r>
        <w:rPr>
          <w:rFonts w:ascii="Calibri"/>
          <w:color w:val="FFFFFF"/>
          <w:spacing w:val="-1"/>
          <w:sz w:val="18"/>
        </w:rPr>
        <w:t>Search</w:t>
      </w:r>
      <w:r>
        <w:rPr>
          <w:rFonts w:ascii="Calibri"/>
          <w:color w:val="FFFFFF"/>
          <w:spacing w:val="-4"/>
          <w:sz w:val="18"/>
        </w:rPr>
        <w:t xml:space="preserve"> </w:t>
      </w:r>
      <w:r w:rsidR="00C8092F">
        <w:rPr>
          <w:rFonts w:ascii="Calibri"/>
          <w:color w:val="FFFFFF"/>
          <w:sz w:val="18"/>
        </w:rPr>
        <w:t>Car</w:t>
      </w:r>
    </w:p>
    <w:p w14:paraId="34D33305" w14:textId="77777777" w:rsidR="00360AF5" w:rsidRDefault="00360AF5">
      <w:pPr>
        <w:rPr>
          <w:rFonts w:ascii="Calibri" w:eastAsia="Calibri" w:hAnsi="Calibri" w:cs="Calibri"/>
          <w:sz w:val="18"/>
          <w:szCs w:val="18"/>
        </w:rPr>
        <w:sectPr w:rsidR="00360AF5">
          <w:type w:val="continuous"/>
          <w:pgSz w:w="12240" w:h="15840"/>
          <w:pgMar w:top="1360" w:right="780" w:bottom="280" w:left="1300" w:header="720" w:footer="720" w:gutter="0"/>
          <w:cols w:num="2" w:space="720" w:equalWidth="0">
            <w:col w:w="2526" w:space="733"/>
            <w:col w:w="6901"/>
          </w:cols>
        </w:sectPr>
      </w:pPr>
    </w:p>
    <w:p w14:paraId="255912CC" w14:textId="77777777" w:rsidR="00360AF5" w:rsidRDefault="00360AF5">
      <w:pPr>
        <w:rPr>
          <w:rFonts w:ascii="Calibri" w:eastAsia="Calibri" w:hAnsi="Calibri" w:cs="Calibri"/>
          <w:sz w:val="20"/>
          <w:szCs w:val="20"/>
        </w:rPr>
      </w:pPr>
    </w:p>
    <w:p w14:paraId="6532D6A0" w14:textId="77777777" w:rsidR="00360AF5" w:rsidRDefault="00360AF5">
      <w:pPr>
        <w:spacing w:before="6"/>
        <w:rPr>
          <w:rFonts w:ascii="Calibri" w:eastAsia="Calibri" w:hAnsi="Calibri" w:cs="Calibri"/>
        </w:rPr>
      </w:pPr>
    </w:p>
    <w:p w14:paraId="6A60B301" w14:textId="670097E0" w:rsidR="00360AF5" w:rsidRDefault="00892E90" w:rsidP="00892E90">
      <w:pPr>
        <w:jc w:val="center"/>
        <w:rPr>
          <w:rFonts w:ascii="Calibri" w:eastAsia="Calibri" w:hAnsi="Calibri" w:cs="Calibri"/>
        </w:rPr>
        <w:sectPr w:rsidR="00360AF5">
          <w:type w:val="continuous"/>
          <w:pgSz w:w="12240" w:h="15840"/>
          <w:pgMar w:top="1360" w:right="780" w:bottom="280" w:left="1300" w:header="720" w:footer="720" w:gutter="0"/>
          <w:cols w:space="720"/>
        </w:sectPr>
      </w:pPr>
      <w:r>
        <w:rPr>
          <w:rFonts w:ascii="Calibri" w:eastAsia="Calibri" w:hAnsi="Calibri" w:cs="Calibri"/>
          <w:noProof/>
          <w:lang w:val="en-US"/>
        </w:rPr>
        <w:drawing>
          <wp:inline distT="0" distB="0" distL="0" distR="0" wp14:anchorId="1CCF59B3" wp14:editId="33339598">
            <wp:extent cx="4068995" cy="2849880"/>
            <wp:effectExtent l="0" t="0" r="0" b="0"/>
            <wp:docPr id="524" name="Picture 5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Untitled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4068995" cy="2849880"/>
                    </a:xfrm>
                    <a:prstGeom prst="rect">
                      <a:avLst/>
                    </a:prstGeom>
                  </pic:spPr>
                </pic:pic>
              </a:graphicData>
            </a:graphic>
          </wp:inline>
        </w:drawing>
      </w:r>
    </w:p>
    <w:p w14:paraId="1AC0295F" w14:textId="77777777" w:rsidR="00360AF5" w:rsidRDefault="00674C3A">
      <w:pPr>
        <w:spacing w:before="88" w:line="200" w:lineRule="exact"/>
        <w:ind w:left="2375" w:firstLine="12"/>
        <w:jc w:val="right"/>
        <w:rPr>
          <w:rFonts w:ascii="Calibri" w:eastAsia="Calibri" w:hAnsi="Calibri" w:cs="Calibri"/>
          <w:sz w:val="18"/>
          <w:szCs w:val="18"/>
        </w:rPr>
      </w:pPr>
      <w:r>
        <w:rPr>
          <w:rFonts w:ascii="Calibri"/>
          <w:color w:val="FFFFFF"/>
          <w:spacing w:val="-1"/>
          <w:sz w:val="18"/>
        </w:rPr>
        <w:t>Credit</w:t>
      </w:r>
      <w:r>
        <w:rPr>
          <w:rFonts w:ascii="Calibri"/>
          <w:color w:val="FFFFFF"/>
          <w:spacing w:val="-2"/>
          <w:sz w:val="18"/>
        </w:rPr>
        <w:t xml:space="preserve"> </w:t>
      </w:r>
      <w:r>
        <w:rPr>
          <w:rFonts w:ascii="Calibri"/>
          <w:color w:val="FFFFFF"/>
          <w:spacing w:val="-1"/>
          <w:sz w:val="18"/>
        </w:rPr>
        <w:t>Card</w:t>
      </w:r>
      <w:r>
        <w:rPr>
          <w:color w:val="FFFFFF"/>
          <w:spacing w:val="20"/>
          <w:sz w:val="18"/>
        </w:rPr>
        <w:t xml:space="preserve"> </w:t>
      </w:r>
      <w:r>
        <w:rPr>
          <w:rFonts w:ascii="Calibri"/>
          <w:color w:val="FFFFFF"/>
          <w:spacing w:val="-1"/>
          <w:w w:val="95"/>
          <w:sz w:val="18"/>
        </w:rPr>
        <w:t>Verification</w:t>
      </w:r>
    </w:p>
    <w:p w14:paraId="7814FBD1" w14:textId="7FA45824" w:rsidR="00360AF5" w:rsidRDefault="00360AF5" w:rsidP="00892E90">
      <w:pPr>
        <w:spacing w:before="75" w:line="200" w:lineRule="exact"/>
        <w:ind w:left="2375" w:right="2437" w:hanging="1"/>
        <w:jc w:val="center"/>
        <w:rPr>
          <w:rFonts w:ascii="Calibri" w:eastAsia="Calibri" w:hAnsi="Calibri" w:cs="Calibri"/>
          <w:sz w:val="18"/>
          <w:szCs w:val="18"/>
        </w:rPr>
        <w:sectPr w:rsidR="00360AF5">
          <w:type w:val="continuous"/>
          <w:pgSz w:w="12240" w:h="15840"/>
          <w:pgMar w:top="1360" w:right="780" w:bottom="280" w:left="1300" w:header="720" w:footer="720" w:gutter="0"/>
          <w:cols w:num="3" w:space="720" w:equalWidth="0">
            <w:col w:w="2761" w:space="40"/>
            <w:col w:w="2584" w:space="40"/>
            <w:col w:w="4735"/>
          </w:cols>
        </w:sectPr>
      </w:pPr>
    </w:p>
    <w:p w14:paraId="67C82E1D" w14:textId="77777777" w:rsidR="00360AF5" w:rsidRDefault="00360AF5">
      <w:pPr>
        <w:spacing w:before="12"/>
        <w:rPr>
          <w:rFonts w:ascii="Calibri" w:eastAsia="Calibri" w:hAnsi="Calibri" w:cs="Calibri"/>
          <w:sz w:val="26"/>
          <w:szCs w:val="26"/>
        </w:rPr>
      </w:pPr>
    </w:p>
    <w:p w14:paraId="059DF830" w14:textId="77777777" w:rsidR="00360AF5" w:rsidRDefault="00674C3A">
      <w:pPr>
        <w:spacing w:before="59"/>
        <w:ind w:left="380"/>
        <w:rPr>
          <w:rFonts w:ascii="Calibri" w:eastAsia="Calibri" w:hAnsi="Calibri" w:cs="Calibri"/>
          <w:sz w:val="20"/>
          <w:szCs w:val="20"/>
        </w:rPr>
      </w:pPr>
      <w:r>
        <w:rPr>
          <w:rFonts w:ascii="Calibri"/>
          <w:spacing w:val="-1"/>
          <w:sz w:val="20"/>
        </w:rPr>
        <w:t>Second</w:t>
      </w:r>
      <w:r>
        <w:rPr>
          <w:rFonts w:ascii="Calibri"/>
          <w:spacing w:val="-9"/>
          <w:sz w:val="20"/>
        </w:rPr>
        <w:t xml:space="preserve"> </w:t>
      </w:r>
      <w:r>
        <w:rPr>
          <w:rFonts w:ascii="Calibri"/>
          <w:spacing w:val="-1"/>
          <w:sz w:val="20"/>
        </w:rPr>
        <w:t>level</w:t>
      </w:r>
      <w:r>
        <w:rPr>
          <w:rFonts w:ascii="Calibri"/>
          <w:spacing w:val="-9"/>
          <w:sz w:val="20"/>
        </w:rPr>
        <w:t xml:space="preserve"> </w:t>
      </w:r>
      <w:r>
        <w:rPr>
          <w:rFonts w:ascii="Calibri"/>
          <w:sz w:val="20"/>
        </w:rPr>
        <w:t>functions</w:t>
      </w:r>
    </w:p>
    <w:p w14:paraId="18470143" w14:textId="77777777" w:rsidR="00360AF5" w:rsidRDefault="00360AF5">
      <w:pPr>
        <w:spacing w:before="9"/>
        <w:rPr>
          <w:rFonts w:ascii="Calibri" w:eastAsia="Calibri" w:hAnsi="Calibri" w:cs="Calibri"/>
          <w:sz w:val="18"/>
          <w:szCs w:val="18"/>
        </w:rPr>
      </w:pPr>
    </w:p>
    <w:p w14:paraId="7708272D" w14:textId="371D834A" w:rsidR="00360AF5" w:rsidRDefault="00C7538C" w:rsidP="00C7538C">
      <w:pPr>
        <w:tabs>
          <w:tab w:val="left" w:pos="2640"/>
          <w:tab w:val="left" w:pos="5146"/>
          <w:tab w:val="left" w:pos="7649"/>
        </w:tabs>
        <w:spacing w:line="200" w:lineRule="atLeast"/>
        <w:ind w:left="135"/>
        <w:jc w:val="center"/>
        <w:rPr>
          <w:rFonts w:ascii="Calibri" w:eastAsia="Calibri" w:hAnsi="Calibri" w:cs="Calibri"/>
          <w:sz w:val="20"/>
          <w:szCs w:val="20"/>
        </w:rPr>
      </w:pPr>
      <w:r>
        <w:rPr>
          <w:rFonts w:ascii="Calibri"/>
          <w:noProof/>
          <w:sz w:val="20"/>
          <w:lang w:val="en-US"/>
        </w:rPr>
        <w:drawing>
          <wp:inline distT="0" distB="0" distL="0" distR="0" wp14:anchorId="23FD104C" wp14:editId="5CFECA00">
            <wp:extent cx="5582575" cy="1493520"/>
            <wp:effectExtent l="0" t="0" r="0" b="0"/>
            <wp:docPr id="525" name="Picture 5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Untitled Diagram (3).png"/>
                    <pic:cNvPicPr/>
                  </pic:nvPicPr>
                  <pic:blipFill>
                    <a:blip r:embed="rId19">
                      <a:extLst>
                        <a:ext uri="{28A0092B-C50C-407E-A947-70E740481C1C}">
                          <a14:useLocalDpi xmlns:a14="http://schemas.microsoft.com/office/drawing/2010/main" val="0"/>
                        </a:ext>
                      </a:extLst>
                    </a:blip>
                    <a:stretch>
                      <a:fillRect/>
                    </a:stretch>
                  </pic:blipFill>
                  <pic:spPr>
                    <a:xfrm>
                      <a:off x="0" y="0"/>
                      <a:ext cx="5582575" cy="1493520"/>
                    </a:xfrm>
                    <a:prstGeom prst="rect">
                      <a:avLst/>
                    </a:prstGeom>
                  </pic:spPr>
                </pic:pic>
              </a:graphicData>
            </a:graphic>
          </wp:inline>
        </w:drawing>
      </w:r>
    </w:p>
    <w:p w14:paraId="1F4D8441" w14:textId="77777777" w:rsidR="00360AF5" w:rsidRDefault="00360AF5">
      <w:pPr>
        <w:spacing w:before="5"/>
        <w:rPr>
          <w:rFonts w:ascii="Calibri" w:eastAsia="Calibri" w:hAnsi="Calibri" w:cs="Calibri"/>
          <w:sz w:val="16"/>
          <w:szCs w:val="16"/>
        </w:rPr>
      </w:pPr>
    </w:p>
    <w:p w14:paraId="7BD773FF" w14:textId="77777777" w:rsidR="00360AF5" w:rsidRDefault="00674C3A">
      <w:pPr>
        <w:pStyle w:val="BodyText"/>
        <w:ind w:left="2663"/>
      </w:pPr>
      <w:r>
        <w:rPr>
          <w:spacing w:val="-1"/>
        </w:rPr>
        <w:t xml:space="preserve">Fig </w:t>
      </w:r>
      <w:r>
        <w:t>3:</w:t>
      </w:r>
      <w:r>
        <w:rPr>
          <w:spacing w:val="-1"/>
        </w:rPr>
        <w:t xml:space="preserve"> Mode</w:t>
      </w:r>
      <w:r>
        <w:rPr>
          <w:spacing w:val="-2"/>
        </w:rPr>
        <w:t xml:space="preserve"> </w:t>
      </w:r>
      <w:r>
        <w:t>of</w:t>
      </w:r>
      <w:r>
        <w:rPr>
          <w:spacing w:val="-1"/>
        </w:rPr>
        <w:t xml:space="preserve"> operation/</w:t>
      </w:r>
      <w:r>
        <w:rPr>
          <w:spacing w:val="-2"/>
        </w:rPr>
        <w:t xml:space="preserve"> </w:t>
      </w:r>
      <w:r>
        <w:rPr>
          <w:spacing w:val="-1"/>
        </w:rPr>
        <w:t>functional</w:t>
      </w:r>
      <w:r>
        <w:t xml:space="preserve"> </w:t>
      </w:r>
      <w:r>
        <w:rPr>
          <w:spacing w:val="-1"/>
        </w:rPr>
        <w:t>breakdown</w:t>
      </w:r>
    </w:p>
    <w:p w14:paraId="1389FB4B" w14:textId="77777777" w:rsidR="00360AF5" w:rsidRDefault="00360AF5">
      <w:pPr>
        <w:spacing w:before="3"/>
        <w:rPr>
          <w:rFonts w:ascii="Calibri" w:eastAsia="Calibri" w:hAnsi="Calibri" w:cs="Calibri"/>
        </w:rPr>
      </w:pPr>
    </w:p>
    <w:p w14:paraId="2F7A3740" w14:textId="77777777" w:rsidR="00360AF5" w:rsidRDefault="00674C3A">
      <w:pPr>
        <w:pStyle w:val="BodyText"/>
        <w:numPr>
          <w:ilvl w:val="2"/>
          <w:numId w:val="5"/>
        </w:numPr>
        <w:tabs>
          <w:tab w:val="left" w:pos="861"/>
        </w:tabs>
      </w:pPr>
      <w:r>
        <w:rPr>
          <w:spacing w:val="-1"/>
        </w:rPr>
        <w:t>Second level</w:t>
      </w:r>
      <w:r>
        <w:rPr>
          <w:spacing w:val="-3"/>
        </w:rPr>
        <w:t xml:space="preserve"> </w:t>
      </w:r>
      <w:r>
        <w:rPr>
          <w:spacing w:val="-1"/>
        </w:rPr>
        <w:t>functions:</w:t>
      </w:r>
    </w:p>
    <w:p w14:paraId="7EA66544" w14:textId="77777777" w:rsidR="00360AF5" w:rsidRDefault="00360AF5">
      <w:pPr>
        <w:rPr>
          <w:rFonts w:ascii="Calibri" w:eastAsia="Calibri" w:hAnsi="Calibri" w:cs="Calibri"/>
        </w:rPr>
      </w:pPr>
    </w:p>
    <w:p w14:paraId="5087EBCC" w14:textId="3337E44E" w:rsidR="00360AF5" w:rsidRDefault="00674C3A">
      <w:pPr>
        <w:pStyle w:val="BodyText"/>
        <w:spacing w:line="360" w:lineRule="auto"/>
        <w:ind w:right="656"/>
        <w:jc w:val="both"/>
      </w:pPr>
      <w:r>
        <w:t>Goes</w:t>
      </w:r>
      <w:r>
        <w:rPr>
          <w:spacing w:val="-7"/>
        </w:rPr>
        <w:t xml:space="preserve"> </w:t>
      </w:r>
      <w:r>
        <w:rPr>
          <w:spacing w:val="-1"/>
        </w:rPr>
        <w:t>deeper</w:t>
      </w:r>
      <w:r>
        <w:rPr>
          <w:spacing w:val="-9"/>
        </w:rPr>
        <w:t xml:space="preserve"> </w:t>
      </w:r>
      <w:r>
        <w:t>with</w:t>
      </w:r>
      <w:r>
        <w:rPr>
          <w:spacing w:val="-8"/>
        </w:rPr>
        <w:t xml:space="preserve"> </w:t>
      </w:r>
      <w:r>
        <w:rPr>
          <w:spacing w:val="-1"/>
        </w:rPr>
        <w:t>how</w:t>
      </w:r>
      <w:r>
        <w:rPr>
          <w:spacing w:val="-6"/>
        </w:rPr>
        <w:t xml:space="preserve"> </w:t>
      </w:r>
      <w:r>
        <w:t>the</w:t>
      </w:r>
      <w:r>
        <w:rPr>
          <w:spacing w:val="-10"/>
        </w:rPr>
        <w:t xml:space="preserve"> </w:t>
      </w:r>
      <w:r>
        <w:rPr>
          <w:spacing w:val="-1"/>
        </w:rPr>
        <w:t>verification</w:t>
      </w:r>
      <w:r>
        <w:rPr>
          <w:spacing w:val="-8"/>
        </w:rPr>
        <w:t xml:space="preserve"> </w:t>
      </w:r>
      <w:r>
        <w:t>is</w:t>
      </w:r>
      <w:r>
        <w:rPr>
          <w:spacing w:val="-8"/>
        </w:rPr>
        <w:t xml:space="preserve"> </w:t>
      </w:r>
      <w:r>
        <w:rPr>
          <w:spacing w:val="-1"/>
        </w:rPr>
        <w:t>done</w:t>
      </w:r>
      <w:r>
        <w:rPr>
          <w:spacing w:val="-6"/>
        </w:rPr>
        <w:t xml:space="preserve"> </w:t>
      </w:r>
      <w:r>
        <w:rPr>
          <w:spacing w:val="-1"/>
        </w:rPr>
        <w:t>and</w:t>
      </w:r>
      <w:r>
        <w:rPr>
          <w:spacing w:val="-8"/>
        </w:rPr>
        <w:t xml:space="preserve"> </w:t>
      </w:r>
      <w:r>
        <w:rPr>
          <w:spacing w:val="-1"/>
        </w:rPr>
        <w:t>how</w:t>
      </w:r>
      <w:r>
        <w:rPr>
          <w:spacing w:val="-7"/>
        </w:rPr>
        <w:t xml:space="preserve"> </w:t>
      </w:r>
      <w:r>
        <w:t>the</w:t>
      </w:r>
      <w:r>
        <w:rPr>
          <w:spacing w:val="-6"/>
        </w:rPr>
        <w:t xml:space="preserve"> </w:t>
      </w:r>
      <w:r>
        <w:rPr>
          <w:spacing w:val="-1"/>
        </w:rPr>
        <w:t>users</w:t>
      </w:r>
      <w:r>
        <w:rPr>
          <w:spacing w:val="-7"/>
        </w:rPr>
        <w:t xml:space="preserve"> </w:t>
      </w:r>
      <w:r>
        <w:t>or</w:t>
      </w:r>
      <w:r>
        <w:rPr>
          <w:spacing w:val="-10"/>
        </w:rPr>
        <w:t xml:space="preserve"> </w:t>
      </w:r>
      <w:r>
        <w:t>the</w:t>
      </w:r>
      <w:r>
        <w:rPr>
          <w:spacing w:val="-7"/>
        </w:rPr>
        <w:t xml:space="preserve"> </w:t>
      </w:r>
      <w:r>
        <w:rPr>
          <w:spacing w:val="-1"/>
        </w:rPr>
        <w:t>clients</w:t>
      </w:r>
      <w:r>
        <w:rPr>
          <w:spacing w:val="-6"/>
        </w:rPr>
        <w:t xml:space="preserve"> </w:t>
      </w:r>
      <w:r>
        <w:rPr>
          <w:spacing w:val="-1"/>
        </w:rPr>
        <w:t>are</w:t>
      </w:r>
      <w:r>
        <w:rPr>
          <w:spacing w:val="-7"/>
        </w:rPr>
        <w:t xml:space="preserve"> </w:t>
      </w:r>
      <w:r>
        <w:rPr>
          <w:spacing w:val="-1"/>
        </w:rPr>
        <w:t>being</w:t>
      </w:r>
      <w:r>
        <w:rPr>
          <w:spacing w:val="-8"/>
        </w:rPr>
        <w:t xml:space="preserve"> </w:t>
      </w:r>
      <w:r w:rsidR="00FC2F65">
        <w:rPr>
          <w:spacing w:val="-1"/>
        </w:rPr>
        <w:t>verified</w:t>
      </w:r>
      <w:r>
        <w:rPr>
          <w:spacing w:val="-7"/>
        </w:rPr>
        <w:t xml:space="preserve"> </w:t>
      </w:r>
      <w:r>
        <w:t>in</w:t>
      </w:r>
      <w:r>
        <w:rPr>
          <w:spacing w:val="-8"/>
        </w:rPr>
        <w:t xml:space="preserve"> </w:t>
      </w:r>
      <w:r>
        <w:rPr>
          <w:spacing w:val="-1"/>
        </w:rPr>
        <w:t>case</w:t>
      </w:r>
      <w:r>
        <w:rPr>
          <w:rFonts w:ascii="Times New Roman"/>
          <w:spacing w:val="47"/>
        </w:rPr>
        <w:t xml:space="preserve"> </w:t>
      </w:r>
      <w:r>
        <w:t>of</w:t>
      </w:r>
      <w:r>
        <w:rPr>
          <w:spacing w:val="26"/>
        </w:rPr>
        <w:t xml:space="preserve"> </w:t>
      </w:r>
      <w:r>
        <w:rPr>
          <w:spacing w:val="-1"/>
        </w:rPr>
        <w:t>securit</w:t>
      </w:r>
      <w:r w:rsidR="00D54A7C">
        <w:rPr>
          <w:spacing w:val="-1"/>
        </w:rPr>
        <w:t>y</w:t>
      </w:r>
      <w:r>
        <w:t>.</w:t>
      </w:r>
      <w:r>
        <w:rPr>
          <w:spacing w:val="26"/>
        </w:rPr>
        <w:t xml:space="preserve"> </w:t>
      </w:r>
      <w:r>
        <w:rPr>
          <w:spacing w:val="-1"/>
        </w:rPr>
        <w:t>On</w:t>
      </w:r>
      <w:r>
        <w:rPr>
          <w:spacing w:val="27"/>
        </w:rPr>
        <w:t xml:space="preserve"> </w:t>
      </w:r>
      <w:r>
        <w:rPr>
          <w:spacing w:val="-1"/>
        </w:rPr>
        <w:t>credit</w:t>
      </w:r>
      <w:r>
        <w:rPr>
          <w:spacing w:val="26"/>
        </w:rPr>
        <w:t xml:space="preserve"> </w:t>
      </w:r>
      <w:r>
        <w:t>card</w:t>
      </w:r>
      <w:r>
        <w:rPr>
          <w:spacing w:val="25"/>
        </w:rPr>
        <w:t xml:space="preserve"> </w:t>
      </w:r>
      <w:r>
        <w:rPr>
          <w:spacing w:val="-1"/>
        </w:rPr>
        <w:t>verification,</w:t>
      </w:r>
      <w:r>
        <w:rPr>
          <w:spacing w:val="26"/>
        </w:rPr>
        <w:t xml:space="preserve"> </w:t>
      </w:r>
      <w:r>
        <w:rPr>
          <w:spacing w:val="-1"/>
        </w:rPr>
        <w:t>payment</w:t>
      </w:r>
      <w:r>
        <w:rPr>
          <w:spacing w:val="28"/>
        </w:rPr>
        <w:t xml:space="preserve"> </w:t>
      </w:r>
      <w:r>
        <w:rPr>
          <w:spacing w:val="-1"/>
        </w:rPr>
        <w:t>authorization,</w:t>
      </w:r>
      <w:r>
        <w:rPr>
          <w:spacing w:val="26"/>
        </w:rPr>
        <w:t xml:space="preserve"> </w:t>
      </w:r>
      <w:r>
        <w:rPr>
          <w:spacing w:val="-1"/>
        </w:rPr>
        <w:t>insurance</w:t>
      </w:r>
      <w:r>
        <w:rPr>
          <w:spacing w:val="27"/>
        </w:rPr>
        <w:t xml:space="preserve"> </w:t>
      </w:r>
      <w:r>
        <w:rPr>
          <w:spacing w:val="-1"/>
        </w:rPr>
        <w:t>service</w:t>
      </w:r>
      <w:r>
        <w:rPr>
          <w:spacing w:val="27"/>
        </w:rPr>
        <w:t xml:space="preserve"> </w:t>
      </w:r>
      <w:r>
        <w:rPr>
          <w:spacing w:val="-1"/>
        </w:rPr>
        <w:t>and</w:t>
      </w:r>
      <w:r>
        <w:rPr>
          <w:spacing w:val="25"/>
        </w:rPr>
        <w:t xml:space="preserve"> </w:t>
      </w:r>
      <w:r>
        <w:rPr>
          <w:spacing w:val="-1"/>
        </w:rPr>
        <w:t>customer</w:t>
      </w:r>
      <w:r>
        <w:rPr>
          <w:rFonts w:ascii="Times New Roman"/>
          <w:spacing w:val="57"/>
        </w:rPr>
        <w:t xml:space="preserve"> </w:t>
      </w:r>
      <w:r>
        <w:rPr>
          <w:spacing w:val="-1"/>
        </w:rPr>
        <w:t>services.</w:t>
      </w:r>
      <w:r>
        <w:rPr>
          <w:spacing w:val="14"/>
        </w:rPr>
        <w:t xml:space="preserve"> </w:t>
      </w:r>
      <w:r>
        <w:rPr>
          <w:spacing w:val="-1"/>
        </w:rPr>
        <w:t>These</w:t>
      </w:r>
      <w:r>
        <w:rPr>
          <w:spacing w:val="15"/>
        </w:rPr>
        <w:t xml:space="preserve"> </w:t>
      </w:r>
      <w:r>
        <w:rPr>
          <w:spacing w:val="-1"/>
        </w:rPr>
        <w:t>functions</w:t>
      </w:r>
      <w:r>
        <w:rPr>
          <w:spacing w:val="12"/>
        </w:rPr>
        <w:t xml:space="preserve"> </w:t>
      </w:r>
      <w:r>
        <w:t>work</w:t>
      </w:r>
      <w:r>
        <w:rPr>
          <w:spacing w:val="13"/>
        </w:rPr>
        <w:t xml:space="preserve"> </w:t>
      </w:r>
      <w:r>
        <w:t>in</w:t>
      </w:r>
      <w:r>
        <w:rPr>
          <w:spacing w:val="13"/>
        </w:rPr>
        <w:t xml:space="preserve"> </w:t>
      </w:r>
      <w:r>
        <w:t>the</w:t>
      </w:r>
      <w:r>
        <w:rPr>
          <w:spacing w:val="12"/>
        </w:rPr>
        <w:t xml:space="preserve"> </w:t>
      </w:r>
      <w:r>
        <w:rPr>
          <w:spacing w:val="-1"/>
        </w:rPr>
        <w:t>background</w:t>
      </w:r>
      <w:r>
        <w:rPr>
          <w:spacing w:val="13"/>
        </w:rPr>
        <w:t xml:space="preserve"> </w:t>
      </w:r>
      <w:r>
        <w:rPr>
          <w:spacing w:val="-1"/>
        </w:rPr>
        <w:t>even</w:t>
      </w:r>
      <w:r>
        <w:rPr>
          <w:spacing w:val="15"/>
        </w:rPr>
        <w:t xml:space="preserve"> </w:t>
      </w:r>
      <w:r>
        <w:rPr>
          <w:spacing w:val="-1"/>
        </w:rPr>
        <w:t>though</w:t>
      </w:r>
      <w:r>
        <w:rPr>
          <w:spacing w:val="13"/>
        </w:rPr>
        <w:t xml:space="preserve"> </w:t>
      </w:r>
      <w:r>
        <w:rPr>
          <w:spacing w:val="-1"/>
        </w:rPr>
        <w:t>users</w:t>
      </w:r>
      <w:r>
        <w:rPr>
          <w:spacing w:val="14"/>
        </w:rPr>
        <w:t xml:space="preserve"> </w:t>
      </w:r>
      <w:r>
        <w:t>are</w:t>
      </w:r>
      <w:r>
        <w:rPr>
          <w:spacing w:val="13"/>
        </w:rPr>
        <w:t xml:space="preserve"> </w:t>
      </w:r>
      <w:r>
        <w:t>not</w:t>
      </w:r>
      <w:r>
        <w:rPr>
          <w:spacing w:val="12"/>
        </w:rPr>
        <w:t xml:space="preserve"> </w:t>
      </w:r>
      <w:r>
        <w:rPr>
          <w:spacing w:val="-1"/>
        </w:rPr>
        <w:t>involved</w:t>
      </w:r>
      <w:r>
        <w:rPr>
          <w:spacing w:val="11"/>
        </w:rPr>
        <w:t xml:space="preserve"> </w:t>
      </w:r>
      <w:r>
        <w:t>either</w:t>
      </w:r>
      <w:r>
        <w:rPr>
          <w:spacing w:val="14"/>
        </w:rPr>
        <w:t xml:space="preserve"> </w:t>
      </w:r>
      <w:r>
        <w:rPr>
          <w:spacing w:val="-1"/>
        </w:rPr>
        <w:t>directly</w:t>
      </w:r>
      <w:r>
        <w:rPr>
          <w:spacing w:val="14"/>
        </w:rPr>
        <w:t xml:space="preserve"> </w:t>
      </w:r>
      <w:r>
        <w:rPr>
          <w:spacing w:val="-1"/>
        </w:rPr>
        <w:t>or</w:t>
      </w:r>
      <w:r>
        <w:rPr>
          <w:rFonts w:ascii="Times New Roman"/>
          <w:spacing w:val="59"/>
        </w:rPr>
        <w:t xml:space="preserve"> </w:t>
      </w:r>
      <w:r>
        <w:rPr>
          <w:spacing w:val="-1"/>
        </w:rPr>
        <w:t>indirectly.</w:t>
      </w:r>
    </w:p>
    <w:p w14:paraId="52B6AD78" w14:textId="77777777" w:rsidR="00360AF5" w:rsidRDefault="00360AF5">
      <w:pPr>
        <w:jc w:val="both"/>
        <w:sectPr w:rsidR="00360AF5">
          <w:type w:val="continuous"/>
          <w:pgSz w:w="12240" w:h="15840"/>
          <w:pgMar w:top="1360" w:right="780" w:bottom="280" w:left="1300" w:header="720" w:footer="720" w:gutter="0"/>
          <w:cols w:space="720"/>
        </w:sectPr>
      </w:pPr>
    </w:p>
    <w:p w14:paraId="4529A9CA" w14:textId="5717030C" w:rsidR="00360AF5" w:rsidRDefault="00674C3A">
      <w:pPr>
        <w:pStyle w:val="BodyText"/>
        <w:spacing w:before="37" w:line="360" w:lineRule="auto"/>
        <w:ind w:right="132"/>
        <w:jc w:val="both"/>
      </w:pPr>
      <w:r>
        <w:rPr>
          <w:spacing w:val="-1"/>
        </w:rPr>
        <w:lastRenderedPageBreak/>
        <w:t>The</w:t>
      </w:r>
      <w:r>
        <w:rPr>
          <w:spacing w:val="3"/>
        </w:rPr>
        <w:t xml:space="preserve"> </w:t>
      </w:r>
      <w:r>
        <w:t>mode</w:t>
      </w:r>
      <w:r>
        <w:rPr>
          <w:spacing w:val="3"/>
        </w:rPr>
        <w:t xml:space="preserve"> </w:t>
      </w:r>
      <w:r>
        <w:t>of</w:t>
      </w:r>
      <w:r>
        <w:rPr>
          <w:spacing w:val="2"/>
        </w:rPr>
        <w:t xml:space="preserve"> </w:t>
      </w:r>
      <w:r>
        <w:rPr>
          <w:spacing w:val="-1"/>
        </w:rPr>
        <w:t>operation</w:t>
      </w:r>
      <w:r>
        <w:rPr>
          <w:spacing w:val="5"/>
        </w:rPr>
        <w:t xml:space="preserve"> </w:t>
      </w:r>
      <w:r>
        <w:rPr>
          <w:spacing w:val="-1"/>
        </w:rPr>
        <w:t>figure</w:t>
      </w:r>
      <w:r>
        <w:rPr>
          <w:spacing w:val="5"/>
        </w:rPr>
        <w:t xml:space="preserve"> </w:t>
      </w:r>
      <w:r>
        <w:rPr>
          <w:spacing w:val="-1"/>
        </w:rPr>
        <w:t>shows</w:t>
      </w:r>
      <w:r>
        <w:rPr>
          <w:spacing w:val="5"/>
        </w:rPr>
        <w:t xml:space="preserve"> </w:t>
      </w:r>
      <w:r>
        <w:t>the</w:t>
      </w:r>
      <w:r>
        <w:rPr>
          <w:spacing w:val="2"/>
        </w:rPr>
        <w:t xml:space="preserve"> </w:t>
      </w:r>
      <w:r>
        <w:rPr>
          <w:spacing w:val="-1"/>
        </w:rPr>
        <w:t>automated</w:t>
      </w:r>
      <w:r>
        <w:rPr>
          <w:spacing w:val="2"/>
        </w:rPr>
        <w:t xml:space="preserve"> </w:t>
      </w:r>
      <w:r>
        <w:rPr>
          <w:spacing w:val="-1"/>
        </w:rPr>
        <w:t>control</w:t>
      </w:r>
      <w:r>
        <w:rPr>
          <w:spacing w:val="2"/>
        </w:rPr>
        <w:t xml:space="preserve"> </w:t>
      </w:r>
      <w:r>
        <w:t>of</w:t>
      </w:r>
      <w:r>
        <w:rPr>
          <w:spacing w:val="4"/>
        </w:rPr>
        <w:t xml:space="preserve"> </w:t>
      </w:r>
      <w:r>
        <w:t>the</w:t>
      </w:r>
      <w:r>
        <w:rPr>
          <w:spacing w:val="3"/>
        </w:rPr>
        <w:t xml:space="preserve"> </w:t>
      </w:r>
      <w:r w:rsidR="00C8092F">
        <w:rPr>
          <w:spacing w:val="-1"/>
        </w:rPr>
        <w:t>car</w:t>
      </w:r>
      <w:r>
        <w:rPr>
          <w:spacing w:val="5"/>
        </w:rPr>
        <w:t xml:space="preserve"> </w:t>
      </w:r>
      <w:r>
        <w:rPr>
          <w:spacing w:val="-1"/>
        </w:rPr>
        <w:t>sharing</w:t>
      </w:r>
      <w:r>
        <w:rPr>
          <w:spacing w:val="1"/>
        </w:rPr>
        <w:t xml:space="preserve"> </w:t>
      </w:r>
      <w:r>
        <w:rPr>
          <w:spacing w:val="-1"/>
        </w:rPr>
        <w:t>service</w:t>
      </w:r>
      <w:r>
        <w:rPr>
          <w:spacing w:val="5"/>
        </w:rPr>
        <w:t xml:space="preserve"> </w:t>
      </w:r>
      <w:r>
        <w:rPr>
          <w:spacing w:val="-1"/>
        </w:rPr>
        <w:t>by</w:t>
      </w:r>
      <w:r>
        <w:rPr>
          <w:spacing w:val="4"/>
        </w:rPr>
        <w:t xml:space="preserve"> </w:t>
      </w:r>
      <w:r>
        <w:t>the</w:t>
      </w:r>
      <w:r>
        <w:rPr>
          <w:spacing w:val="5"/>
        </w:rPr>
        <w:t xml:space="preserve"> </w:t>
      </w:r>
      <w:r>
        <w:rPr>
          <w:spacing w:val="-1"/>
        </w:rPr>
        <w:t>user,</w:t>
      </w:r>
      <w:r>
        <w:rPr>
          <w:spacing w:val="5"/>
        </w:rPr>
        <w:t xml:space="preserve"> </w:t>
      </w:r>
      <w:r>
        <w:rPr>
          <w:spacing w:val="-2"/>
        </w:rPr>
        <w:t>User</w:t>
      </w:r>
      <w:r>
        <w:rPr>
          <w:rFonts w:ascii="Times New Roman"/>
          <w:spacing w:val="67"/>
        </w:rPr>
        <w:t xml:space="preserve"> </w:t>
      </w:r>
      <w:r>
        <w:t>can</w:t>
      </w:r>
      <w:r>
        <w:rPr>
          <w:spacing w:val="18"/>
        </w:rPr>
        <w:t xml:space="preserve"> </w:t>
      </w:r>
      <w:r>
        <w:rPr>
          <w:spacing w:val="-1"/>
        </w:rPr>
        <w:t>control</w:t>
      </w:r>
      <w:r>
        <w:rPr>
          <w:spacing w:val="19"/>
        </w:rPr>
        <w:t xml:space="preserve"> </w:t>
      </w:r>
      <w:r>
        <w:t>all</w:t>
      </w:r>
      <w:r>
        <w:rPr>
          <w:spacing w:val="16"/>
        </w:rPr>
        <w:t xml:space="preserve"> </w:t>
      </w:r>
      <w:r>
        <w:t>the</w:t>
      </w:r>
      <w:r>
        <w:rPr>
          <w:spacing w:val="20"/>
        </w:rPr>
        <w:t xml:space="preserve"> </w:t>
      </w:r>
      <w:r>
        <w:rPr>
          <w:spacing w:val="-1"/>
        </w:rPr>
        <w:t>desired</w:t>
      </w:r>
      <w:r>
        <w:rPr>
          <w:spacing w:val="16"/>
        </w:rPr>
        <w:t xml:space="preserve"> </w:t>
      </w:r>
      <w:r>
        <w:rPr>
          <w:spacing w:val="-1"/>
        </w:rPr>
        <w:t>features</w:t>
      </w:r>
      <w:r>
        <w:rPr>
          <w:spacing w:val="17"/>
        </w:rPr>
        <w:t xml:space="preserve"> </w:t>
      </w:r>
      <w:r>
        <w:rPr>
          <w:spacing w:val="-1"/>
        </w:rPr>
        <w:t>physically</w:t>
      </w:r>
      <w:r>
        <w:rPr>
          <w:spacing w:val="20"/>
        </w:rPr>
        <w:t xml:space="preserve"> </w:t>
      </w:r>
      <w:r>
        <w:rPr>
          <w:spacing w:val="-1"/>
        </w:rPr>
        <w:t>through</w:t>
      </w:r>
      <w:r>
        <w:rPr>
          <w:spacing w:val="21"/>
        </w:rPr>
        <w:t xml:space="preserve"> </w:t>
      </w:r>
      <w:r>
        <w:rPr>
          <w:spacing w:val="-1"/>
        </w:rPr>
        <w:t>application</w:t>
      </w:r>
      <w:r>
        <w:rPr>
          <w:spacing w:val="38"/>
        </w:rPr>
        <w:t xml:space="preserve"> </w:t>
      </w:r>
      <w:r>
        <w:rPr>
          <w:spacing w:val="-1"/>
        </w:rPr>
        <w:t>installed</w:t>
      </w:r>
      <w:r>
        <w:rPr>
          <w:spacing w:val="19"/>
        </w:rPr>
        <w:t xml:space="preserve"> </w:t>
      </w:r>
      <w:r>
        <w:rPr>
          <w:spacing w:val="-1"/>
        </w:rPr>
        <w:t>anywhere</w:t>
      </w:r>
      <w:r>
        <w:rPr>
          <w:spacing w:val="19"/>
        </w:rPr>
        <w:t xml:space="preserve"> </w:t>
      </w:r>
      <w:r>
        <w:rPr>
          <w:spacing w:val="-1"/>
        </w:rPr>
        <w:t>by</w:t>
      </w:r>
      <w:r>
        <w:rPr>
          <w:spacing w:val="17"/>
        </w:rPr>
        <w:t xml:space="preserve"> </w:t>
      </w:r>
      <w:r>
        <w:rPr>
          <w:spacing w:val="-1"/>
        </w:rPr>
        <w:t>selecting</w:t>
      </w:r>
      <w:r>
        <w:rPr>
          <w:spacing w:val="18"/>
        </w:rPr>
        <w:t xml:space="preserve"> </w:t>
      </w:r>
      <w:r>
        <w:rPr>
          <w:spacing w:val="-1"/>
        </w:rPr>
        <w:t>the</w:t>
      </w:r>
      <w:r>
        <w:rPr>
          <w:rFonts w:ascii="Times New Roman"/>
          <w:spacing w:val="77"/>
        </w:rPr>
        <w:t xml:space="preserve"> </w:t>
      </w:r>
      <w:r>
        <w:rPr>
          <w:spacing w:val="-1"/>
        </w:rPr>
        <w:t>respective</w:t>
      </w:r>
      <w:r>
        <w:rPr>
          <w:spacing w:val="-2"/>
        </w:rPr>
        <w:t xml:space="preserve"> </w:t>
      </w:r>
      <w:r>
        <w:rPr>
          <w:spacing w:val="-1"/>
        </w:rPr>
        <w:t>inputs</w:t>
      </w:r>
      <w:r>
        <w:rPr>
          <w:spacing w:val="-2"/>
        </w:rPr>
        <w:t xml:space="preserve"> </w:t>
      </w:r>
      <w:r>
        <w:t>on</w:t>
      </w:r>
      <w:r>
        <w:rPr>
          <w:spacing w:val="-3"/>
        </w:rPr>
        <w:t xml:space="preserve"> </w:t>
      </w:r>
      <w:r>
        <w:rPr>
          <w:spacing w:val="-1"/>
        </w:rPr>
        <w:t>the screen</w:t>
      </w:r>
      <w:r>
        <w:rPr>
          <w:spacing w:val="-3"/>
        </w:rPr>
        <w:t xml:space="preserve"> </w:t>
      </w:r>
      <w:r>
        <w:rPr>
          <w:spacing w:val="-1"/>
        </w:rPr>
        <w:t>thereby enhancing</w:t>
      </w:r>
      <w:r>
        <w:rPr>
          <w:spacing w:val="-3"/>
        </w:rPr>
        <w:t xml:space="preserve"> </w:t>
      </w:r>
      <w:r>
        <w:t>the</w:t>
      </w:r>
      <w:r>
        <w:rPr>
          <w:spacing w:val="-1"/>
        </w:rPr>
        <w:t xml:space="preserve"> experience</w:t>
      </w:r>
      <w:r>
        <w:rPr>
          <w:spacing w:val="-2"/>
        </w:rPr>
        <w:t xml:space="preserve"> </w:t>
      </w:r>
      <w:r>
        <w:rPr>
          <w:spacing w:val="-1"/>
        </w:rPr>
        <w:t>customer</w:t>
      </w:r>
      <w:r>
        <w:rPr>
          <w:spacing w:val="-2"/>
        </w:rPr>
        <w:t xml:space="preserve"> face</w:t>
      </w:r>
      <w:r>
        <w:rPr>
          <w:spacing w:val="-1"/>
        </w:rPr>
        <w:t xml:space="preserve"> while</w:t>
      </w:r>
      <w:r>
        <w:rPr>
          <w:spacing w:val="-2"/>
        </w:rPr>
        <w:t xml:space="preserve"> </w:t>
      </w:r>
      <w:r>
        <w:rPr>
          <w:spacing w:val="-1"/>
        </w:rPr>
        <w:t>renting</w:t>
      </w:r>
      <w:r>
        <w:rPr>
          <w:spacing w:val="-3"/>
        </w:rPr>
        <w:t xml:space="preserve"> </w:t>
      </w:r>
      <w:r>
        <w:t>out</w:t>
      </w:r>
      <w:r>
        <w:rPr>
          <w:spacing w:val="-2"/>
        </w:rPr>
        <w:t xml:space="preserve"> </w:t>
      </w:r>
      <w:r w:rsidR="00C8092F">
        <w:rPr>
          <w:spacing w:val="-1"/>
        </w:rPr>
        <w:t>car</w:t>
      </w:r>
      <w:r>
        <w:rPr>
          <w:spacing w:val="-1"/>
        </w:rPr>
        <w:t>s.</w:t>
      </w:r>
    </w:p>
    <w:p w14:paraId="6A637203" w14:textId="74B77130" w:rsidR="00360AF5" w:rsidRDefault="00EF274B">
      <w:pPr>
        <w:pStyle w:val="BodyText"/>
        <w:spacing w:before="158" w:line="360" w:lineRule="auto"/>
        <w:ind w:right="133"/>
        <w:jc w:val="both"/>
      </w:pPr>
      <w:r>
        <w:rPr>
          <w:spacing w:val="-1"/>
        </w:rPr>
        <w:t>Also,</w:t>
      </w:r>
      <w:r w:rsidR="00674C3A">
        <w:rPr>
          <w:spacing w:val="-4"/>
        </w:rPr>
        <w:t xml:space="preserve"> </w:t>
      </w:r>
      <w:r w:rsidR="00674C3A">
        <w:t>the</w:t>
      </w:r>
      <w:r w:rsidR="00674C3A">
        <w:rPr>
          <w:spacing w:val="-5"/>
        </w:rPr>
        <w:t xml:space="preserve"> </w:t>
      </w:r>
      <w:r w:rsidR="00674C3A">
        <w:rPr>
          <w:spacing w:val="-1"/>
        </w:rPr>
        <w:t>features</w:t>
      </w:r>
      <w:r w:rsidR="00674C3A">
        <w:rPr>
          <w:spacing w:val="-5"/>
        </w:rPr>
        <w:t xml:space="preserve"> </w:t>
      </w:r>
      <w:r w:rsidR="00674C3A">
        <w:rPr>
          <w:spacing w:val="-1"/>
        </w:rPr>
        <w:t>added</w:t>
      </w:r>
      <w:r w:rsidR="00674C3A">
        <w:rPr>
          <w:spacing w:val="-4"/>
        </w:rPr>
        <w:t xml:space="preserve"> </w:t>
      </w:r>
      <w:r w:rsidR="00674C3A">
        <w:t>to</w:t>
      </w:r>
      <w:r w:rsidR="00674C3A">
        <w:rPr>
          <w:spacing w:val="-5"/>
        </w:rPr>
        <w:t xml:space="preserve"> </w:t>
      </w:r>
      <w:r w:rsidR="00674C3A">
        <w:t>both</w:t>
      </w:r>
      <w:r w:rsidR="00674C3A">
        <w:rPr>
          <w:spacing w:val="-5"/>
        </w:rPr>
        <w:t xml:space="preserve"> </w:t>
      </w:r>
      <w:r w:rsidR="00674C3A">
        <w:t>the</w:t>
      </w:r>
      <w:r w:rsidR="00674C3A">
        <w:rPr>
          <w:spacing w:val="-5"/>
        </w:rPr>
        <w:t xml:space="preserve"> </w:t>
      </w:r>
      <w:r w:rsidR="00674C3A">
        <w:rPr>
          <w:spacing w:val="-1"/>
        </w:rPr>
        <w:t>top</w:t>
      </w:r>
      <w:r w:rsidR="00674C3A">
        <w:rPr>
          <w:spacing w:val="-2"/>
        </w:rPr>
        <w:t xml:space="preserve"> </w:t>
      </w:r>
      <w:r w:rsidR="00674C3A">
        <w:rPr>
          <w:spacing w:val="-1"/>
        </w:rPr>
        <w:t>level</w:t>
      </w:r>
      <w:r w:rsidR="00674C3A">
        <w:rPr>
          <w:spacing w:val="-5"/>
        </w:rPr>
        <w:t xml:space="preserve"> </w:t>
      </w:r>
      <w:r w:rsidR="00674C3A">
        <w:rPr>
          <w:spacing w:val="-1"/>
        </w:rPr>
        <w:t>and</w:t>
      </w:r>
      <w:r w:rsidR="00674C3A">
        <w:rPr>
          <w:spacing w:val="-6"/>
        </w:rPr>
        <w:t xml:space="preserve"> </w:t>
      </w:r>
      <w:r w:rsidR="00674C3A">
        <w:rPr>
          <w:spacing w:val="-2"/>
        </w:rPr>
        <w:t xml:space="preserve">second </w:t>
      </w:r>
      <w:r w:rsidR="00674C3A">
        <w:rPr>
          <w:spacing w:val="-1"/>
        </w:rPr>
        <w:t>level</w:t>
      </w:r>
      <w:r w:rsidR="00674C3A">
        <w:rPr>
          <w:spacing w:val="-2"/>
        </w:rPr>
        <w:t xml:space="preserve"> </w:t>
      </w:r>
      <w:r w:rsidR="00674C3A">
        <w:rPr>
          <w:spacing w:val="-1"/>
        </w:rPr>
        <w:t>functions</w:t>
      </w:r>
      <w:r w:rsidR="00674C3A">
        <w:rPr>
          <w:spacing w:val="-5"/>
        </w:rPr>
        <w:t xml:space="preserve"> </w:t>
      </w:r>
      <w:r w:rsidR="00674C3A">
        <w:rPr>
          <w:spacing w:val="-1"/>
        </w:rPr>
        <w:t>incorporate</w:t>
      </w:r>
      <w:r w:rsidR="00674C3A">
        <w:rPr>
          <w:spacing w:val="-4"/>
        </w:rPr>
        <w:t xml:space="preserve"> </w:t>
      </w:r>
      <w:r w:rsidR="00674C3A">
        <w:t>all</w:t>
      </w:r>
      <w:r w:rsidR="00674C3A">
        <w:rPr>
          <w:spacing w:val="-2"/>
        </w:rPr>
        <w:t xml:space="preserve"> </w:t>
      </w:r>
      <w:r w:rsidR="00674C3A">
        <w:rPr>
          <w:spacing w:val="-1"/>
        </w:rPr>
        <w:t>day,</w:t>
      </w:r>
      <w:r w:rsidR="00674C3A">
        <w:rPr>
          <w:spacing w:val="-5"/>
        </w:rPr>
        <w:t xml:space="preserve"> </w:t>
      </w:r>
      <w:r w:rsidR="00674C3A">
        <w:t>with</w:t>
      </w:r>
      <w:r w:rsidR="00674C3A">
        <w:rPr>
          <w:spacing w:val="-5"/>
        </w:rPr>
        <w:t xml:space="preserve"> </w:t>
      </w:r>
      <w:r w:rsidR="00674C3A">
        <w:rPr>
          <w:spacing w:val="-1"/>
        </w:rPr>
        <w:t>security</w:t>
      </w:r>
      <w:r w:rsidR="00674C3A">
        <w:rPr>
          <w:rFonts w:ascii="Times New Roman"/>
          <w:spacing w:val="65"/>
        </w:rPr>
        <w:t xml:space="preserve"> </w:t>
      </w:r>
      <w:r w:rsidR="00674C3A">
        <w:rPr>
          <w:spacing w:val="-1"/>
        </w:rPr>
        <w:t>and</w:t>
      </w:r>
      <w:r w:rsidR="00674C3A">
        <w:rPr>
          <w:spacing w:val="16"/>
        </w:rPr>
        <w:t xml:space="preserve"> </w:t>
      </w:r>
      <w:r w:rsidR="00674C3A">
        <w:t>payment</w:t>
      </w:r>
      <w:r w:rsidR="00674C3A">
        <w:rPr>
          <w:spacing w:val="16"/>
        </w:rPr>
        <w:t xml:space="preserve"> </w:t>
      </w:r>
      <w:r w:rsidR="00674C3A">
        <w:rPr>
          <w:spacing w:val="-1"/>
        </w:rPr>
        <w:t>details</w:t>
      </w:r>
      <w:r w:rsidR="00674C3A">
        <w:rPr>
          <w:spacing w:val="16"/>
        </w:rPr>
        <w:t xml:space="preserve"> </w:t>
      </w:r>
      <w:r w:rsidR="00674C3A">
        <w:rPr>
          <w:spacing w:val="-1"/>
        </w:rPr>
        <w:t>kept</w:t>
      </w:r>
      <w:r w:rsidR="00674C3A">
        <w:rPr>
          <w:spacing w:val="15"/>
        </w:rPr>
        <w:t xml:space="preserve"> </w:t>
      </w:r>
      <w:r w:rsidR="00674C3A">
        <w:rPr>
          <w:spacing w:val="-1"/>
        </w:rPr>
        <w:t>confidential</w:t>
      </w:r>
      <w:r w:rsidR="00674C3A">
        <w:rPr>
          <w:spacing w:val="16"/>
        </w:rPr>
        <w:t xml:space="preserve"> </w:t>
      </w:r>
      <w:r w:rsidR="00674C3A">
        <w:rPr>
          <w:spacing w:val="-1"/>
        </w:rPr>
        <w:t>with</w:t>
      </w:r>
      <w:r w:rsidR="00674C3A">
        <w:rPr>
          <w:spacing w:val="16"/>
        </w:rPr>
        <w:t xml:space="preserve"> </w:t>
      </w:r>
      <w:r w:rsidR="00674C3A">
        <w:rPr>
          <w:spacing w:val="-1"/>
        </w:rPr>
        <w:t>credit</w:t>
      </w:r>
      <w:r w:rsidR="00674C3A">
        <w:rPr>
          <w:spacing w:val="17"/>
        </w:rPr>
        <w:t xml:space="preserve"> </w:t>
      </w:r>
      <w:r w:rsidR="00674C3A">
        <w:rPr>
          <w:spacing w:val="-1"/>
        </w:rPr>
        <w:t>validity,</w:t>
      </w:r>
      <w:r w:rsidR="00674C3A">
        <w:rPr>
          <w:spacing w:val="18"/>
        </w:rPr>
        <w:t xml:space="preserve"> </w:t>
      </w:r>
      <w:r w:rsidR="00674C3A">
        <w:rPr>
          <w:spacing w:val="-1"/>
        </w:rPr>
        <w:t>credit</w:t>
      </w:r>
      <w:r w:rsidR="00674C3A">
        <w:rPr>
          <w:spacing w:val="14"/>
        </w:rPr>
        <w:t xml:space="preserve"> </w:t>
      </w:r>
      <w:r w:rsidR="00674C3A">
        <w:rPr>
          <w:spacing w:val="-1"/>
        </w:rPr>
        <w:t>verification</w:t>
      </w:r>
      <w:r w:rsidR="00674C3A">
        <w:rPr>
          <w:spacing w:val="16"/>
        </w:rPr>
        <w:t xml:space="preserve"> </w:t>
      </w:r>
      <w:r w:rsidR="00674C3A">
        <w:rPr>
          <w:spacing w:val="-2"/>
        </w:rPr>
        <w:t>and</w:t>
      </w:r>
      <w:r w:rsidR="00674C3A">
        <w:rPr>
          <w:spacing w:val="17"/>
        </w:rPr>
        <w:t xml:space="preserve"> </w:t>
      </w:r>
      <w:r w:rsidR="00674C3A">
        <w:rPr>
          <w:spacing w:val="-1"/>
        </w:rPr>
        <w:t>credit</w:t>
      </w:r>
      <w:r w:rsidR="00674C3A">
        <w:rPr>
          <w:spacing w:val="17"/>
        </w:rPr>
        <w:t xml:space="preserve"> </w:t>
      </w:r>
      <w:r w:rsidR="00674C3A">
        <w:t>hold</w:t>
      </w:r>
      <w:r w:rsidR="00674C3A">
        <w:rPr>
          <w:spacing w:val="15"/>
        </w:rPr>
        <w:t xml:space="preserve"> </w:t>
      </w:r>
      <w:r w:rsidR="00674C3A">
        <w:rPr>
          <w:spacing w:val="-1"/>
        </w:rPr>
        <w:t>under</w:t>
      </w:r>
      <w:r w:rsidR="00674C3A">
        <w:rPr>
          <w:spacing w:val="17"/>
        </w:rPr>
        <w:t xml:space="preserve"> </w:t>
      </w:r>
      <w:r w:rsidR="00674C3A">
        <w:t>the</w:t>
      </w:r>
      <w:r w:rsidR="00674C3A">
        <w:rPr>
          <w:rFonts w:ascii="Times New Roman"/>
          <w:spacing w:val="99"/>
        </w:rPr>
        <w:t xml:space="preserve"> </w:t>
      </w:r>
      <w:r w:rsidR="00674C3A">
        <w:rPr>
          <w:spacing w:val="-1"/>
        </w:rPr>
        <w:t>payment</w:t>
      </w:r>
      <w:r w:rsidR="00674C3A">
        <w:rPr>
          <w:spacing w:val="-9"/>
        </w:rPr>
        <w:t xml:space="preserve"> </w:t>
      </w:r>
      <w:r w:rsidR="00674C3A">
        <w:rPr>
          <w:spacing w:val="-1"/>
        </w:rPr>
        <w:t>verification</w:t>
      </w:r>
      <w:r w:rsidR="00674C3A">
        <w:rPr>
          <w:spacing w:val="-8"/>
        </w:rPr>
        <w:t xml:space="preserve"> </w:t>
      </w:r>
      <w:r w:rsidR="00674C3A">
        <w:rPr>
          <w:spacing w:val="-1"/>
        </w:rPr>
        <w:t>part.</w:t>
      </w:r>
      <w:r w:rsidR="00674C3A">
        <w:rPr>
          <w:spacing w:val="-10"/>
        </w:rPr>
        <w:t xml:space="preserve"> </w:t>
      </w:r>
      <w:r w:rsidR="00674C3A">
        <w:rPr>
          <w:spacing w:val="-1"/>
        </w:rPr>
        <w:t>The</w:t>
      </w:r>
      <w:r w:rsidR="00674C3A">
        <w:rPr>
          <w:spacing w:val="-6"/>
        </w:rPr>
        <w:t xml:space="preserve"> </w:t>
      </w:r>
      <w:r w:rsidR="00674C3A">
        <w:rPr>
          <w:spacing w:val="-1"/>
        </w:rPr>
        <w:t>authorization</w:t>
      </w:r>
      <w:r w:rsidR="00674C3A">
        <w:rPr>
          <w:spacing w:val="-8"/>
        </w:rPr>
        <w:t xml:space="preserve"> </w:t>
      </w:r>
      <w:r w:rsidR="00674C3A">
        <w:rPr>
          <w:spacing w:val="-2"/>
        </w:rPr>
        <w:t>is</w:t>
      </w:r>
      <w:r w:rsidR="00674C3A">
        <w:rPr>
          <w:spacing w:val="-7"/>
        </w:rPr>
        <w:t xml:space="preserve"> </w:t>
      </w:r>
      <w:r w:rsidR="00674C3A">
        <w:rPr>
          <w:spacing w:val="-1"/>
        </w:rPr>
        <w:t>done</w:t>
      </w:r>
      <w:r w:rsidR="00674C3A">
        <w:rPr>
          <w:spacing w:val="-9"/>
        </w:rPr>
        <w:t xml:space="preserve"> </w:t>
      </w:r>
      <w:r w:rsidR="00674C3A">
        <w:rPr>
          <w:spacing w:val="-2"/>
        </w:rPr>
        <w:t>by</w:t>
      </w:r>
      <w:r w:rsidR="00674C3A">
        <w:rPr>
          <w:spacing w:val="-5"/>
        </w:rPr>
        <w:t xml:space="preserve"> </w:t>
      </w:r>
      <w:r w:rsidR="00674C3A">
        <w:t>the</w:t>
      </w:r>
      <w:r w:rsidR="00674C3A">
        <w:rPr>
          <w:spacing w:val="-9"/>
        </w:rPr>
        <w:t xml:space="preserve"> </w:t>
      </w:r>
      <w:r w:rsidR="00674C3A">
        <w:rPr>
          <w:spacing w:val="-1"/>
        </w:rPr>
        <w:t>gateways</w:t>
      </w:r>
      <w:r w:rsidR="00674C3A">
        <w:rPr>
          <w:spacing w:val="-10"/>
        </w:rPr>
        <w:t xml:space="preserve"> </w:t>
      </w:r>
      <w:r w:rsidR="00674C3A">
        <w:rPr>
          <w:spacing w:val="-1"/>
        </w:rPr>
        <w:t>and</w:t>
      </w:r>
      <w:r w:rsidR="00674C3A">
        <w:rPr>
          <w:spacing w:val="-7"/>
        </w:rPr>
        <w:t xml:space="preserve"> </w:t>
      </w:r>
      <w:r w:rsidR="00674C3A">
        <w:rPr>
          <w:spacing w:val="-1"/>
        </w:rPr>
        <w:t>bank.</w:t>
      </w:r>
      <w:r w:rsidR="00674C3A">
        <w:rPr>
          <w:spacing w:val="-8"/>
        </w:rPr>
        <w:t xml:space="preserve"> </w:t>
      </w:r>
      <w:r w:rsidR="00674C3A">
        <w:rPr>
          <w:spacing w:val="-2"/>
        </w:rPr>
        <w:t>Every</w:t>
      </w:r>
      <w:r w:rsidR="00674C3A">
        <w:rPr>
          <w:spacing w:val="-4"/>
        </w:rPr>
        <w:t xml:space="preserve"> </w:t>
      </w:r>
      <w:r w:rsidR="00C8092F">
        <w:rPr>
          <w:spacing w:val="-1"/>
        </w:rPr>
        <w:t>car</w:t>
      </w:r>
      <w:r w:rsidR="00674C3A">
        <w:rPr>
          <w:spacing w:val="-9"/>
        </w:rPr>
        <w:t xml:space="preserve"> </w:t>
      </w:r>
      <w:r w:rsidR="00674C3A">
        <w:rPr>
          <w:spacing w:val="-1"/>
        </w:rPr>
        <w:t>has</w:t>
      </w:r>
      <w:r w:rsidR="00674C3A">
        <w:rPr>
          <w:spacing w:val="-6"/>
        </w:rPr>
        <w:t xml:space="preserve"> </w:t>
      </w:r>
      <w:r w:rsidR="00674C3A">
        <w:t>an</w:t>
      </w:r>
      <w:r w:rsidR="00674C3A">
        <w:rPr>
          <w:spacing w:val="-11"/>
        </w:rPr>
        <w:t xml:space="preserve"> </w:t>
      </w:r>
      <w:r w:rsidR="00674C3A">
        <w:t>optional</w:t>
      </w:r>
      <w:r w:rsidR="00674C3A">
        <w:rPr>
          <w:rFonts w:ascii="Times New Roman"/>
          <w:spacing w:val="93"/>
        </w:rPr>
        <w:t xml:space="preserve"> </w:t>
      </w:r>
      <w:r w:rsidR="00674C3A">
        <w:rPr>
          <w:spacing w:val="-1"/>
        </w:rPr>
        <w:t>insurance</w:t>
      </w:r>
      <w:r w:rsidR="00674C3A">
        <w:rPr>
          <w:spacing w:val="41"/>
        </w:rPr>
        <w:t xml:space="preserve"> </w:t>
      </w:r>
      <w:r w:rsidR="00674C3A">
        <w:rPr>
          <w:spacing w:val="-1"/>
        </w:rPr>
        <w:t>covered</w:t>
      </w:r>
      <w:r w:rsidR="00674C3A">
        <w:rPr>
          <w:spacing w:val="40"/>
        </w:rPr>
        <w:t xml:space="preserve"> </w:t>
      </w:r>
      <w:r w:rsidR="00674C3A">
        <w:rPr>
          <w:spacing w:val="-1"/>
        </w:rPr>
        <w:t>and</w:t>
      </w:r>
      <w:r w:rsidR="00674C3A">
        <w:rPr>
          <w:spacing w:val="40"/>
        </w:rPr>
        <w:t xml:space="preserve"> </w:t>
      </w:r>
      <w:r w:rsidR="00674C3A">
        <w:t>is</w:t>
      </w:r>
      <w:r w:rsidR="00674C3A">
        <w:rPr>
          <w:spacing w:val="36"/>
        </w:rPr>
        <w:t xml:space="preserve"> </w:t>
      </w:r>
      <w:r w:rsidR="00674C3A">
        <w:rPr>
          <w:spacing w:val="-1"/>
        </w:rPr>
        <w:t>discussed</w:t>
      </w:r>
      <w:r w:rsidR="00674C3A">
        <w:rPr>
          <w:spacing w:val="40"/>
        </w:rPr>
        <w:t xml:space="preserve"> </w:t>
      </w:r>
      <w:r w:rsidR="00674C3A">
        <w:rPr>
          <w:spacing w:val="-1"/>
        </w:rPr>
        <w:t>between</w:t>
      </w:r>
      <w:r w:rsidR="00674C3A">
        <w:rPr>
          <w:spacing w:val="40"/>
        </w:rPr>
        <w:t xml:space="preserve"> </w:t>
      </w:r>
      <w:r w:rsidR="00674C3A">
        <w:t>the</w:t>
      </w:r>
      <w:r w:rsidR="00674C3A">
        <w:rPr>
          <w:spacing w:val="38"/>
        </w:rPr>
        <w:t xml:space="preserve"> </w:t>
      </w:r>
      <w:r w:rsidR="00674C3A">
        <w:rPr>
          <w:spacing w:val="-1"/>
        </w:rPr>
        <w:t>owner</w:t>
      </w:r>
      <w:r w:rsidR="00674C3A">
        <w:rPr>
          <w:spacing w:val="39"/>
        </w:rPr>
        <w:t xml:space="preserve"> </w:t>
      </w:r>
      <w:r w:rsidR="00674C3A">
        <w:t>of</w:t>
      </w:r>
      <w:r w:rsidR="00674C3A">
        <w:rPr>
          <w:spacing w:val="40"/>
        </w:rPr>
        <w:t xml:space="preserve"> </w:t>
      </w:r>
      <w:r w:rsidR="00674C3A">
        <w:rPr>
          <w:spacing w:val="-1"/>
        </w:rPr>
        <w:t>the</w:t>
      </w:r>
      <w:r w:rsidR="00674C3A">
        <w:rPr>
          <w:spacing w:val="41"/>
        </w:rPr>
        <w:t xml:space="preserve"> </w:t>
      </w:r>
      <w:r w:rsidR="00C8092F">
        <w:rPr>
          <w:spacing w:val="-1"/>
        </w:rPr>
        <w:t>car</w:t>
      </w:r>
      <w:r w:rsidR="00674C3A">
        <w:rPr>
          <w:spacing w:val="40"/>
        </w:rPr>
        <w:t xml:space="preserve"> </w:t>
      </w:r>
      <w:r w:rsidR="00674C3A">
        <w:rPr>
          <w:spacing w:val="-2"/>
        </w:rPr>
        <w:t>(user)</w:t>
      </w:r>
      <w:r w:rsidR="00674C3A">
        <w:rPr>
          <w:spacing w:val="41"/>
        </w:rPr>
        <w:t xml:space="preserve"> </w:t>
      </w:r>
      <w:r w:rsidR="00674C3A">
        <w:rPr>
          <w:spacing w:val="-2"/>
        </w:rPr>
        <w:t>and</w:t>
      </w:r>
      <w:r w:rsidR="00674C3A">
        <w:rPr>
          <w:spacing w:val="40"/>
        </w:rPr>
        <w:t xml:space="preserve"> </w:t>
      </w:r>
      <w:r w:rsidR="00674C3A">
        <w:t>the</w:t>
      </w:r>
      <w:r w:rsidR="00674C3A">
        <w:rPr>
          <w:spacing w:val="41"/>
        </w:rPr>
        <w:t xml:space="preserve"> </w:t>
      </w:r>
      <w:r w:rsidR="00674C3A">
        <w:rPr>
          <w:spacing w:val="-1"/>
        </w:rPr>
        <w:t>client</w:t>
      </w:r>
      <w:r w:rsidR="00674C3A">
        <w:rPr>
          <w:spacing w:val="42"/>
        </w:rPr>
        <w:t xml:space="preserve"> </w:t>
      </w:r>
      <w:r w:rsidR="00674C3A">
        <w:rPr>
          <w:spacing w:val="-1"/>
        </w:rPr>
        <w:t>about</w:t>
      </w:r>
      <w:r w:rsidR="00674C3A">
        <w:rPr>
          <w:spacing w:val="41"/>
        </w:rPr>
        <w:t xml:space="preserve"> </w:t>
      </w:r>
      <w:r w:rsidR="00674C3A">
        <w:rPr>
          <w:spacing w:val="-1"/>
        </w:rPr>
        <w:t>the</w:t>
      </w:r>
      <w:r w:rsidR="00674C3A">
        <w:rPr>
          <w:rFonts w:ascii="Times New Roman"/>
          <w:spacing w:val="59"/>
        </w:rPr>
        <w:t xml:space="preserve"> </w:t>
      </w:r>
      <w:r w:rsidR="00674C3A">
        <w:rPr>
          <w:spacing w:val="-1"/>
        </w:rPr>
        <w:t>insurance</w:t>
      </w:r>
      <w:r w:rsidR="00674C3A">
        <w:t xml:space="preserve"> </w:t>
      </w:r>
      <w:r w:rsidR="00674C3A">
        <w:rPr>
          <w:spacing w:val="-1"/>
        </w:rPr>
        <w:t>coverage</w:t>
      </w:r>
      <w:r w:rsidR="00674C3A">
        <w:rPr>
          <w:spacing w:val="1"/>
        </w:rPr>
        <w:t xml:space="preserve"> </w:t>
      </w:r>
      <w:r w:rsidR="00674C3A">
        <w:rPr>
          <w:spacing w:val="-1"/>
        </w:rPr>
        <w:t>feature</w:t>
      </w:r>
      <w:r w:rsidR="00674C3A">
        <w:rPr>
          <w:spacing w:val="-3"/>
        </w:rPr>
        <w:t xml:space="preserve"> </w:t>
      </w:r>
      <w:r w:rsidR="00674C3A">
        <w:t>and</w:t>
      </w:r>
      <w:r w:rsidR="00674C3A">
        <w:rPr>
          <w:spacing w:val="-1"/>
        </w:rPr>
        <w:t xml:space="preserve"> incase </w:t>
      </w:r>
      <w:r w:rsidR="00674C3A">
        <w:t>if</w:t>
      </w:r>
      <w:r w:rsidR="00674C3A">
        <w:rPr>
          <w:spacing w:val="-1"/>
        </w:rPr>
        <w:t xml:space="preserve"> </w:t>
      </w:r>
      <w:r w:rsidR="00674C3A">
        <w:t>the</w:t>
      </w:r>
      <w:r w:rsidR="00674C3A">
        <w:rPr>
          <w:spacing w:val="-3"/>
        </w:rPr>
        <w:t xml:space="preserve"> </w:t>
      </w:r>
      <w:r w:rsidR="00674C3A">
        <w:rPr>
          <w:spacing w:val="-1"/>
        </w:rPr>
        <w:t>vehicle</w:t>
      </w:r>
      <w:r w:rsidR="00674C3A">
        <w:rPr>
          <w:spacing w:val="-2"/>
        </w:rPr>
        <w:t xml:space="preserve"> </w:t>
      </w:r>
      <w:r w:rsidR="00674C3A">
        <w:t>is</w:t>
      </w:r>
      <w:r w:rsidR="00674C3A">
        <w:rPr>
          <w:spacing w:val="-2"/>
        </w:rPr>
        <w:t xml:space="preserve"> </w:t>
      </w:r>
      <w:r w:rsidR="00674C3A">
        <w:rPr>
          <w:spacing w:val="-1"/>
        </w:rPr>
        <w:t>damaged</w:t>
      </w:r>
      <w:r w:rsidR="00674C3A">
        <w:rPr>
          <w:spacing w:val="-2"/>
        </w:rPr>
        <w:t xml:space="preserve"> </w:t>
      </w:r>
      <w:r w:rsidR="00674C3A">
        <w:t>or</w:t>
      </w:r>
      <w:r w:rsidR="00674C3A">
        <w:rPr>
          <w:spacing w:val="1"/>
        </w:rPr>
        <w:t xml:space="preserve"> </w:t>
      </w:r>
      <w:r w:rsidR="00674C3A">
        <w:rPr>
          <w:spacing w:val="-1"/>
        </w:rPr>
        <w:t xml:space="preserve">lost, </w:t>
      </w:r>
      <w:r w:rsidR="00674C3A">
        <w:t>the</w:t>
      </w:r>
      <w:r w:rsidR="00674C3A">
        <w:rPr>
          <w:spacing w:val="-3"/>
        </w:rPr>
        <w:t xml:space="preserve"> </w:t>
      </w:r>
      <w:r w:rsidR="00674C3A">
        <w:rPr>
          <w:spacing w:val="-1"/>
        </w:rPr>
        <w:t>customer</w:t>
      </w:r>
      <w:r w:rsidR="00674C3A">
        <w:rPr>
          <w:spacing w:val="-3"/>
        </w:rPr>
        <w:t xml:space="preserve"> </w:t>
      </w:r>
      <w:r w:rsidR="00674C3A">
        <w:rPr>
          <w:spacing w:val="-1"/>
        </w:rPr>
        <w:t>service</w:t>
      </w:r>
      <w:r w:rsidR="00674C3A">
        <w:t xml:space="preserve"> </w:t>
      </w:r>
      <w:r w:rsidR="00674C3A">
        <w:rPr>
          <w:spacing w:val="-1"/>
        </w:rPr>
        <w:t>could</w:t>
      </w:r>
      <w:r w:rsidR="00674C3A">
        <w:rPr>
          <w:spacing w:val="-2"/>
        </w:rPr>
        <w:t xml:space="preserve"> </w:t>
      </w:r>
      <w:r w:rsidR="00674C3A">
        <w:rPr>
          <w:spacing w:val="-1"/>
        </w:rPr>
        <w:t>assist</w:t>
      </w:r>
      <w:r w:rsidR="00674C3A">
        <w:rPr>
          <w:rFonts w:ascii="Times New Roman"/>
          <w:spacing w:val="67"/>
        </w:rPr>
        <w:t xml:space="preserve"> </w:t>
      </w:r>
      <w:r w:rsidR="00674C3A">
        <w:t>the</w:t>
      </w:r>
      <w:r w:rsidR="00674C3A">
        <w:rPr>
          <w:spacing w:val="-2"/>
        </w:rPr>
        <w:t xml:space="preserve"> </w:t>
      </w:r>
      <w:r w:rsidR="00674C3A">
        <w:rPr>
          <w:spacing w:val="-1"/>
        </w:rPr>
        <w:t>client</w:t>
      </w:r>
      <w:r w:rsidR="00674C3A">
        <w:rPr>
          <w:spacing w:val="-5"/>
        </w:rPr>
        <w:t xml:space="preserve"> </w:t>
      </w:r>
      <w:r w:rsidR="00674C3A">
        <w:t>with</w:t>
      </w:r>
      <w:r w:rsidR="00674C3A">
        <w:rPr>
          <w:spacing w:val="-5"/>
        </w:rPr>
        <w:t xml:space="preserve"> </w:t>
      </w:r>
      <w:r w:rsidR="00674C3A">
        <w:rPr>
          <w:spacing w:val="-1"/>
        </w:rPr>
        <w:t>expenses related</w:t>
      </w:r>
      <w:r w:rsidR="00674C3A">
        <w:rPr>
          <w:spacing w:val="-3"/>
        </w:rPr>
        <w:t xml:space="preserve"> </w:t>
      </w:r>
      <w:r w:rsidR="00674C3A">
        <w:rPr>
          <w:spacing w:val="-1"/>
        </w:rPr>
        <w:t>to</w:t>
      </w:r>
      <w:r w:rsidR="00674C3A">
        <w:rPr>
          <w:spacing w:val="-2"/>
        </w:rPr>
        <w:t xml:space="preserve"> </w:t>
      </w:r>
      <w:r w:rsidR="00674C3A">
        <w:rPr>
          <w:spacing w:val="-1"/>
        </w:rPr>
        <w:t>repair</w:t>
      </w:r>
      <w:r w:rsidR="00674C3A">
        <w:rPr>
          <w:spacing w:val="-6"/>
        </w:rPr>
        <w:t xml:space="preserve"> </w:t>
      </w:r>
      <w:r w:rsidR="00674C3A">
        <w:t>or</w:t>
      </w:r>
      <w:r w:rsidR="00674C3A">
        <w:rPr>
          <w:spacing w:val="-4"/>
        </w:rPr>
        <w:t xml:space="preserve"> </w:t>
      </w:r>
      <w:r w:rsidR="00674C3A">
        <w:rPr>
          <w:spacing w:val="-1"/>
        </w:rPr>
        <w:t>even</w:t>
      </w:r>
      <w:r w:rsidR="00674C3A">
        <w:rPr>
          <w:spacing w:val="-3"/>
        </w:rPr>
        <w:t xml:space="preserve"> </w:t>
      </w:r>
      <w:r w:rsidR="00674C3A">
        <w:rPr>
          <w:spacing w:val="-1"/>
        </w:rPr>
        <w:t>compensation</w:t>
      </w:r>
      <w:r w:rsidR="00674C3A">
        <w:rPr>
          <w:spacing w:val="-3"/>
        </w:rPr>
        <w:t xml:space="preserve"> </w:t>
      </w:r>
      <w:r w:rsidR="00674C3A">
        <w:rPr>
          <w:spacing w:val="-1"/>
        </w:rPr>
        <w:t>for</w:t>
      </w:r>
      <w:r w:rsidR="00674C3A">
        <w:rPr>
          <w:spacing w:val="1"/>
        </w:rPr>
        <w:t xml:space="preserve"> </w:t>
      </w:r>
      <w:r w:rsidR="00674C3A">
        <w:t>a</w:t>
      </w:r>
      <w:r w:rsidR="00674C3A">
        <w:rPr>
          <w:spacing w:val="-5"/>
        </w:rPr>
        <w:t xml:space="preserve"> </w:t>
      </w:r>
      <w:r w:rsidR="00674C3A">
        <w:rPr>
          <w:spacing w:val="-1"/>
        </w:rPr>
        <w:t>lost</w:t>
      </w:r>
      <w:r w:rsidR="00674C3A">
        <w:rPr>
          <w:spacing w:val="-2"/>
        </w:rPr>
        <w:t xml:space="preserve"> </w:t>
      </w:r>
      <w:r w:rsidR="00C8092F">
        <w:rPr>
          <w:spacing w:val="-1"/>
        </w:rPr>
        <w:t>car</w:t>
      </w:r>
      <w:r w:rsidR="00674C3A">
        <w:rPr>
          <w:spacing w:val="-1"/>
        </w:rPr>
        <w:t>.</w:t>
      </w:r>
      <w:r w:rsidR="00674C3A">
        <w:rPr>
          <w:spacing w:val="-5"/>
        </w:rPr>
        <w:t xml:space="preserve"> </w:t>
      </w:r>
      <w:r w:rsidR="00674C3A">
        <w:rPr>
          <w:spacing w:val="-1"/>
        </w:rPr>
        <w:t>The client</w:t>
      </w:r>
      <w:r w:rsidR="00674C3A">
        <w:rPr>
          <w:spacing w:val="-5"/>
        </w:rPr>
        <w:t xml:space="preserve"> </w:t>
      </w:r>
      <w:r w:rsidR="00674C3A">
        <w:t>could</w:t>
      </w:r>
      <w:r w:rsidR="00674C3A">
        <w:rPr>
          <w:spacing w:val="-4"/>
        </w:rPr>
        <w:t xml:space="preserve"> </w:t>
      </w:r>
      <w:r w:rsidR="00674C3A">
        <w:rPr>
          <w:spacing w:val="-1"/>
        </w:rPr>
        <w:t>give their</w:t>
      </w:r>
      <w:r w:rsidR="00674C3A">
        <w:rPr>
          <w:rFonts w:ascii="Times New Roman"/>
          <w:spacing w:val="71"/>
        </w:rPr>
        <w:t xml:space="preserve"> </w:t>
      </w:r>
      <w:r w:rsidR="00674C3A">
        <w:rPr>
          <w:spacing w:val="-1"/>
        </w:rPr>
        <w:t>review</w:t>
      </w:r>
      <w:r w:rsidR="00674C3A">
        <w:rPr>
          <w:spacing w:val="-11"/>
        </w:rPr>
        <w:t xml:space="preserve"> </w:t>
      </w:r>
      <w:r w:rsidR="00674C3A">
        <w:rPr>
          <w:spacing w:val="-1"/>
        </w:rPr>
        <w:t>as</w:t>
      </w:r>
      <w:r w:rsidR="00674C3A">
        <w:rPr>
          <w:spacing w:val="-10"/>
        </w:rPr>
        <w:t xml:space="preserve"> </w:t>
      </w:r>
      <w:r w:rsidR="00674C3A">
        <w:rPr>
          <w:spacing w:val="-1"/>
        </w:rPr>
        <w:t>negatives</w:t>
      </w:r>
      <w:r w:rsidR="00674C3A">
        <w:rPr>
          <w:spacing w:val="-12"/>
        </w:rPr>
        <w:t xml:space="preserve"> </w:t>
      </w:r>
      <w:r w:rsidR="00674C3A">
        <w:rPr>
          <w:spacing w:val="-1"/>
        </w:rPr>
        <w:t>and</w:t>
      </w:r>
      <w:r w:rsidR="00674C3A">
        <w:rPr>
          <w:spacing w:val="-9"/>
        </w:rPr>
        <w:t xml:space="preserve"> </w:t>
      </w:r>
      <w:r w:rsidR="00674C3A">
        <w:rPr>
          <w:spacing w:val="-1"/>
        </w:rPr>
        <w:t>positives</w:t>
      </w:r>
      <w:r w:rsidR="00674C3A">
        <w:rPr>
          <w:spacing w:val="-12"/>
        </w:rPr>
        <w:t xml:space="preserve"> </w:t>
      </w:r>
      <w:r w:rsidR="00674C3A">
        <w:rPr>
          <w:spacing w:val="-1"/>
        </w:rPr>
        <w:t>feedback</w:t>
      </w:r>
      <w:r w:rsidR="00674C3A">
        <w:rPr>
          <w:spacing w:val="-11"/>
        </w:rPr>
        <w:t xml:space="preserve"> </w:t>
      </w:r>
      <w:r w:rsidR="00674C3A">
        <w:rPr>
          <w:spacing w:val="-1"/>
        </w:rPr>
        <w:t>based</w:t>
      </w:r>
      <w:r w:rsidR="00674C3A">
        <w:rPr>
          <w:spacing w:val="-15"/>
        </w:rPr>
        <w:t xml:space="preserve"> </w:t>
      </w:r>
      <w:r w:rsidR="00674C3A">
        <w:t>on</w:t>
      </w:r>
      <w:r w:rsidR="00674C3A">
        <w:rPr>
          <w:spacing w:val="-9"/>
        </w:rPr>
        <w:t xml:space="preserve"> </w:t>
      </w:r>
      <w:r w:rsidR="00674C3A">
        <w:rPr>
          <w:spacing w:val="-1"/>
        </w:rPr>
        <w:t>their</w:t>
      </w:r>
      <w:r w:rsidR="00674C3A">
        <w:rPr>
          <w:spacing w:val="-10"/>
        </w:rPr>
        <w:t xml:space="preserve"> </w:t>
      </w:r>
      <w:r w:rsidR="00674C3A">
        <w:rPr>
          <w:spacing w:val="-1"/>
        </w:rPr>
        <w:t>experience.</w:t>
      </w:r>
      <w:r w:rsidR="00674C3A">
        <w:rPr>
          <w:spacing w:val="-10"/>
        </w:rPr>
        <w:t xml:space="preserve"> </w:t>
      </w:r>
      <w:r w:rsidR="00674C3A">
        <w:rPr>
          <w:spacing w:val="-2"/>
        </w:rPr>
        <w:t>The</w:t>
      </w:r>
      <w:r w:rsidR="00674C3A">
        <w:rPr>
          <w:spacing w:val="-11"/>
        </w:rPr>
        <w:t xml:space="preserve"> </w:t>
      </w:r>
      <w:r w:rsidR="00674C3A">
        <w:rPr>
          <w:spacing w:val="-1"/>
        </w:rPr>
        <w:t>customer</w:t>
      </w:r>
      <w:r w:rsidR="00674C3A">
        <w:rPr>
          <w:spacing w:val="-12"/>
        </w:rPr>
        <w:t xml:space="preserve"> </w:t>
      </w:r>
      <w:r w:rsidR="00674C3A">
        <w:rPr>
          <w:spacing w:val="-1"/>
        </w:rPr>
        <w:t>service</w:t>
      </w:r>
      <w:r w:rsidR="00674C3A">
        <w:rPr>
          <w:spacing w:val="-12"/>
        </w:rPr>
        <w:t xml:space="preserve"> </w:t>
      </w:r>
      <w:r w:rsidR="00674C3A">
        <w:rPr>
          <w:spacing w:val="-1"/>
        </w:rPr>
        <w:t>ensures</w:t>
      </w:r>
      <w:r w:rsidR="00674C3A">
        <w:rPr>
          <w:spacing w:val="-12"/>
        </w:rPr>
        <w:t xml:space="preserve"> </w:t>
      </w:r>
      <w:r w:rsidR="00674C3A">
        <w:rPr>
          <w:spacing w:val="-1"/>
        </w:rPr>
        <w:t>client</w:t>
      </w:r>
      <w:r w:rsidR="00674C3A">
        <w:rPr>
          <w:rFonts w:ascii="Times New Roman"/>
          <w:spacing w:val="73"/>
        </w:rPr>
        <w:t xml:space="preserve"> </w:t>
      </w:r>
      <w:r w:rsidR="00674C3A">
        <w:rPr>
          <w:spacing w:val="-1"/>
        </w:rPr>
        <w:t>satisfaction to</w:t>
      </w:r>
      <w:r w:rsidR="00674C3A">
        <w:t xml:space="preserve"> </w:t>
      </w:r>
      <w:r w:rsidR="00674C3A">
        <w:rPr>
          <w:spacing w:val="-1"/>
        </w:rPr>
        <w:t>guarantee</w:t>
      </w:r>
      <w:r w:rsidR="00674C3A">
        <w:t xml:space="preserve"> </w:t>
      </w:r>
      <w:r w:rsidR="00674C3A">
        <w:rPr>
          <w:spacing w:val="-1"/>
        </w:rPr>
        <w:t>reliable</w:t>
      </w:r>
      <w:r w:rsidR="00674C3A">
        <w:rPr>
          <w:spacing w:val="1"/>
        </w:rPr>
        <w:t xml:space="preserve"> </w:t>
      </w:r>
      <w:r w:rsidR="00674C3A">
        <w:rPr>
          <w:spacing w:val="-1"/>
        </w:rPr>
        <w:t>services.</w:t>
      </w:r>
    </w:p>
    <w:p w14:paraId="0419CFCF" w14:textId="66DCC4C4" w:rsidR="00360AF5" w:rsidRDefault="00674C3A" w:rsidP="006705B9">
      <w:pPr>
        <w:pStyle w:val="Heading2"/>
        <w:numPr>
          <w:ilvl w:val="1"/>
          <w:numId w:val="11"/>
        </w:numPr>
        <w:tabs>
          <w:tab w:val="left" w:pos="558"/>
        </w:tabs>
        <w:spacing w:before="164"/>
        <w:ind w:hanging="417"/>
        <w:jc w:val="both"/>
      </w:pPr>
      <w:bookmarkStart w:id="192" w:name="_Toc17378906"/>
      <w:r>
        <w:rPr>
          <w:color w:val="5B9AD5"/>
          <w:spacing w:val="-1"/>
        </w:rPr>
        <w:t>Functional</w:t>
      </w:r>
      <w:r>
        <w:rPr>
          <w:color w:val="5B9AD5"/>
          <w:spacing w:val="-2"/>
        </w:rPr>
        <w:t xml:space="preserve"> </w:t>
      </w:r>
      <w:r>
        <w:rPr>
          <w:color w:val="5B9AD5"/>
          <w:spacing w:val="-1"/>
        </w:rPr>
        <w:t>allocation</w:t>
      </w:r>
      <w:bookmarkEnd w:id="192"/>
    </w:p>
    <w:p w14:paraId="6D45EF32" w14:textId="3EAD8470" w:rsidR="00360AF5" w:rsidRDefault="00674C3A">
      <w:pPr>
        <w:pStyle w:val="BodyText"/>
        <w:spacing w:before="166" w:line="360" w:lineRule="auto"/>
        <w:ind w:right="136" w:firstLine="50"/>
        <w:jc w:val="both"/>
      </w:pPr>
      <w:r>
        <w:rPr>
          <w:spacing w:val="-1"/>
        </w:rPr>
        <w:t>The</w:t>
      </w:r>
      <w:r>
        <w:rPr>
          <w:spacing w:val="5"/>
        </w:rPr>
        <w:t xml:space="preserve"> </w:t>
      </w:r>
      <w:r>
        <w:rPr>
          <w:spacing w:val="-1"/>
        </w:rPr>
        <w:t>entire</w:t>
      </w:r>
      <w:r>
        <w:rPr>
          <w:spacing w:val="5"/>
        </w:rPr>
        <w:t xml:space="preserve"> </w:t>
      </w:r>
      <w:r w:rsidR="00C8092F">
        <w:rPr>
          <w:spacing w:val="-1"/>
        </w:rPr>
        <w:t>car</w:t>
      </w:r>
      <w:r>
        <w:rPr>
          <w:spacing w:val="5"/>
        </w:rPr>
        <w:t xml:space="preserve"> </w:t>
      </w:r>
      <w:r>
        <w:rPr>
          <w:spacing w:val="-1"/>
        </w:rPr>
        <w:t>sharing</w:t>
      </w:r>
      <w:r>
        <w:rPr>
          <w:spacing w:val="5"/>
        </w:rPr>
        <w:t xml:space="preserve"> </w:t>
      </w:r>
      <w:r>
        <w:rPr>
          <w:spacing w:val="-1"/>
        </w:rPr>
        <w:t>services</w:t>
      </w:r>
      <w:r>
        <w:rPr>
          <w:spacing w:val="3"/>
        </w:rPr>
        <w:t xml:space="preserve"> </w:t>
      </w:r>
      <w:r>
        <w:rPr>
          <w:spacing w:val="-1"/>
        </w:rPr>
        <w:t>application</w:t>
      </w:r>
      <w:r>
        <w:rPr>
          <w:spacing w:val="4"/>
        </w:rPr>
        <w:t xml:space="preserve"> </w:t>
      </w:r>
      <w:r>
        <w:t>is</w:t>
      </w:r>
      <w:r>
        <w:rPr>
          <w:spacing w:val="4"/>
        </w:rPr>
        <w:t xml:space="preserve"> </w:t>
      </w:r>
      <w:r>
        <w:rPr>
          <w:spacing w:val="-1"/>
        </w:rPr>
        <w:t>subdivided</w:t>
      </w:r>
      <w:r>
        <w:rPr>
          <w:spacing w:val="5"/>
        </w:rPr>
        <w:t xml:space="preserve"> </w:t>
      </w:r>
      <w:r>
        <w:t>in</w:t>
      </w:r>
      <w:r>
        <w:rPr>
          <w:spacing w:val="3"/>
        </w:rPr>
        <w:t xml:space="preserve"> </w:t>
      </w:r>
      <w:r>
        <w:t>to</w:t>
      </w:r>
      <w:r>
        <w:rPr>
          <w:spacing w:val="4"/>
        </w:rPr>
        <w:t xml:space="preserve"> </w:t>
      </w:r>
      <w:r>
        <w:rPr>
          <w:spacing w:val="-1"/>
        </w:rPr>
        <w:t>major</w:t>
      </w:r>
      <w:r>
        <w:rPr>
          <w:spacing w:val="3"/>
        </w:rPr>
        <w:t xml:space="preserve"> </w:t>
      </w:r>
      <w:r>
        <w:rPr>
          <w:spacing w:val="-1"/>
        </w:rPr>
        <w:t>systems</w:t>
      </w:r>
      <w:r>
        <w:rPr>
          <w:spacing w:val="4"/>
        </w:rPr>
        <w:t xml:space="preserve"> </w:t>
      </w:r>
      <w:r>
        <w:rPr>
          <w:spacing w:val="-2"/>
        </w:rPr>
        <w:t>and</w:t>
      </w:r>
      <w:r>
        <w:rPr>
          <w:spacing w:val="4"/>
        </w:rPr>
        <w:t xml:space="preserve"> </w:t>
      </w:r>
      <w:r>
        <w:t>their</w:t>
      </w:r>
      <w:r>
        <w:rPr>
          <w:spacing w:val="4"/>
        </w:rPr>
        <w:t xml:space="preserve"> </w:t>
      </w:r>
      <w:r>
        <w:rPr>
          <w:spacing w:val="-2"/>
        </w:rPr>
        <w:t>subsystems.</w:t>
      </w:r>
      <w:r>
        <w:rPr>
          <w:spacing w:val="3"/>
        </w:rPr>
        <w:t xml:space="preserve"> </w:t>
      </w:r>
      <w:r>
        <w:rPr>
          <w:spacing w:val="-1"/>
        </w:rPr>
        <w:t>The</w:t>
      </w:r>
      <w:r>
        <w:rPr>
          <w:rFonts w:ascii="Times New Roman"/>
          <w:spacing w:val="60"/>
        </w:rPr>
        <w:t xml:space="preserve"> </w:t>
      </w:r>
      <w:r>
        <w:rPr>
          <w:spacing w:val="-1"/>
        </w:rPr>
        <w:t>functional</w:t>
      </w:r>
      <w:r>
        <w:rPr>
          <w:spacing w:val="11"/>
        </w:rPr>
        <w:t xml:space="preserve"> </w:t>
      </w:r>
      <w:r>
        <w:rPr>
          <w:spacing w:val="-1"/>
        </w:rPr>
        <w:t>allocation</w:t>
      </w:r>
      <w:r>
        <w:rPr>
          <w:spacing w:val="9"/>
        </w:rPr>
        <w:t xml:space="preserve"> </w:t>
      </w:r>
      <w:r>
        <w:t>of</w:t>
      </w:r>
      <w:r>
        <w:rPr>
          <w:spacing w:val="12"/>
        </w:rPr>
        <w:t xml:space="preserve"> </w:t>
      </w:r>
      <w:r>
        <w:rPr>
          <w:spacing w:val="-1"/>
        </w:rPr>
        <w:t>this</w:t>
      </w:r>
      <w:r>
        <w:rPr>
          <w:spacing w:val="15"/>
        </w:rPr>
        <w:t xml:space="preserve"> </w:t>
      </w:r>
      <w:r>
        <w:rPr>
          <w:spacing w:val="-2"/>
        </w:rPr>
        <w:t>system</w:t>
      </w:r>
      <w:r>
        <w:rPr>
          <w:spacing w:val="13"/>
        </w:rPr>
        <w:t xml:space="preserve"> </w:t>
      </w:r>
      <w:r>
        <w:t>is</w:t>
      </w:r>
      <w:r>
        <w:rPr>
          <w:spacing w:val="11"/>
        </w:rPr>
        <w:t xml:space="preserve"> </w:t>
      </w:r>
      <w:r>
        <w:rPr>
          <w:spacing w:val="-1"/>
        </w:rPr>
        <w:t>defined</w:t>
      </w:r>
      <w:r>
        <w:rPr>
          <w:spacing w:val="11"/>
        </w:rPr>
        <w:t xml:space="preserve"> </w:t>
      </w:r>
      <w:r>
        <w:t>in</w:t>
      </w:r>
      <w:r>
        <w:rPr>
          <w:spacing w:val="14"/>
        </w:rPr>
        <w:t xml:space="preserve"> </w:t>
      </w:r>
      <w:r>
        <w:rPr>
          <w:spacing w:val="-1"/>
        </w:rPr>
        <w:t>the</w:t>
      </w:r>
      <w:r>
        <w:rPr>
          <w:spacing w:val="12"/>
        </w:rPr>
        <w:t xml:space="preserve"> </w:t>
      </w:r>
      <w:r>
        <w:rPr>
          <w:spacing w:val="-1"/>
        </w:rPr>
        <w:t>diagram</w:t>
      </w:r>
      <w:r>
        <w:rPr>
          <w:spacing w:val="14"/>
        </w:rPr>
        <w:t xml:space="preserve"> </w:t>
      </w:r>
      <w:r>
        <w:rPr>
          <w:spacing w:val="-1"/>
        </w:rPr>
        <w:t>below.</w:t>
      </w:r>
      <w:r>
        <w:rPr>
          <w:spacing w:val="13"/>
        </w:rPr>
        <w:t xml:space="preserve"> </w:t>
      </w:r>
      <w:r>
        <w:rPr>
          <w:spacing w:val="-1"/>
        </w:rPr>
        <w:t>The</w:t>
      </w:r>
      <w:r>
        <w:rPr>
          <w:spacing w:val="12"/>
        </w:rPr>
        <w:t xml:space="preserve"> </w:t>
      </w:r>
      <w:r>
        <w:rPr>
          <w:spacing w:val="-1"/>
        </w:rPr>
        <w:t>system</w:t>
      </w:r>
      <w:r>
        <w:rPr>
          <w:spacing w:val="15"/>
        </w:rPr>
        <w:t xml:space="preserve"> </w:t>
      </w:r>
      <w:r>
        <w:rPr>
          <w:spacing w:val="-2"/>
        </w:rPr>
        <w:t>is</w:t>
      </w:r>
      <w:r>
        <w:rPr>
          <w:spacing w:val="14"/>
        </w:rPr>
        <w:t xml:space="preserve"> </w:t>
      </w:r>
      <w:r>
        <w:rPr>
          <w:spacing w:val="-1"/>
        </w:rPr>
        <w:t>further</w:t>
      </w:r>
      <w:r>
        <w:rPr>
          <w:spacing w:val="15"/>
        </w:rPr>
        <w:t xml:space="preserve"> </w:t>
      </w:r>
      <w:r>
        <w:rPr>
          <w:spacing w:val="-1"/>
        </w:rPr>
        <w:t>divided</w:t>
      </w:r>
      <w:r>
        <w:rPr>
          <w:spacing w:val="11"/>
        </w:rPr>
        <w:t xml:space="preserve"> </w:t>
      </w:r>
      <w:r>
        <w:t>in</w:t>
      </w:r>
      <w:r>
        <w:rPr>
          <w:spacing w:val="11"/>
        </w:rPr>
        <w:t xml:space="preserve"> </w:t>
      </w:r>
      <w:r>
        <w:rPr>
          <w:spacing w:val="-1"/>
        </w:rPr>
        <w:t>to</w:t>
      </w:r>
      <w:r>
        <w:rPr>
          <w:rFonts w:ascii="Times New Roman"/>
          <w:spacing w:val="73"/>
        </w:rPr>
        <w:t xml:space="preserve"> </w:t>
      </w:r>
      <w:r>
        <w:rPr>
          <w:spacing w:val="-1"/>
        </w:rPr>
        <w:t>five</w:t>
      </w:r>
      <w:r>
        <w:rPr>
          <w:spacing w:val="39"/>
        </w:rPr>
        <w:t xml:space="preserve"> </w:t>
      </w:r>
      <w:r w:rsidR="008D74D3" w:rsidRPr="008D74D3">
        <w:rPr>
          <w:spacing w:val="-1"/>
        </w:rPr>
        <w:t>noteworthy</w:t>
      </w:r>
      <w:r w:rsidR="008D74D3">
        <w:rPr>
          <w:spacing w:val="-1"/>
        </w:rPr>
        <w:t xml:space="preserve"> </w:t>
      </w:r>
      <w:r>
        <w:rPr>
          <w:spacing w:val="-1"/>
        </w:rPr>
        <w:t>subsystems</w:t>
      </w:r>
      <w:r>
        <w:rPr>
          <w:spacing w:val="40"/>
        </w:rPr>
        <w:t xml:space="preserve"> </w:t>
      </w:r>
      <w:r>
        <w:rPr>
          <w:spacing w:val="-2"/>
        </w:rPr>
        <w:t>such</w:t>
      </w:r>
      <w:r>
        <w:rPr>
          <w:spacing w:val="41"/>
        </w:rPr>
        <w:t xml:space="preserve"> </w:t>
      </w:r>
      <w:r>
        <w:t>as</w:t>
      </w:r>
      <w:r>
        <w:rPr>
          <w:spacing w:val="38"/>
        </w:rPr>
        <w:t xml:space="preserve"> </w:t>
      </w:r>
      <w:r>
        <w:rPr>
          <w:spacing w:val="-1"/>
        </w:rPr>
        <w:t>mobile</w:t>
      </w:r>
      <w:r>
        <w:rPr>
          <w:spacing w:val="39"/>
        </w:rPr>
        <w:t xml:space="preserve"> </w:t>
      </w:r>
      <w:r>
        <w:rPr>
          <w:spacing w:val="-1"/>
        </w:rPr>
        <w:t>application</w:t>
      </w:r>
      <w:r>
        <w:rPr>
          <w:spacing w:val="40"/>
        </w:rPr>
        <w:t xml:space="preserve"> </w:t>
      </w:r>
      <w:r>
        <w:rPr>
          <w:spacing w:val="-1"/>
        </w:rPr>
        <w:t>function,</w:t>
      </w:r>
      <w:r>
        <w:rPr>
          <w:spacing w:val="42"/>
        </w:rPr>
        <w:t xml:space="preserve"> </w:t>
      </w:r>
      <w:r>
        <w:rPr>
          <w:spacing w:val="-1"/>
        </w:rPr>
        <w:t>user</w:t>
      </w:r>
      <w:r>
        <w:rPr>
          <w:spacing w:val="41"/>
        </w:rPr>
        <w:t xml:space="preserve"> </w:t>
      </w:r>
      <w:r>
        <w:rPr>
          <w:spacing w:val="-1"/>
        </w:rPr>
        <w:t>database,</w:t>
      </w:r>
      <w:r>
        <w:rPr>
          <w:spacing w:val="41"/>
        </w:rPr>
        <w:t xml:space="preserve"> </w:t>
      </w:r>
      <w:r>
        <w:rPr>
          <w:spacing w:val="-1"/>
        </w:rPr>
        <w:t>payment</w:t>
      </w:r>
      <w:r>
        <w:rPr>
          <w:spacing w:val="42"/>
        </w:rPr>
        <w:t xml:space="preserve"> </w:t>
      </w:r>
      <w:r>
        <w:rPr>
          <w:spacing w:val="-1"/>
        </w:rPr>
        <w:t>services,</w:t>
      </w:r>
      <w:r>
        <w:rPr>
          <w:spacing w:val="38"/>
        </w:rPr>
        <w:t xml:space="preserve"> </w:t>
      </w:r>
      <w:r>
        <w:rPr>
          <w:spacing w:val="-1"/>
        </w:rPr>
        <w:t>server</w:t>
      </w:r>
      <w:r>
        <w:rPr>
          <w:rFonts w:ascii="Times New Roman"/>
          <w:spacing w:val="75"/>
        </w:rPr>
        <w:t xml:space="preserve"> </w:t>
      </w:r>
      <w:r>
        <w:rPr>
          <w:spacing w:val="-1"/>
        </w:rPr>
        <w:t>management</w:t>
      </w:r>
      <w:r>
        <w:rPr>
          <w:spacing w:val="-3"/>
        </w:rPr>
        <w:t xml:space="preserve"> </w:t>
      </w:r>
      <w:r>
        <w:t>and</w:t>
      </w:r>
      <w:r>
        <w:rPr>
          <w:spacing w:val="-2"/>
        </w:rPr>
        <w:t xml:space="preserve"> </w:t>
      </w:r>
      <w:r>
        <w:rPr>
          <w:spacing w:val="-1"/>
        </w:rPr>
        <w:t>administrative</w:t>
      </w:r>
      <w:bookmarkStart w:id="193" w:name="_GoBack"/>
      <w:bookmarkEnd w:id="193"/>
      <w:r>
        <w:t xml:space="preserve"> </w:t>
      </w:r>
      <w:r>
        <w:rPr>
          <w:spacing w:val="-1"/>
        </w:rPr>
        <w:t>functions.</w:t>
      </w:r>
    </w:p>
    <w:p w14:paraId="2EF63771" w14:textId="6DDE54DA" w:rsidR="00360AF5" w:rsidRDefault="00674C3A">
      <w:pPr>
        <w:pStyle w:val="BodyText"/>
        <w:spacing w:before="159" w:line="360" w:lineRule="auto"/>
        <w:ind w:right="136"/>
        <w:jc w:val="both"/>
      </w:pPr>
      <w:r>
        <w:rPr>
          <w:spacing w:val="-1"/>
        </w:rPr>
        <w:t>The</w:t>
      </w:r>
      <w:r>
        <w:rPr>
          <w:spacing w:val="3"/>
        </w:rPr>
        <w:t xml:space="preserve"> </w:t>
      </w:r>
      <w:r>
        <w:rPr>
          <w:spacing w:val="-1"/>
        </w:rPr>
        <w:t>mobile</w:t>
      </w:r>
      <w:r>
        <w:rPr>
          <w:spacing w:val="3"/>
        </w:rPr>
        <w:t xml:space="preserve"> </w:t>
      </w:r>
      <w:r>
        <w:rPr>
          <w:spacing w:val="-1"/>
        </w:rPr>
        <w:t>application</w:t>
      </w:r>
      <w:r>
        <w:rPr>
          <w:spacing w:val="1"/>
        </w:rPr>
        <w:t xml:space="preserve"> </w:t>
      </w:r>
      <w:r>
        <w:rPr>
          <w:spacing w:val="-1"/>
        </w:rPr>
        <w:t>functions</w:t>
      </w:r>
      <w:r>
        <w:rPr>
          <w:spacing w:val="3"/>
        </w:rPr>
        <w:t xml:space="preserve"> </w:t>
      </w:r>
      <w:r w:rsidR="00EF274B">
        <w:t>are</w:t>
      </w:r>
      <w:r>
        <w:rPr>
          <w:spacing w:val="2"/>
        </w:rPr>
        <w:t xml:space="preserve"> </w:t>
      </w:r>
      <w:r>
        <w:rPr>
          <w:spacing w:val="-1"/>
        </w:rPr>
        <w:t>further</w:t>
      </w:r>
      <w:r>
        <w:rPr>
          <w:spacing w:val="2"/>
        </w:rPr>
        <w:t xml:space="preserve"> </w:t>
      </w:r>
      <w:r>
        <w:rPr>
          <w:spacing w:val="-1"/>
        </w:rPr>
        <w:t>sub</w:t>
      </w:r>
      <w:r>
        <w:rPr>
          <w:spacing w:val="1"/>
        </w:rPr>
        <w:t xml:space="preserve"> </w:t>
      </w:r>
      <w:r>
        <w:rPr>
          <w:spacing w:val="-1"/>
        </w:rPr>
        <w:t>allocated</w:t>
      </w:r>
      <w:r>
        <w:rPr>
          <w:spacing w:val="3"/>
        </w:rPr>
        <w:t xml:space="preserve"> </w:t>
      </w:r>
      <w:r>
        <w:t>to</w:t>
      </w:r>
      <w:r>
        <w:rPr>
          <w:spacing w:val="4"/>
        </w:rPr>
        <w:t xml:space="preserve"> </w:t>
      </w:r>
      <w:r>
        <w:rPr>
          <w:spacing w:val="-1"/>
        </w:rPr>
        <w:t>define</w:t>
      </w:r>
      <w:r>
        <w:rPr>
          <w:spacing w:val="3"/>
        </w:rPr>
        <w:t xml:space="preserve"> </w:t>
      </w:r>
      <w:r>
        <w:rPr>
          <w:spacing w:val="-1"/>
        </w:rPr>
        <w:t>services</w:t>
      </w:r>
      <w:r>
        <w:rPr>
          <w:spacing w:val="3"/>
        </w:rPr>
        <w:t xml:space="preserve"> </w:t>
      </w:r>
      <w:r>
        <w:rPr>
          <w:spacing w:val="-1"/>
        </w:rPr>
        <w:t>for</w:t>
      </w:r>
      <w:r>
        <w:rPr>
          <w:spacing w:val="2"/>
        </w:rPr>
        <w:t xml:space="preserve"> </w:t>
      </w:r>
      <w:r>
        <w:rPr>
          <w:spacing w:val="-1"/>
        </w:rPr>
        <w:t>the</w:t>
      </w:r>
      <w:r>
        <w:rPr>
          <w:spacing w:val="3"/>
        </w:rPr>
        <w:t xml:space="preserve"> </w:t>
      </w:r>
      <w:r w:rsidR="00C8092F">
        <w:rPr>
          <w:spacing w:val="-1"/>
        </w:rPr>
        <w:t>car</w:t>
      </w:r>
      <w:r>
        <w:rPr>
          <w:spacing w:val="3"/>
        </w:rPr>
        <w:t xml:space="preserve"> </w:t>
      </w:r>
      <w:r>
        <w:rPr>
          <w:spacing w:val="-1"/>
        </w:rPr>
        <w:t>user</w:t>
      </w:r>
      <w:r>
        <w:rPr>
          <w:spacing w:val="1"/>
        </w:rPr>
        <w:t xml:space="preserve"> </w:t>
      </w:r>
      <w:r>
        <w:rPr>
          <w:spacing w:val="-1"/>
        </w:rPr>
        <w:t>and</w:t>
      </w:r>
      <w:r>
        <w:rPr>
          <w:spacing w:val="1"/>
        </w:rPr>
        <w:t xml:space="preserve"> </w:t>
      </w:r>
      <w:r>
        <w:rPr>
          <w:spacing w:val="-1"/>
        </w:rPr>
        <w:t>also</w:t>
      </w:r>
      <w:r>
        <w:t xml:space="preserve"> </w:t>
      </w:r>
      <w:r>
        <w:rPr>
          <w:spacing w:val="-1"/>
        </w:rPr>
        <w:t>the</w:t>
      </w:r>
      <w:r>
        <w:rPr>
          <w:rFonts w:ascii="Times New Roman"/>
          <w:spacing w:val="67"/>
        </w:rPr>
        <w:t xml:space="preserve"> </w:t>
      </w:r>
      <w:r w:rsidR="00C8092F">
        <w:rPr>
          <w:spacing w:val="-1"/>
        </w:rPr>
        <w:t>car</w:t>
      </w:r>
      <w:r>
        <w:rPr>
          <w:spacing w:val="48"/>
        </w:rPr>
        <w:t xml:space="preserve"> </w:t>
      </w:r>
      <w:r>
        <w:t>owner.</w:t>
      </w:r>
      <w:r>
        <w:rPr>
          <w:spacing w:val="47"/>
        </w:rPr>
        <w:t xml:space="preserve"> </w:t>
      </w:r>
      <w:r>
        <w:rPr>
          <w:spacing w:val="-1"/>
        </w:rPr>
        <w:t>Most</w:t>
      </w:r>
      <w:r>
        <w:rPr>
          <w:spacing w:val="48"/>
        </w:rPr>
        <w:t xml:space="preserve"> </w:t>
      </w:r>
      <w:r>
        <w:rPr>
          <w:spacing w:val="-1"/>
        </w:rPr>
        <w:t>activities</w:t>
      </w:r>
      <w:r>
        <w:rPr>
          <w:spacing w:val="2"/>
        </w:rPr>
        <w:t xml:space="preserve"> </w:t>
      </w:r>
      <w:r>
        <w:rPr>
          <w:spacing w:val="-1"/>
        </w:rPr>
        <w:t>done</w:t>
      </w:r>
      <w:r>
        <w:rPr>
          <w:spacing w:val="1"/>
        </w:rPr>
        <w:t xml:space="preserve"> </w:t>
      </w:r>
      <w:r w:rsidR="00EF274B">
        <w:rPr>
          <w:spacing w:val="-1"/>
        </w:rPr>
        <w:t>by</w:t>
      </w:r>
      <w:r w:rsidR="00EF274B">
        <w:t xml:space="preserve"> both</w:t>
      </w:r>
      <w:r>
        <w:rPr>
          <w:spacing w:val="1"/>
        </w:rPr>
        <w:t xml:space="preserve"> </w:t>
      </w:r>
      <w:r>
        <w:rPr>
          <w:spacing w:val="-1"/>
        </w:rPr>
        <w:t>user</w:t>
      </w:r>
      <w:r>
        <w:rPr>
          <w:spacing w:val="48"/>
        </w:rPr>
        <w:t xml:space="preserve"> </w:t>
      </w:r>
      <w:r>
        <w:rPr>
          <w:spacing w:val="-1"/>
        </w:rPr>
        <w:t>and</w:t>
      </w:r>
      <w:r>
        <w:rPr>
          <w:spacing w:val="49"/>
        </w:rPr>
        <w:t xml:space="preserve"> </w:t>
      </w:r>
      <w:r>
        <w:t>also</w:t>
      </w:r>
      <w:r>
        <w:rPr>
          <w:spacing w:val="48"/>
        </w:rPr>
        <w:t xml:space="preserve"> </w:t>
      </w:r>
      <w:r>
        <w:t>the</w:t>
      </w:r>
      <w:r>
        <w:rPr>
          <w:spacing w:val="49"/>
        </w:rPr>
        <w:t xml:space="preserve"> </w:t>
      </w:r>
      <w:r>
        <w:rPr>
          <w:spacing w:val="-1"/>
        </w:rPr>
        <w:t>owner</w:t>
      </w:r>
      <w:r>
        <w:t xml:space="preserve"> </w:t>
      </w:r>
      <w:r>
        <w:rPr>
          <w:spacing w:val="-1"/>
        </w:rPr>
        <w:t>are</w:t>
      </w:r>
      <w:r>
        <w:rPr>
          <w:spacing w:val="2"/>
        </w:rPr>
        <w:t xml:space="preserve"> </w:t>
      </w:r>
      <w:r>
        <w:rPr>
          <w:spacing w:val="-1"/>
        </w:rPr>
        <w:t>defined</w:t>
      </w:r>
      <w:r>
        <w:t xml:space="preserve"> </w:t>
      </w:r>
      <w:r>
        <w:rPr>
          <w:spacing w:val="-1"/>
        </w:rPr>
        <w:t>under</w:t>
      </w:r>
      <w:r>
        <w:rPr>
          <w:spacing w:val="1"/>
        </w:rPr>
        <w:t xml:space="preserve"> </w:t>
      </w:r>
      <w:r>
        <w:rPr>
          <w:spacing w:val="-1"/>
        </w:rPr>
        <w:t>this</w:t>
      </w:r>
      <w:r>
        <w:rPr>
          <w:spacing w:val="48"/>
        </w:rPr>
        <w:t xml:space="preserve"> </w:t>
      </w:r>
      <w:r>
        <w:rPr>
          <w:spacing w:val="-1"/>
        </w:rPr>
        <w:t>mobile</w:t>
      </w:r>
      <w:r>
        <w:rPr>
          <w:rFonts w:ascii="Times New Roman"/>
          <w:spacing w:val="53"/>
        </w:rPr>
        <w:t xml:space="preserve"> </w:t>
      </w:r>
      <w:r>
        <w:rPr>
          <w:spacing w:val="-1"/>
        </w:rPr>
        <w:t>application</w:t>
      </w:r>
      <w:r>
        <w:rPr>
          <w:spacing w:val="11"/>
        </w:rPr>
        <w:t xml:space="preserve"> </w:t>
      </w:r>
      <w:r>
        <w:rPr>
          <w:spacing w:val="-1"/>
        </w:rPr>
        <w:t>functions.</w:t>
      </w:r>
      <w:r>
        <w:rPr>
          <w:spacing w:val="11"/>
        </w:rPr>
        <w:t xml:space="preserve"> </w:t>
      </w:r>
      <w:r>
        <w:t>It</w:t>
      </w:r>
      <w:r>
        <w:rPr>
          <w:spacing w:val="12"/>
        </w:rPr>
        <w:t xml:space="preserve"> </w:t>
      </w:r>
      <w:r>
        <w:rPr>
          <w:spacing w:val="-1"/>
        </w:rPr>
        <w:t>includes</w:t>
      </w:r>
      <w:r>
        <w:rPr>
          <w:spacing w:val="13"/>
        </w:rPr>
        <w:t xml:space="preserve"> </w:t>
      </w:r>
      <w:r>
        <w:rPr>
          <w:spacing w:val="-1"/>
        </w:rPr>
        <w:t>registration</w:t>
      </w:r>
      <w:r>
        <w:rPr>
          <w:spacing w:val="11"/>
        </w:rPr>
        <w:t xml:space="preserve"> </w:t>
      </w:r>
      <w:r>
        <w:t>of</w:t>
      </w:r>
      <w:r>
        <w:rPr>
          <w:spacing w:val="12"/>
        </w:rPr>
        <w:t xml:space="preserve"> </w:t>
      </w:r>
      <w:r>
        <w:rPr>
          <w:spacing w:val="-2"/>
        </w:rPr>
        <w:t>new</w:t>
      </w:r>
      <w:r>
        <w:rPr>
          <w:spacing w:val="10"/>
        </w:rPr>
        <w:t xml:space="preserve"> </w:t>
      </w:r>
      <w:r>
        <w:rPr>
          <w:spacing w:val="-1"/>
        </w:rPr>
        <w:t>users,</w:t>
      </w:r>
      <w:r>
        <w:rPr>
          <w:spacing w:val="13"/>
        </w:rPr>
        <w:t xml:space="preserve"> </w:t>
      </w:r>
      <w:r w:rsidR="00C8092F">
        <w:rPr>
          <w:spacing w:val="-1"/>
        </w:rPr>
        <w:t>car</w:t>
      </w:r>
      <w:r>
        <w:rPr>
          <w:spacing w:val="-1"/>
        </w:rPr>
        <w:t>s</w:t>
      </w:r>
      <w:r>
        <w:rPr>
          <w:spacing w:val="12"/>
        </w:rPr>
        <w:t xml:space="preserve"> </w:t>
      </w:r>
      <w:r>
        <w:rPr>
          <w:spacing w:val="-1"/>
        </w:rPr>
        <w:t>and</w:t>
      </w:r>
      <w:r>
        <w:rPr>
          <w:spacing w:val="11"/>
        </w:rPr>
        <w:t xml:space="preserve"> </w:t>
      </w:r>
      <w:r>
        <w:rPr>
          <w:spacing w:val="-1"/>
        </w:rPr>
        <w:t>also</w:t>
      </w:r>
      <w:r>
        <w:rPr>
          <w:spacing w:val="14"/>
        </w:rPr>
        <w:t xml:space="preserve"> </w:t>
      </w:r>
      <w:r>
        <w:rPr>
          <w:spacing w:val="-1"/>
        </w:rPr>
        <w:t>verification</w:t>
      </w:r>
      <w:r>
        <w:rPr>
          <w:spacing w:val="9"/>
        </w:rPr>
        <w:t xml:space="preserve"> </w:t>
      </w:r>
      <w:r>
        <w:t>of</w:t>
      </w:r>
      <w:r>
        <w:rPr>
          <w:spacing w:val="12"/>
        </w:rPr>
        <w:t xml:space="preserve"> </w:t>
      </w:r>
      <w:r>
        <w:rPr>
          <w:spacing w:val="-1"/>
        </w:rPr>
        <w:t>authenticity</w:t>
      </w:r>
      <w:r>
        <w:rPr>
          <w:spacing w:val="10"/>
        </w:rPr>
        <w:t xml:space="preserve"> </w:t>
      </w:r>
      <w:r>
        <w:t>of</w:t>
      </w:r>
      <w:r>
        <w:rPr>
          <w:rFonts w:ascii="Times New Roman"/>
          <w:spacing w:val="99"/>
        </w:rPr>
        <w:t xml:space="preserve"> </w:t>
      </w:r>
      <w:r>
        <w:t>the</w:t>
      </w:r>
      <w:r>
        <w:rPr>
          <w:spacing w:val="5"/>
        </w:rPr>
        <w:t xml:space="preserve"> </w:t>
      </w:r>
      <w:r>
        <w:rPr>
          <w:spacing w:val="-1"/>
        </w:rPr>
        <w:t>credit</w:t>
      </w:r>
      <w:r>
        <w:rPr>
          <w:spacing w:val="5"/>
        </w:rPr>
        <w:t xml:space="preserve"> </w:t>
      </w:r>
      <w:r>
        <w:rPr>
          <w:spacing w:val="-1"/>
        </w:rPr>
        <w:t>card</w:t>
      </w:r>
      <w:r>
        <w:rPr>
          <w:spacing w:val="3"/>
        </w:rPr>
        <w:t xml:space="preserve"> </w:t>
      </w:r>
      <w:r>
        <w:rPr>
          <w:spacing w:val="-1"/>
        </w:rPr>
        <w:t>and</w:t>
      </w:r>
      <w:r>
        <w:rPr>
          <w:spacing w:val="5"/>
        </w:rPr>
        <w:t xml:space="preserve"> </w:t>
      </w:r>
      <w:r>
        <w:rPr>
          <w:spacing w:val="-1"/>
        </w:rPr>
        <w:t>also</w:t>
      </w:r>
      <w:r>
        <w:rPr>
          <w:spacing w:val="5"/>
        </w:rPr>
        <w:t xml:space="preserve"> </w:t>
      </w:r>
      <w:r>
        <w:rPr>
          <w:spacing w:val="-1"/>
        </w:rPr>
        <w:t>data</w:t>
      </w:r>
      <w:r>
        <w:rPr>
          <w:spacing w:val="5"/>
        </w:rPr>
        <w:t xml:space="preserve"> </w:t>
      </w:r>
      <w:r>
        <w:rPr>
          <w:spacing w:val="-1"/>
        </w:rPr>
        <w:t>provided.</w:t>
      </w:r>
      <w:r>
        <w:rPr>
          <w:spacing w:val="4"/>
        </w:rPr>
        <w:t xml:space="preserve"> </w:t>
      </w:r>
      <w:r>
        <w:rPr>
          <w:spacing w:val="-1"/>
        </w:rPr>
        <w:t>The</w:t>
      </w:r>
      <w:r>
        <w:rPr>
          <w:spacing w:val="6"/>
        </w:rPr>
        <w:t xml:space="preserve"> </w:t>
      </w:r>
      <w:r>
        <w:rPr>
          <w:spacing w:val="-1"/>
        </w:rPr>
        <w:t>issues</w:t>
      </w:r>
      <w:r>
        <w:rPr>
          <w:spacing w:val="5"/>
        </w:rPr>
        <w:t xml:space="preserve"> </w:t>
      </w:r>
      <w:r>
        <w:rPr>
          <w:spacing w:val="-1"/>
        </w:rPr>
        <w:t>reported</w:t>
      </w:r>
      <w:r>
        <w:rPr>
          <w:spacing w:val="4"/>
        </w:rPr>
        <w:t xml:space="preserve"> </w:t>
      </w:r>
      <w:r>
        <w:rPr>
          <w:spacing w:val="-2"/>
        </w:rPr>
        <w:t>by</w:t>
      </w:r>
      <w:r>
        <w:rPr>
          <w:spacing w:val="6"/>
        </w:rPr>
        <w:t xml:space="preserve"> </w:t>
      </w:r>
      <w:r>
        <w:rPr>
          <w:spacing w:val="-1"/>
        </w:rPr>
        <w:t>user</w:t>
      </w:r>
      <w:r>
        <w:rPr>
          <w:spacing w:val="5"/>
        </w:rPr>
        <w:t xml:space="preserve"> </w:t>
      </w:r>
      <w:r>
        <w:rPr>
          <w:spacing w:val="-1"/>
        </w:rPr>
        <w:t>and</w:t>
      </w:r>
      <w:r>
        <w:rPr>
          <w:spacing w:val="4"/>
        </w:rPr>
        <w:t xml:space="preserve"> </w:t>
      </w:r>
      <w:r>
        <w:rPr>
          <w:spacing w:val="-1"/>
        </w:rPr>
        <w:t>also</w:t>
      </w:r>
      <w:r>
        <w:rPr>
          <w:spacing w:val="2"/>
        </w:rPr>
        <w:t xml:space="preserve"> </w:t>
      </w:r>
      <w:r>
        <w:t>the</w:t>
      </w:r>
      <w:r>
        <w:rPr>
          <w:spacing w:val="3"/>
        </w:rPr>
        <w:t xml:space="preserve"> </w:t>
      </w:r>
      <w:r>
        <w:t>owner</w:t>
      </w:r>
      <w:r>
        <w:rPr>
          <w:spacing w:val="4"/>
        </w:rPr>
        <w:t xml:space="preserve"> </w:t>
      </w:r>
      <w:r w:rsidR="001D2D83">
        <w:rPr>
          <w:spacing w:val="-1"/>
        </w:rPr>
        <w:t>is</w:t>
      </w:r>
      <w:r>
        <w:rPr>
          <w:spacing w:val="5"/>
        </w:rPr>
        <w:t xml:space="preserve"> </w:t>
      </w:r>
      <w:r>
        <w:rPr>
          <w:spacing w:val="-1"/>
        </w:rPr>
        <w:t>also</w:t>
      </w:r>
      <w:r>
        <w:rPr>
          <w:spacing w:val="7"/>
        </w:rPr>
        <w:t xml:space="preserve"> </w:t>
      </w:r>
      <w:r>
        <w:rPr>
          <w:spacing w:val="-1"/>
        </w:rPr>
        <w:t>handled</w:t>
      </w:r>
      <w:r>
        <w:rPr>
          <w:rFonts w:ascii="Times New Roman"/>
          <w:spacing w:val="69"/>
        </w:rPr>
        <w:t xml:space="preserve"> </w:t>
      </w:r>
      <w:r>
        <w:rPr>
          <w:spacing w:val="-1"/>
        </w:rPr>
        <w:t>by</w:t>
      </w:r>
      <w:r>
        <w:t xml:space="preserve"> </w:t>
      </w:r>
      <w:r>
        <w:rPr>
          <w:spacing w:val="-1"/>
        </w:rPr>
        <w:t>mobile</w:t>
      </w:r>
      <w:r>
        <w:rPr>
          <w:spacing w:val="-2"/>
        </w:rPr>
        <w:t xml:space="preserve"> </w:t>
      </w:r>
      <w:r>
        <w:rPr>
          <w:spacing w:val="-1"/>
        </w:rPr>
        <w:t>application</w:t>
      </w:r>
      <w:r>
        <w:rPr>
          <w:spacing w:val="-3"/>
        </w:rPr>
        <w:t xml:space="preserve"> </w:t>
      </w:r>
      <w:r>
        <w:rPr>
          <w:spacing w:val="-1"/>
        </w:rPr>
        <w:t>services.</w:t>
      </w:r>
    </w:p>
    <w:p w14:paraId="36B9C1A5" w14:textId="77777777" w:rsidR="00360AF5" w:rsidRDefault="00674C3A">
      <w:pPr>
        <w:pStyle w:val="BodyText"/>
        <w:spacing w:before="158" w:line="360" w:lineRule="auto"/>
        <w:ind w:right="138"/>
        <w:jc w:val="both"/>
      </w:pPr>
      <w:r>
        <w:t>User</w:t>
      </w:r>
      <w:r>
        <w:rPr>
          <w:spacing w:val="2"/>
        </w:rPr>
        <w:t xml:space="preserve"> </w:t>
      </w:r>
      <w:r>
        <w:rPr>
          <w:spacing w:val="-1"/>
        </w:rPr>
        <w:t>database</w:t>
      </w:r>
      <w:r>
        <w:rPr>
          <w:spacing w:val="3"/>
        </w:rPr>
        <w:t xml:space="preserve"> </w:t>
      </w:r>
      <w:r>
        <w:rPr>
          <w:spacing w:val="-1"/>
        </w:rPr>
        <w:t>stores</w:t>
      </w:r>
      <w:r>
        <w:rPr>
          <w:spacing w:val="2"/>
        </w:rPr>
        <w:t xml:space="preserve"> </w:t>
      </w:r>
      <w:r>
        <w:rPr>
          <w:spacing w:val="-1"/>
        </w:rPr>
        <w:t>relevant</w:t>
      </w:r>
      <w:r>
        <w:rPr>
          <w:spacing w:val="4"/>
        </w:rPr>
        <w:t xml:space="preserve"> </w:t>
      </w:r>
      <w:r>
        <w:rPr>
          <w:spacing w:val="-1"/>
        </w:rPr>
        <w:t>information</w:t>
      </w:r>
      <w:r>
        <w:rPr>
          <w:spacing w:val="1"/>
        </w:rPr>
        <w:t xml:space="preserve"> </w:t>
      </w:r>
      <w:r>
        <w:rPr>
          <w:spacing w:val="-1"/>
        </w:rPr>
        <w:t>for</w:t>
      </w:r>
      <w:r>
        <w:rPr>
          <w:spacing w:val="2"/>
        </w:rPr>
        <w:t xml:space="preserve"> </w:t>
      </w:r>
      <w:r>
        <w:rPr>
          <w:spacing w:val="-1"/>
        </w:rPr>
        <w:t>user</w:t>
      </w:r>
      <w:r>
        <w:rPr>
          <w:spacing w:val="3"/>
        </w:rPr>
        <w:t xml:space="preserve"> </w:t>
      </w:r>
      <w:r>
        <w:rPr>
          <w:spacing w:val="-1"/>
        </w:rPr>
        <w:t>identification</w:t>
      </w:r>
      <w:r>
        <w:rPr>
          <w:spacing w:val="2"/>
        </w:rPr>
        <w:t xml:space="preserve"> </w:t>
      </w:r>
      <w:r>
        <w:rPr>
          <w:spacing w:val="-1"/>
        </w:rPr>
        <w:t>and</w:t>
      </w:r>
      <w:r>
        <w:rPr>
          <w:spacing w:val="1"/>
        </w:rPr>
        <w:t xml:space="preserve"> </w:t>
      </w:r>
      <w:r>
        <w:rPr>
          <w:spacing w:val="-1"/>
        </w:rPr>
        <w:t>also</w:t>
      </w:r>
      <w:r>
        <w:rPr>
          <w:spacing w:val="2"/>
        </w:rPr>
        <w:t xml:space="preserve"> </w:t>
      </w:r>
      <w:r>
        <w:rPr>
          <w:spacing w:val="-1"/>
        </w:rPr>
        <w:t>to</w:t>
      </w:r>
      <w:r>
        <w:rPr>
          <w:spacing w:val="4"/>
        </w:rPr>
        <w:t xml:space="preserve"> </w:t>
      </w:r>
      <w:r>
        <w:rPr>
          <w:spacing w:val="-1"/>
        </w:rPr>
        <w:t>enable</w:t>
      </w:r>
      <w:r>
        <w:rPr>
          <w:spacing w:val="2"/>
        </w:rPr>
        <w:t xml:space="preserve"> </w:t>
      </w:r>
      <w:r>
        <w:rPr>
          <w:spacing w:val="-1"/>
        </w:rPr>
        <w:t>access management</w:t>
      </w:r>
      <w:r>
        <w:rPr>
          <w:rFonts w:ascii="Times New Roman" w:eastAsia="Times New Roman" w:hAnsi="Times New Roman" w:cs="Times New Roman"/>
          <w:spacing w:val="79"/>
        </w:rPr>
        <w:t xml:space="preserve"> </w:t>
      </w:r>
      <w:r>
        <w:rPr>
          <w:rFonts w:cs="Calibri"/>
          <w:spacing w:val="-1"/>
        </w:rPr>
        <w:t>and</w:t>
      </w:r>
      <w:r>
        <w:rPr>
          <w:rFonts w:cs="Calibri"/>
          <w:spacing w:val="7"/>
        </w:rPr>
        <w:t xml:space="preserve"> </w:t>
      </w:r>
      <w:r>
        <w:rPr>
          <w:rFonts w:cs="Calibri"/>
          <w:spacing w:val="-1"/>
        </w:rPr>
        <w:t>data</w:t>
      </w:r>
      <w:r>
        <w:rPr>
          <w:rFonts w:cs="Calibri"/>
          <w:spacing w:val="7"/>
        </w:rPr>
        <w:t xml:space="preserve"> </w:t>
      </w:r>
      <w:r>
        <w:rPr>
          <w:rFonts w:cs="Calibri"/>
          <w:spacing w:val="-1"/>
        </w:rPr>
        <w:t>flow</w:t>
      </w:r>
      <w:r>
        <w:rPr>
          <w:rFonts w:cs="Calibri"/>
          <w:spacing w:val="5"/>
        </w:rPr>
        <w:t xml:space="preserve"> </w:t>
      </w:r>
      <w:r>
        <w:rPr>
          <w:rFonts w:cs="Calibri"/>
        </w:rPr>
        <w:t>within</w:t>
      </w:r>
      <w:r>
        <w:rPr>
          <w:rFonts w:cs="Calibri"/>
          <w:spacing w:val="3"/>
        </w:rPr>
        <w:t xml:space="preserve"> </w:t>
      </w:r>
      <w:r>
        <w:rPr>
          <w:rFonts w:cs="Calibri"/>
          <w:spacing w:val="-1"/>
        </w:rPr>
        <w:t>multiple</w:t>
      </w:r>
      <w:r>
        <w:rPr>
          <w:rFonts w:cs="Calibri"/>
          <w:spacing w:val="7"/>
        </w:rPr>
        <w:t xml:space="preserve"> </w:t>
      </w:r>
      <w:r>
        <w:rPr>
          <w:rFonts w:cs="Calibri"/>
          <w:spacing w:val="-1"/>
        </w:rPr>
        <w:t>operating</w:t>
      </w:r>
      <w:r>
        <w:rPr>
          <w:rFonts w:cs="Calibri"/>
          <w:spacing w:val="6"/>
        </w:rPr>
        <w:t xml:space="preserve"> </w:t>
      </w:r>
      <w:r>
        <w:rPr>
          <w:rFonts w:cs="Calibri"/>
          <w:spacing w:val="-1"/>
        </w:rPr>
        <w:t>systems</w:t>
      </w:r>
      <w:r>
        <w:rPr>
          <w:rFonts w:cs="Calibri"/>
          <w:spacing w:val="5"/>
        </w:rPr>
        <w:t xml:space="preserve"> </w:t>
      </w:r>
      <w:r>
        <w:rPr>
          <w:rFonts w:cs="Calibri"/>
        </w:rPr>
        <w:t>the</w:t>
      </w:r>
      <w:r>
        <w:rPr>
          <w:rFonts w:cs="Calibri"/>
          <w:spacing w:val="3"/>
        </w:rPr>
        <w:t xml:space="preserve"> </w:t>
      </w:r>
      <w:r>
        <w:rPr>
          <w:rFonts w:cs="Calibri"/>
          <w:spacing w:val="-1"/>
        </w:rPr>
        <w:t>customer’s</w:t>
      </w:r>
      <w:r>
        <w:rPr>
          <w:rFonts w:cs="Calibri"/>
          <w:spacing w:val="7"/>
        </w:rPr>
        <w:t xml:space="preserve"> </w:t>
      </w:r>
      <w:r>
        <w:rPr>
          <w:rFonts w:cs="Calibri"/>
          <w:spacing w:val="-1"/>
        </w:rPr>
        <w:t>use.</w:t>
      </w:r>
      <w:r>
        <w:rPr>
          <w:rFonts w:cs="Calibri"/>
          <w:spacing w:val="5"/>
        </w:rPr>
        <w:t xml:space="preserve"> </w:t>
      </w:r>
      <w:r>
        <w:rPr>
          <w:rFonts w:cs="Calibri"/>
        </w:rPr>
        <w:t>The</w:t>
      </w:r>
      <w:r>
        <w:rPr>
          <w:rFonts w:cs="Calibri"/>
          <w:spacing w:val="5"/>
        </w:rPr>
        <w:t xml:space="preserve"> </w:t>
      </w:r>
      <w:r>
        <w:rPr>
          <w:rFonts w:cs="Calibri"/>
          <w:spacing w:val="-1"/>
        </w:rPr>
        <w:t>server</w:t>
      </w:r>
      <w:r>
        <w:rPr>
          <w:rFonts w:cs="Calibri"/>
          <w:spacing w:val="5"/>
        </w:rPr>
        <w:t xml:space="preserve"> </w:t>
      </w:r>
      <w:r>
        <w:rPr>
          <w:rFonts w:cs="Calibri"/>
          <w:spacing w:val="-1"/>
        </w:rPr>
        <w:t>management</w:t>
      </w:r>
      <w:r>
        <w:rPr>
          <w:rFonts w:cs="Calibri"/>
          <w:spacing w:val="7"/>
        </w:rPr>
        <w:t xml:space="preserve"> </w:t>
      </w:r>
      <w:r>
        <w:rPr>
          <w:rFonts w:cs="Calibri"/>
          <w:spacing w:val="-1"/>
        </w:rPr>
        <w:t>allocation</w:t>
      </w:r>
      <w:r>
        <w:rPr>
          <w:rFonts w:cs="Calibri"/>
          <w:spacing w:val="75"/>
        </w:rPr>
        <w:t xml:space="preserve"> </w:t>
      </w:r>
      <w:r>
        <w:rPr>
          <w:spacing w:val="-1"/>
        </w:rPr>
        <w:t>service</w:t>
      </w:r>
      <w:r>
        <w:rPr>
          <w:spacing w:val="7"/>
        </w:rPr>
        <w:t xml:space="preserve"> </w:t>
      </w:r>
      <w:r>
        <w:rPr>
          <w:spacing w:val="-1"/>
        </w:rPr>
        <w:t>handles</w:t>
      </w:r>
      <w:r>
        <w:rPr>
          <w:spacing w:val="7"/>
        </w:rPr>
        <w:t xml:space="preserve"> </w:t>
      </w:r>
      <w:r>
        <w:t>the</w:t>
      </w:r>
      <w:r>
        <w:rPr>
          <w:spacing w:val="5"/>
        </w:rPr>
        <w:t xml:space="preserve"> </w:t>
      </w:r>
      <w:r>
        <w:rPr>
          <w:spacing w:val="-1"/>
        </w:rPr>
        <w:t>operating</w:t>
      </w:r>
      <w:r>
        <w:rPr>
          <w:spacing w:val="7"/>
        </w:rPr>
        <w:t xml:space="preserve"> </w:t>
      </w:r>
      <w:r>
        <w:rPr>
          <w:spacing w:val="-1"/>
        </w:rPr>
        <w:t>system</w:t>
      </w:r>
      <w:r>
        <w:rPr>
          <w:spacing w:val="8"/>
        </w:rPr>
        <w:t xml:space="preserve"> </w:t>
      </w:r>
      <w:r>
        <w:rPr>
          <w:spacing w:val="-1"/>
        </w:rPr>
        <w:t>compatibility</w:t>
      </w:r>
      <w:r>
        <w:rPr>
          <w:spacing w:val="8"/>
        </w:rPr>
        <w:t xml:space="preserve"> </w:t>
      </w:r>
      <w:r>
        <w:rPr>
          <w:spacing w:val="-2"/>
        </w:rPr>
        <w:t>and</w:t>
      </w:r>
      <w:r>
        <w:rPr>
          <w:spacing w:val="6"/>
        </w:rPr>
        <w:t xml:space="preserve"> </w:t>
      </w:r>
      <w:r>
        <w:rPr>
          <w:spacing w:val="-1"/>
        </w:rPr>
        <w:t>also</w:t>
      </w:r>
      <w:r>
        <w:rPr>
          <w:spacing w:val="8"/>
        </w:rPr>
        <w:t xml:space="preserve"> </w:t>
      </w:r>
      <w:r>
        <w:rPr>
          <w:spacing w:val="-1"/>
        </w:rPr>
        <w:t>connectivity</w:t>
      </w:r>
      <w:r>
        <w:rPr>
          <w:spacing w:val="5"/>
        </w:rPr>
        <w:t xml:space="preserve"> </w:t>
      </w:r>
      <w:r>
        <w:t>to</w:t>
      </w:r>
      <w:r>
        <w:rPr>
          <w:spacing w:val="8"/>
        </w:rPr>
        <w:t xml:space="preserve"> </w:t>
      </w:r>
      <w:r>
        <w:rPr>
          <w:spacing w:val="-1"/>
        </w:rPr>
        <w:t>server</w:t>
      </w:r>
      <w:r>
        <w:rPr>
          <w:spacing w:val="8"/>
        </w:rPr>
        <w:t xml:space="preserve"> </w:t>
      </w:r>
      <w:r>
        <w:rPr>
          <w:spacing w:val="-1"/>
        </w:rPr>
        <w:t>and</w:t>
      </w:r>
      <w:r>
        <w:rPr>
          <w:spacing w:val="6"/>
        </w:rPr>
        <w:t xml:space="preserve"> </w:t>
      </w:r>
      <w:r>
        <w:t>related</w:t>
      </w:r>
      <w:r>
        <w:rPr>
          <w:spacing w:val="7"/>
        </w:rPr>
        <w:t xml:space="preserve"> </w:t>
      </w:r>
      <w:r>
        <w:rPr>
          <w:spacing w:val="-1"/>
        </w:rPr>
        <w:t>back</w:t>
      </w:r>
      <w:r>
        <w:rPr>
          <w:spacing w:val="7"/>
        </w:rPr>
        <w:t xml:space="preserve"> </w:t>
      </w:r>
      <w:r>
        <w:t>end</w:t>
      </w:r>
      <w:r>
        <w:rPr>
          <w:rFonts w:ascii="Times New Roman" w:eastAsia="Times New Roman" w:hAnsi="Times New Roman" w:cs="Times New Roman"/>
          <w:spacing w:val="55"/>
        </w:rPr>
        <w:t xml:space="preserve"> </w:t>
      </w:r>
      <w:r>
        <w:rPr>
          <w:spacing w:val="-1"/>
        </w:rPr>
        <w:t>services</w:t>
      </w:r>
      <w:r>
        <w:t xml:space="preserve"> </w:t>
      </w:r>
      <w:r>
        <w:rPr>
          <w:spacing w:val="-1"/>
        </w:rPr>
        <w:t>including cloud services.</w:t>
      </w:r>
    </w:p>
    <w:p w14:paraId="0F469762" w14:textId="77777777" w:rsidR="00360AF5" w:rsidRDefault="00674C3A">
      <w:pPr>
        <w:pStyle w:val="BodyText"/>
        <w:spacing w:before="158" w:line="360" w:lineRule="auto"/>
        <w:ind w:right="136"/>
        <w:jc w:val="both"/>
      </w:pPr>
      <w:r>
        <w:rPr>
          <w:spacing w:val="-1"/>
        </w:rPr>
        <w:t>The</w:t>
      </w:r>
      <w:r>
        <w:rPr>
          <w:spacing w:val="29"/>
        </w:rPr>
        <w:t xml:space="preserve"> </w:t>
      </w:r>
      <w:r>
        <w:rPr>
          <w:spacing w:val="-1"/>
        </w:rPr>
        <w:t>administrative</w:t>
      </w:r>
      <w:r>
        <w:rPr>
          <w:spacing w:val="27"/>
        </w:rPr>
        <w:t xml:space="preserve"> </w:t>
      </w:r>
      <w:r>
        <w:rPr>
          <w:spacing w:val="-1"/>
        </w:rPr>
        <w:t>allocation</w:t>
      </w:r>
      <w:r>
        <w:rPr>
          <w:spacing w:val="28"/>
        </w:rPr>
        <w:t xml:space="preserve"> </w:t>
      </w:r>
      <w:r>
        <w:rPr>
          <w:spacing w:val="-1"/>
        </w:rPr>
        <w:t>function</w:t>
      </w:r>
      <w:r>
        <w:rPr>
          <w:spacing w:val="29"/>
        </w:rPr>
        <w:t xml:space="preserve"> </w:t>
      </w:r>
      <w:r>
        <w:rPr>
          <w:spacing w:val="-1"/>
        </w:rPr>
        <w:t>deals</w:t>
      </w:r>
      <w:r>
        <w:rPr>
          <w:spacing w:val="26"/>
        </w:rPr>
        <w:t xml:space="preserve"> </w:t>
      </w:r>
      <w:r>
        <w:t>with</w:t>
      </w:r>
      <w:r>
        <w:rPr>
          <w:spacing w:val="26"/>
        </w:rPr>
        <w:t xml:space="preserve"> </w:t>
      </w:r>
      <w:r>
        <w:rPr>
          <w:spacing w:val="-1"/>
        </w:rPr>
        <w:t>customer</w:t>
      </w:r>
      <w:r>
        <w:rPr>
          <w:spacing w:val="26"/>
        </w:rPr>
        <w:t xml:space="preserve"> </w:t>
      </w:r>
      <w:r>
        <w:rPr>
          <w:spacing w:val="-1"/>
        </w:rPr>
        <w:t>support</w:t>
      </w:r>
      <w:r>
        <w:rPr>
          <w:spacing w:val="27"/>
        </w:rPr>
        <w:t xml:space="preserve"> </w:t>
      </w:r>
      <w:r>
        <w:rPr>
          <w:spacing w:val="-1"/>
        </w:rPr>
        <w:t>and</w:t>
      </w:r>
      <w:r>
        <w:rPr>
          <w:spacing w:val="28"/>
        </w:rPr>
        <w:t xml:space="preserve"> </w:t>
      </w:r>
      <w:r>
        <w:rPr>
          <w:spacing w:val="-1"/>
        </w:rPr>
        <w:t>also</w:t>
      </w:r>
      <w:r>
        <w:rPr>
          <w:spacing w:val="30"/>
        </w:rPr>
        <w:t xml:space="preserve"> </w:t>
      </w:r>
      <w:r>
        <w:rPr>
          <w:spacing w:val="-1"/>
        </w:rPr>
        <w:t>the</w:t>
      </w:r>
      <w:r>
        <w:rPr>
          <w:spacing w:val="30"/>
        </w:rPr>
        <w:t xml:space="preserve"> </w:t>
      </w:r>
      <w:r>
        <w:rPr>
          <w:spacing w:val="-1"/>
        </w:rPr>
        <w:t>insurance</w:t>
      </w:r>
      <w:r>
        <w:rPr>
          <w:spacing w:val="27"/>
        </w:rPr>
        <w:t xml:space="preserve"> </w:t>
      </w:r>
      <w:r>
        <w:rPr>
          <w:spacing w:val="-1"/>
        </w:rPr>
        <w:t>and</w:t>
      </w:r>
      <w:r>
        <w:rPr>
          <w:spacing w:val="28"/>
        </w:rPr>
        <w:t xml:space="preserve"> </w:t>
      </w:r>
      <w:r>
        <w:rPr>
          <w:spacing w:val="-1"/>
        </w:rPr>
        <w:t>other</w:t>
      </w:r>
      <w:r>
        <w:rPr>
          <w:rFonts w:ascii="Times New Roman"/>
          <w:spacing w:val="63"/>
        </w:rPr>
        <w:t xml:space="preserve"> </w:t>
      </w:r>
      <w:r>
        <w:t>related</w:t>
      </w:r>
      <w:r>
        <w:rPr>
          <w:spacing w:val="-7"/>
        </w:rPr>
        <w:t xml:space="preserve"> </w:t>
      </w:r>
      <w:r>
        <w:rPr>
          <w:spacing w:val="-1"/>
        </w:rPr>
        <w:t>support</w:t>
      </w:r>
      <w:r>
        <w:rPr>
          <w:spacing w:val="-7"/>
        </w:rPr>
        <w:t xml:space="preserve"> </w:t>
      </w:r>
      <w:r>
        <w:rPr>
          <w:spacing w:val="-1"/>
        </w:rPr>
        <w:t>services</w:t>
      </w:r>
      <w:r>
        <w:rPr>
          <w:spacing w:val="-7"/>
        </w:rPr>
        <w:t xml:space="preserve"> </w:t>
      </w:r>
      <w:r>
        <w:rPr>
          <w:spacing w:val="-1"/>
        </w:rPr>
        <w:t>to</w:t>
      </w:r>
      <w:r>
        <w:rPr>
          <w:spacing w:val="-8"/>
        </w:rPr>
        <w:t xml:space="preserve"> </w:t>
      </w:r>
      <w:r>
        <w:t>the</w:t>
      </w:r>
      <w:r>
        <w:rPr>
          <w:spacing w:val="-7"/>
        </w:rPr>
        <w:t xml:space="preserve"> </w:t>
      </w:r>
      <w:r>
        <w:rPr>
          <w:spacing w:val="-1"/>
        </w:rPr>
        <w:t>customers.</w:t>
      </w:r>
      <w:r>
        <w:rPr>
          <w:spacing w:val="-8"/>
        </w:rPr>
        <w:t xml:space="preserve"> </w:t>
      </w:r>
      <w:r>
        <w:rPr>
          <w:spacing w:val="-2"/>
        </w:rPr>
        <w:t>The</w:t>
      </w:r>
      <w:r>
        <w:rPr>
          <w:spacing w:val="-9"/>
        </w:rPr>
        <w:t xml:space="preserve"> </w:t>
      </w:r>
      <w:r>
        <w:t>main</w:t>
      </w:r>
      <w:r>
        <w:rPr>
          <w:spacing w:val="-8"/>
        </w:rPr>
        <w:t xml:space="preserve"> </w:t>
      </w:r>
      <w:r>
        <w:t>goal</w:t>
      </w:r>
      <w:r>
        <w:rPr>
          <w:spacing w:val="-8"/>
        </w:rPr>
        <w:t xml:space="preserve"> </w:t>
      </w:r>
      <w:r>
        <w:t>of</w:t>
      </w:r>
      <w:r>
        <w:rPr>
          <w:spacing w:val="-10"/>
        </w:rPr>
        <w:t xml:space="preserve"> </w:t>
      </w:r>
      <w:r>
        <w:rPr>
          <w:spacing w:val="-1"/>
        </w:rPr>
        <w:t>administrative</w:t>
      </w:r>
      <w:r>
        <w:rPr>
          <w:spacing w:val="-6"/>
        </w:rPr>
        <w:t xml:space="preserve"> </w:t>
      </w:r>
      <w:r>
        <w:rPr>
          <w:spacing w:val="-1"/>
        </w:rPr>
        <w:t>allocation</w:t>
      </w:r>
      <w:r>
        <w:rPr>
          <w:spacing w:val="-8"/>
        </w:rPr>
        <w:t xml:space="preserve"> </w:t>
      </w:r>
      <w:r>
        <w:rPr>
          <w:spacing w:val="-1"/>
        </w:rPr>
        <w:t>function</w:t>
      </w:r>
      <w:r>
        <w:rPr>
          <w:spacing w:val="-8"/>
        </w:rPr>
        <w:t xml:space="preserve"> </w:t>
      </w:r>
      <w:r>
        <w:t>is</w:t>
      </w:r>
      <w:r>
        <w:rPr>
          <w:spacing w:val="-8"/>
        </w:rPr>
        <w:t xml:space="preserve"> </w:t>
      </w:r>
      <w:r>
        <w:rPr>
          <w:spacing w:val="-1"/>
        </w:rPr>
        <w:t>to</w:t>
      </w:r>
      <w:r>
        <w:rPr>
          <w:spacing w:val="-5"/>
        </w:rPr>
        <w:t xml:space="preserve"> </w:t>
      </w:r>
      <w:r>
        <w:rPr>
          <w:spacing w:val="-1"/>
        </w:rPr>
        <w:t>ensure</w:t>
      </w:r>
      <w:r>
        <w:rPr>
          <w:rFonts w:ascii="Times New Roman"/>
          <w:spacing w:val="47"/>
        </w:rPr>
        <w:t xml:space="preserve"> </w:t>
      </w:r>
      <w:r>
        <w:rPr>
          <w:spacing w:val="-1"/>
        </w:rPr>
        <w:t>customer</w:t>
      </w:r>
      <w:r>
        <w:rPr>
          <w:spacing w:val="-3"/>
        </w:rPr>
        <w:t xml:space="preserve"> </w:t>
      </w:r>
      <w:r>
        <w:rPr>
          <w:spacing w:val="-1"/>
        </w:rPr>
        <w:t>satisfaction.</w:t>
      </w:r>
    </w:p>
    <w:p w14:paraId="222A462C" w14:textId="77777777" w:rsidR="00360AF5" w:rsidRDefault="00360AF5">
      <w:pPr>
        <w:spacing w:line="360" w:lineRule="auto"/>
        <w:jc w:val="both"/>
        <w:sectPr w:rsidR="00360AF5">
          <w:pgSz w:w="12240" w:h="15840"/>
          <w:pgMar w:top="1400" w:right="1300" w:bottom="1260" w:left="1300" w:header="0" w:footer="1065" w:gutter="0"/>
          <w:cols w:space="720"/>
        </w:sectPr>
      </w:pPr>
    </w:p>
    <w:p w14:paraId="4AD2C8F8" w14:textId="77777777" w:rsidR="00360AF5" w:rsidRDefault="00360AF5">
      <w:pPr>
        <w:spacing w:before="1"/>
        <w:rPr>
          <w:rFonts w:ascii="Calibri" w:eastAsia="Calibri" w:hAnsi="Calibri" w:cs="Calibri"/>
          <w:sz w:val="7"/>
          <w:szCs w:val="7"/>
        </w:rPr>
      </w:pPr>
    </w:p>
    <w:p w14:paraId="1374BAC6" w14:textId="5CD09DA9" w:rsidR="00360AF5" w:rsidRDefault="00360EBD">
      <w:pPr>
        <w:spacing w:line="200" w:lineRule="atLeast"/>
        <w:ind w:left="140"/>
        <w:rPr>
          <w:rFonts w:ascii="Calibri" w:eastAsia="Calibri" w:hAnsi="Calibri" w:cs="Calibri"/>
          <w:sz w:val="20"/>
          <w:szCs w:val="20"/>
        </w:rPr>
      </w:pPr>
      <w:r>
        <w:rPr>
          <w:rFonts w:ascii="Calibri" w:eastAsia="Calibri" w:hAnsi="Calibri" w:cs="Calibri"/>
          <w:noProof/>
          <w:sz w:val="20"/>
          <w:szCs w:val="20"/>
          <w:lang w:val="en-US"/>
        </w:rPr>
        <w:drawing>
          <wp:inline distT="0" distB="0" distL="0" distR="0" wp14:anchorId="4A3D49F0" wp14:editId="75358842">
            <wp:extent cx="6630670" cy="7528560"/>
            <wp:effectExtent l="0" t="0" r="0" b="0"/>
            <wp:docPr id="526" name="Picture 5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Untitled Diagram (5).png"/>
                    <pic:cNvPicPr/>
                  </pic:nvPicPr>
                  <pic:blipFill>
                    <a:blip r:embed="rId20">
                      <a:extLst>
                        <a:ext uri="{28A0092B-C50C-407E-A947-70E740481C1C}">
                          <a14:useLocalDpi xmlns:a14="http://schemas.microsoft.com/office/drawing/2010/main" val="0"/>
                        </a:ext>
                      </a:extLst>
                    </a:blip>
                    <a:stretch>
                      <a:fillRect/>
                    </a:stretch>
                  </pic:blipFill>
                  <pic:spPr>
                    <a:xfrm>
                      <a:off x="0" y="0"/>
                      <a:ext cx="6642741" cy="7542266"/>
                    </a:xfrm>
                    <a:prstGeom prst="rect">
                      <a:avLst/>
                    </a:prstGeom>
                  </pic:spPr>
                </pic:pic>
              </a:graphicData>
            </a:graphic>
          </wp:inline>
        </w:drawing>
      </w:r>
    </w:p>
    <w:p w14:paraId="002DE7E5" w14:textId="77777777" w:rsidR="00360AF5" w:rsidRDefault="00360AF5">
      <w:pPr>
        <w:spacing w:before="10"/>
        <w:rPr>
          <w:rFonts w:ascii="Calibri" w:eastAsia="Calibri" w:hAnsi="Calibri" w:cs="Calibri"/>
        </w:rPr>
      </w:pPr>
    </w:p>
    <w:p w14:paraId="7C25E4E0" w14:textId="77777777" w:rsidR="00360AF5" w:rsidRDefault="00674C3A">
      <w:pPr>
        <w:pStyle w:val="BodyText"/>
        <w:spacing w:before="56"/>
        <w:ind w:left="2989"/>
      </w:pPr>
      <w:r>
        <w:rPr>
          <w:spacing w:val="-1"/>
        </w:rPr>
        <w:t xml:space="preserve">Fig </w:t>
      </w:r>
      <w:r>
        <w:t>4:</w:t>
      </w:r>
      <w:r>
        <w:rPr>
          <w:spacing w:val="1"/>
        </w:rPr>
        <w:t xml:space="preserve"> </w:t>
      </w:r>
      <w:r>
        <w:rPr>
          <w:spacing w:val="-1"/>
        </w:rPr>
        <w:t>functional</w:t>
      </w:r>
      <w:r>
        <w:t xml:space="preserve"> </w:t>
      </w:r>
      <w:r>
        <w:rPr>
          <w:spacing w:val="-1"/>
        </w:rPr>
        <w:t>allocation</w:t>
      </w:r>
      <w:r>
        <w:rPr>
          <w:spacing w:val="-2"/>
        </w:rPr>
        <w:t xml:space="preserve"> </w:t>
      </w:r>
      <w:r>
        <w:rPr>
          <w:spacing w:val="-1"/>
        </w:rPr>
        <w:t>block</w:t>
      </w:r>
      <w:r>
        <w:t xml:space="preserve"> </w:t>
      </w:r>
      <w:r>
        <w:rPr>
          <w:spacing w:val="-1"/>
        </w:rPr>
        <w:t>diagram</w:t>
      </w:r>
    </w:p>
    <w:p w14:paraId="54CA576B" w14:textId="77777777" w:rsidR="00360AF5" w:rsidRDefault="00360AF5">
      <w:pPr>
        <w:sectPr w:rsidR="00360AF5">
          <w:pgSz w:w="12240" w:h="15840"/>
          <w:pgMar w:top="1440" w:right="640" w:bottom="1260" w:left="1300" w:header="0" w:footer="1065" w:gutter="0"/>
          <w:cols w:space="720"/>
        </w:sectPr>
      </w:pPr>
    </w:p>
    <w:p w14:paraId="71887743" w14:textId="72159906" w:rsidR="00360AF5" w:rsidRDefault="00674C3A" w:rsidP="006705B9">
      <w:pPr>
        <w:pStyle w:val="Heading2"/>
        <w:numPr>
          <w:ilvl w:val="1"/>
          <w:numId w:val="11"/>
        </w:numPr>
        <w:tabs>
          <w:tab w:val="left" w:pos="558"/>
        </w:tabs>
        <w:ind w:hanging="417"/>
        <w:jc w:val="both"/>
      </w:pPr>
      <w:bookmarkStart w:id="194" w:name="_Toc17378907"/>
      <w:r>
        <w:rPr>
          <w:color w:val="5B9AD5"/>
          <w:spacing w:val="-1"/>
        </w:rPr>
        <w:lastRenderedPageBreak/>
        <w:t>Functional</w:t>
      </w:r>
      <w:r>
        <w:rPr>
          <w:color w:val="5B9AD5"/>
          <w:spacing w:val="-2"/>
        </w:rPr>
        <w:t xml:space="preserve"> </w:t>
      </w:r>
      <w:r>
        <w:rPr>
          <w:color w:val="5B9AD5"/>
          <w:spacing w:val="-1"/>
        </w:rPr>
        <w:t>flow</w:t>
      </w:r>
      <w:r>
        <w:rPr>
          <w:color w:val="5B9AD5"/>
        </w:rPr>
        <w:t xml:space="preserve"> </w:t>
      </w:r>
      <w:r>
        <w:rPr>
          <w:color w:val="5B9AD5"/>
          <w:spacing w:val="-2"/>
        </w:rPr>
        <w:t xml:space="preserve">block </w:t>
      </w:r>
      <w:r>
        <w:rPr>
          <w:color w:val="5B9AD5"/>
          <w:spacing w:val="-1"/>
        </w:rPr>
        <w:t>diagram</w:t>
      </w:r>
      <w:bookmarkEnd w:id="194"/>
    </w:p>
    <w:p w14:paraId="1B544BEA" w14:textId="77777777" w:rsidR="00360AF5" w:rsidRDefault="00674C3A">
      <w:pPr>
        <w:pStyle w:val="BodyText"/>
        <w:spacing w:before="169" w:line="258" w:lineRule="auto"/>
        <w:ind w:right="1094"/>
        <w:jc w:val="both"/>
      </w:pPr>
      <w:r>
        <w:rPr>
          <w:spacing w:val="-1"/>
        </w:rPr>
        <w:t>The</w:t>
      </w:r>
      <w:r>
        <w:rPr>
          <w:spacing w:val="14"/>
        </w:rPr>
        <w:t xml:space="preserve"> </w:t>
      </w:r>
      <w:r>
        <w:rPr>
          <w:spacing w:val="-2"/>
        </w:rPr>
        <w:t>system</w:t>
      </w:r>
      <w:r>
        <w:rPr>
          <w:spacing w:val="13"/>
        </w:rPr>
        <w:t xml:space="preserve"> </w:t>
      </w:r>
      <w:r>
        <w:t>is</w:t>
      </w:r>
      <w:r>
        <w:rPr>
          <w:spacing w:val="14"/>
        </w:rPr>
        <w:t xml:space="preserve"> </w:t>
      </w:r>
      <w:r>
        <w:rPr>
          <w:spacing w:val="-1"/>
        </w:rPr>
        <w:t>generated</w:t>
      </w:r>
      <w:r>
        <w:rPr>
          <w:spacing w:val="15"/>
        </w:rPr>
        <w:t xml:space="preserve"> </w:t>
      </w:r>
      <w:r>
        <w:rPr>
          <w:spacing w:val="-1"/>
        </w:rPr>
        <w:t>with</w:t>
      </w:r>
      <w:r>
        <w:rPr>
          <w:spacing w:val="13"/>
        </w:rPr>
        <w:t xml:space="preserve"> </w:t>
      </w:r>
      <w:r>
        <w:rPr>
          <w:spacing w:val="-1"/>
        </w:rPr>
        <w:t>building</w:t>
      </w:r>
      <w:r>
        <w:rPr>
          <w:spacing w:val="13"/>
        </w:rPr>
        <w:t xml:space="preserve"> </w:t>
      </w:r>
      <w:r>
        <w:rPr>
          <w:spacing w:val="-1"/>
        </w:rPr>
        <w:t>blocks</w:t>
      </w:r>
      <w:r>
        <w:rPr>
          <w:spacing w:val="12"/>
        </w:rPr>
        <w:t xml:space="preserve"> </w:t>
      </w:r>
      <w:r>
        <w:t>that</w:t>
      </w:r>
      <w:r>
        <w:rPr>
          <w:spacing w:val="12"/>
        </w:rPr>
        <w:t xml:space="preserve"> </w:t>
      </w:r>
      <w:r>
        <w:rPr>
          <w:spacing w:val="-1"/>
        </w:rPr>
        <w:t>provide</w:t>
      </w:r>
      <w:r>
        <w:rPr>
          <w:spacing w:val="15"/>
        </w:rPr>
        <w:t xml:space="preserve"> </w:t>
      </w:r>
      <w:r>
        <w:t>an</w:t>
      </w:r>
      <w:r>
        <w:rPr>
          <w:spacing w:val="11"/>
        </w:rPr>
        <w:t xml:space="preserve"> </w:t>
      </w:r>
      <w:r>
        <w:rPr>
          <w:spacing w:val="-1"/>
        </w:rPr>
        <w:t>important</w:t>
      </w:r>
      <w:r>
        <w:rPr>
          <w:spacing w:val="13"/>
        </w:rPr>
        <w:t xml:space="preserve"> </w:t>
      </w:r>
      <w:r>
        <w:rPr>
          <w:spacing w:val="-1"/>
        </w:rPr>
        <w:t>insight</w:t>
      </w:r>
      <w:r>
        <w:rPr>
          <w:spacing w:val="12"/>
        </w:rPr>
        <w:t xml:space="preserve"> </w:t>
      </w:r>
      <w:r>
        <w:t>of</w:t>
      </w:r>
      <w:r>
        <w:rPr>
          <w:spacing w:val="14"/>
        </w:rPr>
        <w:t xml:space="preserve"> </w:t>
      </w:r>
      <w:r>
        <w:rPr>
          <w:spacing w:val="-1"/>
        </w:rPr>
        <w:t>the</w:t>
      </w:r>
      <w:r>
        <w:rPr>
          <w:spacing w:val="12"/>
        </w:rPr>
        <w:t xml:space="preserve"> </w:t>
      </w:r>
      <w:r>
        <w:t>whole</w:t>
      </w:r>
      <w:r>
        <w:rPr>
          <w:spacing w:val="13"/>
        </w:rPr>
        <w:t xml:space="preserve"> </w:t>
      </w:r>
      <w:r>
        <w:rPr>
          <w:spacing w:val="-2"/>
        </w:rPr>
        <w:t>system</w:t>
      </w:r>
      <w:r>
        <w:rPr>
          <w:spacing w:val="13"/>
        </w:rPr>
        <w:t xml:space="preserve"> </w:t>
      </w:r>
      <w:r>
        <w:rPr>
          <w:spacing w:val="-2"/>
        </w:rPr>
        <w:t>by</w:t>
      </w:r>
      <w:r>
        <w:rPr>
          <w:rFonts w:ascii="Times New Roman"/>
          <w:spacing w:val="65"/>
        </w:rPr>
        <w:t xml:space="preserve"> </w:t>
      </w:r>
      <w:r>
        <w:rPr>
          <w:spacing w:val="-1"/>
        </w:rPr>
        <w:t>examining</w:t>
      </w:r>
      <w:r>
        <w:rPr>
          <w:spacing w:val="23"/>
        </w:rPr>
        <w:t xml:space="preserve"> </w:t>
      </w:r>
      <w:r>
        <w:t>the</w:t>
      </w:r>
      <w:r>
        <w:rPr>
          <w:spacing w:val="24"/>
        </w:rPr>
        <w:t xml:space="preserve"> </w:t>
      </w:r>
      <w:r>
        <w:rPr>
          <w:spacing w:val="-1"/>
        </w:rPr>
        <w:t>structural</w:t>
      </w:r>
      <w:r>
        <w:rPr>
          <w:spacing w:val="23"/>
        </w:rPr>
        <w:t xml:space="preserve"> </w:t>
      </w:r>
      <w:r>
        <w:rPr>
          <w:spacing w:val="-1"/>
        </w:rPr>
        <w:t>hierarchy</w:t>
      </w:r>
      <w:r>
        <w:rPr>
          <w:spacing w:val="23"/>
        </w:rPr>
        <w:t xml:space="preserve"> </w:t>
      </w:r>
      <w:r>
        <w:t>of</w:t>
      </w:r>
      <w:r>
        <w:rPr>
          <w:spacing w:val="21"/>
        </w:rPr>
        <w:t xml:space="preserve"> </w:t>
      </w:r>
      <w:r>
        <w:rPr>
          <w:spacing w:val="-1"/>
        </w:rPr>
        <w:t>modern</w:t>
      </w:r>
      <w:r>
        <w:rPr>
          <w:spacing w:val="23"/>
        </w:rPr>
        <w:t xml:space="preserve"> </w:t>
      </w:r>
      <w:r>
        <w:rPr>
          <w:spacing w:val="-2"/>
        </w:rPr>
        <w:t>systems.</w:t>
      </w:r>
      <w:r>
        <w:rPr>
          <w:spacing w:val="23"/>
        </w:rPr>
        <w:t xml:space="preserve"> </w:t>
      </w:r>
      <w:r>
        <w:t>It</w:t>
      </w:r>
      <w:r>
        <w:rPr>
          <w:spacing w:val="22"/>
        </w:rPr>
        <w:t xml:space="preserve"> </w:t>
      </w:r>
      <w:r>
        <w:t>is</w:t>
      </w:r>
      <w:r>
        <w:rPr>
          <w:spacing w:val="23"/>
        </w:rPr>
        <w:t xml:space="preserve"> </w:t>
      </w:r>
      <w:r>
        <w:t>the</w:t>
      </w:r>
      <w:r>
        <w:rPr>
          <w:spacing w:val="22"/>
        </w:rPr>
        <w:t xml:space="preserve"> </w:t>
      </w:r>
      <w:r>
        <w:rPr>
          <w:spacing w:val="-1"/>
        </w:rPr>
        <w:t>responsibility</w:t>
      </w:r>
      <w:r>
        <w:rPr>
          <w:spacing w:val="23"/>
        </w:rPr>
        <w:t xml:space="preserve"> </w:t>
      </w:r>
      <w:r>
        <w:t>of</w:t>
      </w:r>
      <w:r>
        <w:rPr>
          <w:spacing w:val="23"/>
        </w:rPr>
        <w:t xml:space="preserve"> </w:t>
      </w:r>
      <w:r>
        <w:t>a</w:t>
      </w:r>
      <w:r>
        <w:rPr>
          <w:spacing w:val="23"/>
        </w:rPr>
        <w:t xml:space="preserve"> </w:t>
      </w:r>
      <w:r>
        <w:rPr>
          <w:spacing w:val="-2"/>
        </w:rPr>
        <w:t>system</w:t>
      </w:r>
      <w:r>
        <w:rPr>
          <w:spacing w:val="25"/>
        </w:rPr>
        <w:t xml:space="preserve"> </w:t>
      </w:r>
      <w:r>
        <w:rPr>
          <w:spacing w:val="-1"/>
        </w:rPr>
        <w:t>engineer</w:t>
      </w:r>
      <w:r>
        <w:rPr>
          <w:spacing w:val="25"/>
        </w:rPr>
        <w:t xml:space="preserve"> </w:t>
      </w:r>
      <w:r>
        <w:rPr>
          <w:spacing w:val="-1"/>
        </w:rPr>
        <w:t>to</w:t>
      </w:r>
      <w:r>
        <w:rPr>
          <w:rFonts w:ascii="Times New Roman"/>
          <w:spacing w:val="73"/>
        </w:rPr>
        <w:t xml:space="preserve"> </w:t>
      </w:r>
      <w:r>
        <w:rPr>
          <w:spacing w:val="-1"/>
        </w:rPr>
        <w:t>recognize</w:t>
      </w:r>
      <w:r>
        <w:rPr>
          <w:spacing w:val="-12"/>
        </w:rPr>
        <w:t xml:space="preserve"> </w:t>
      </w:r>
      <w:r>
        <w:rPr>
          <w:spacing w:val="-1"/>
        </w:rPr>
        <w:t>factors</w:t>
      </w:r>
      <w:r>
        <w:rPr>
          <w:spacing w:val="-12"/>
        </w:rPr>
        <w:t xml:space="preserve"> </w:t>
      </w:r>
      <w:r>
        <w:rPr>
          <w:spacing w:val="-1"/>
        </w:rPr>
        <w:t>such</w:t>
      </w:r>
      <w:r>
        <w:rPr>
          <w:spacing w:val="-13"/>
        </w:rPr>
        <w:t xml:space="preserve"> </w:t>
      </w:r>
      <w:r>
        <w:t>as</w:t>
      </w:r>
      <w:r>
        <w:rPr>
          <w:spacing w:val="-9"/>
        </w:rPr>
        <w:t xml:space="preserve"> </w:t>
      </w:r>
      <w:r>
        <w:rPr>
          <w:spacing w:val="-1"/>
        </w:rPr>
        <w:t>programing</w:t>
      </w:r>
      <w:r>
        <w:rPr>
          <w:spacing w:val="-13"/>
        </w:rPr>
        <w:t xml:space="preserve"> </w:t>
      </w:r>
      <w:r>
        <w:rPr>
          <w:spacing w:val="-1"/>
        </w:rPr>
        <w:t>risks,</w:t>
      </w:r>
      <w:r>
        <w:rPr>
          <w:spacing w:val="-12"/>
        </w:rPr>
        <w:t xml:space="preserve"> </w:t>
      </w:r>
      <w:r>
        <w:rPr>
          <w:spacing w:val="-1"/>
        </w:rPr>
        <w:t>technological</w:t>
      </w:r>
      <w:r>
        <w:rPr>
          <w:spacing w:val="-10"/>
        </w:rPr>
        <w:t xml:space="preserve"> </w:t>
      </w:r>
      <w:r>
        <w:rPr>
          <w:spacing w:val="-1"/>
        </w:rPr>
        <w:t>performance</w:t>
      </w:r>
      <w:r>
        <w:rPr>
          <w:spacing w:val="-10"/>
        </w:rPr>
        <w:t xml:space="preserve"> </w:t>
      </w:r>
      <w:r>
        <w:rPr>
          <w:spacing w:val="-1"/>
        </w:rPr>
        <w:t>limits</w:t>
      </w:r>
      <w:r>
        <w:rPr>
          <w:spacing w:val="-10"/>
        </w:rPr>
        <w:t xml:space="preserve"> </w:t>
      </w:r>
      <w:r>
        <w:rPr>
          <w:spacing w:val="-1"/>
        </w:rPr>
        <w:t>and</w:t>
      </w:r>
      <w:r>
        <w:rPr>
          <w:spacing w:val="-13"/>
        </w:rPr>
        <w:t xml:space="preserve"> </w:t>
      </w:r>
      <w:r>
        <w:rPr>
          <w:spacing w:val="-1"/>
        </w:rPr>
        <w:t>interfacing</w:t>
      </w:r>
      <w:r>
        <w:rPr>
          <w:spacing w:val="-9"/>
        </w:rPr>
        <w:t xml:space="preserve"> </w:t>
      </w:r>
      <w:r>
        <w:rPr>
          <w:spacing w:val="-1"/>
        </w:rPr>
        <w:t>requirements</w:t>
      </w:r>
      <w:r>
        <w:rPr>
          <w:rFonts w:ascii="Times New Roman"/>
          <w:spacing w:val="83"/>
        </w:rPr>
        <w:t xml:space="preserve"> </w:t>
      </w:r>
      <w:r>
        <w:rPr>
          <w:spacing w:val="-1"/>
        </w:rPr>
        <w:t>and</w:t>
      </w:r>
      <w:r>
        <w:rPr>
          <w:spacing w:val="-8"/>
        </w:rPr>
        <w:t xml:space="preserve"> </w:t>
      </w:r>
      <w:r>
        <w:rPr>
          <w:spacing w:val="-1"/>
        </w:rPr>
        <w:t>also</w:t>
      </w:r>
      <w:r>
        <w:rPr>
          <w:spacing w:val="-7"/>
        </w:rPr>
        <w:t xml:space="preserve"> </w:t>
      </w:r>
      <w:r>
        <w:t>to</w:t>
      </w:r>
      <w:r>
        <w:rPr>
          <w:spacing w:val="-8"/>
        </w:rPr>
        <w:t xml:space="preserve"> </w:t>
      </w:r>
      <w:r>
        <w:rPr>
          <w:spacing w:val="-1"/>
        </w:rPr>
        <w:t>make</w:t>
      </w:r>
      <w:r>
        <w:rPr>
          <w:spacing w:val="-6"/>
        </w:rPr>
        <w:t xml:space="preserve"> </w:t>
      </w:r>
      <w:r>
        <w:rPr>
          <w:spacing w:val="-1"/>
        </w:rPr>
        <w:t>tradeoff</w:t>
      </w:r>
      <w:r>
        <w:rPr>
          <w:spacing w:val="-8"/>
        </w:rPr>
        <w:t xml:space="preserve"> </w:t>
      </w:r>
      <w:r>
        <w:rPr>
          <w:spacing w:val="-1"/>
        </w:rPr>
        <w:t>analysis</w:t>
      </w:r>
      <w:r>
        <w:rPr>
          <w:spacing w:val="-7"/>
        </w:rPr>
        <w:t xml:space="preserve"> </w:t>
      </w:r>
      <w:r>
        <w:rPr>
          <w:spacing w:val="-1"/>
        </w:rPr>
        <w:t>among</w:t>
      </w:r>
      <w:r>
        <w:rPr>
          <w:spacing w:val="-8"/>
        </w:rPr>
        <w:t xml:space="preserve"> </w:t>
      </w:r>
      <w:r>
        <w:t>the</w:t>
      </w:r>
      <w:r>
        <w:rPr>
          <w:spacing w:val="-6"/>
        </w:rPr>
        <w:t xml:space="preserve"> </w:t>
      </w:r>
      <w:r>
        <w:rPr>
          <w:spacing w:val="-1"/>
        </w:rPr>
        <w:t>different</w:t>
      </w:r>
      <w:r>
        <w:rPr>
          <w:spacing w:val="-10"/>
        </w:rPr>
        <w:t xml:space="preserve"> </w:t>
      </w:r>
      <w:r>
        <w:rPr>
          <w:spacing w:val="-1"/>
        </w:rPr>
        <w:t>design</w:t>
      </w:r>
      <w:r>
        <w:rPr>
          <w:spacing w:val="-8"/>
        </w:rPr>
        <w:t xml:space="preserve"> </w:t>
      </w:r>
      <w:r>
        <w:rPr>
          <w:spacing w:val="-1"/>
        </w:rPr>
        <w:t>alternatives.</w:t>
      </w:r>
      <w:r>
        <w:rPr>
          <w:spacing w:val="-7"/>
        </w:rPr>
        <w:t xml:space="preserve"> </w:t>
      </w:r>
      <w:r>
        <w:rPr>
          <w:spacing w:val="-1"/>
        </w:rPr>
        <w:t>All</w:t>
      </w:r>
      <w:r>
        <w:rPr>
          <w:spacing w:val="-8"/>
        </w:rPr>
        <w:t xml:space="preserve"> </w:t>
      </w:r>
      <w:r>
        <w:t>the</w:t>
      </w:r>
      <w:r>
        <w:rPr>
          <w:spacing w:val="-10"/>
        </w:rPr>
        <w:t xml:space="preserve"> </w:t>
      </w:r>
      <w:r>
        <w:rPr>
          <w:spacing w:val="-1"/>
        </w:rPr>
        <w:t>functions</w:t>
      </w:r>
      <w:r>
        <w:rPr>
          <w:spacing w:val="-7"/>
        </w:rPr>
        <w:t xml:space="preserve"> </w:t>
      </w:r>
      <w:r>
        <w:t>of</w:t>
      </w:r>
      <w:r>
        <w:rPr>
          <w:spacing w:val="-6"/>
        </w:rPr>
        <w:t xml:space="preserve"> </w:t>
      </w:r>
      <w:r>
        <w:rPr>
          <w:spacing w:val="-1"/>
        </w:rPr>
        <w:t>system</w:t>
      </w:r>
      <w:r>
        <w:rPr>
          <w:spacing w:val="-6"/>
        </w:rPr>
        <w:t xml:space="preserve"> </w:t>
      </w:r>
      <w:r>
        <w:rPr>
          <w:spacing w:val="-1"/>
        </w:rPr>
        <w:t>are</w:t>
      </w:r>
      <w:r>
        <w:rPr>
          <w:rFonts w:ascii="Times New Roman"/>
          <w:spacing w:val="89"/>
        </w:rPr>
        <w:t xml:space="preserve"> </w:t>
      </w:r>
      <w:r>
        <w:rPr>
          <w:spacing w:val="-1"/>
        </w:rPr>
        <w:t>basically</w:t>
      </w:r>
      <w:r>
        <w:rPr>
          <w:spacing w:val="-4"/>
        </w:rPr>
        <w:t xml:space="preserve"> </w:t>
      </w:r>
      <w:r>
        <w:rPr>
          <w:spacing w:val="-1"/>
        </w:rPr>
        <w:t>classified</w:t>
      </w:r>
      <w:r>
        <w:rPr>
          <w:spacing w:val="-5"/>
        </w:rPr>
        <w:t xml:space="preserve"> </w:t>
      </w:r>
      <w:r>
        <w:t>as</w:t>
      </w:r>
      <w:r>
        <w:rPr>
          <w:spacing w:val="-5"/>
        </w:rPr>
        <w:t xml:space="preserve"> </w:t>
      </w:r>
      <w:r>
        <w:rPr>
          <w:spacing w:val="-1"/>
        </w:rPr>
        <w:t>input</w:t>
      </w:r>
      <w:r>
        <w:rPr>
          <w:spacing w:val="-6"/>
        </w:rPr>
        <w:t xml:space="preserve"> </w:t>
      </w:r>
      <w:r>
        <w:rPr>
          <w:spacing w:val="-1"/>
        </w:rPr>
        <w:t>functions,</w:t>
      </w:r>
      <w:r>
        <w:rPr>
          <w:spacing w:val="-7"/>
        </w:rPr>
        <w:t xml:space="preserve"> </w:t>
      </w:r>
      <w:r>
        <w:rPr>
          <w:spacing w:val="-1"/>
        </w:rPr>
        <w:t>output</w:t>
      </w:r>
      <w:r>
        <w:rPr>
          <w:spacing w:val="-5"/>
        </w:rPr>
        <w:t xml:space="preserve"> </w:t>
      </w:r>
      <w:r>
        <w:rPr>
          <w:spacing w:val="-1"/>
        </w:rPr>
        <w:t>functions</w:t>
      </w:r>
      <w:r>
        <w:rPr>
          <w:spacing w:val="-7"/>
        </w:rPr>
        <w:t xml:space="preserve"> </w:t>
      </w:r>
      <w:r>
        <w:rPr>
          <w:spacing w:val="-1"/>
        </w:rPr>
        <w:t>and</w:t>
      </w:r>
      <w:r>
        <w:rPr>
          <w:spacing w:val="-5"/>
        </w:rPr>
        <w:t xml:space="preserve"> </w:t>
      </w:r>
      <w:r>
        <w:rPr>
          <w:spacing w:val="-1"/>
        </w:rPr>
        <w:t>also</w:t>
      </w:r>
      <w:r>
        <w:rPr>
          <w:spacing w:val="-7"/>
        </w:rPr>
        <w:t xml:space="preserve"> </w:t>
      </w:r>
      <w:r>
        <w:t>the</w:t>
      </w:r>
      <w:r>
        <w:rPr>
          <w:spacing w:val="-5"/>
        </w:rPr>
        <w:t xml:space="preserve"> </w:t>
      </w:r>
      <w:r>
        <w:rPr>
          <w:spacing w:val="-1"/>
        </w:rPr>
        <w:t>transformative</w:t>
      </w:r>
      <w:r>
        <w:rPr>
          <w:spacing w:val="-3"/>
        </w:rPr>
        <w:t xml:space="preserve"> </w:t>
      </w:r>
      <w:r>
        <w:rPr>
          <w:spacing w:val="-1"/>
        </w:rPr>
        <w:t>functions</w:t>
      </w:r>
      <w:r>
        <w:rPr>
          <w:spacing w:val="-7"/>
        </w:rPr>
        <w:t xml:space="preserve"> </w:t>
      </w:r>
      <w:r>
        <w:t>that</w:t>
      </w:r>
      <w:r>
        <w:rPr>
          <w:spacing w:val="-7"/>
        </w:rPr>
        <w:t xml:space="preserve"> </w:t>
      </w:r>
      <w:r>
        <w:rPr>
          <w:spacing w:val="-1"/>
        </w:rPr>
        <w:t>convert</w:t>
      </w:r>
      <w:r>
        <w:rPr>
          <w:rFonts w:ascii="Times New Roman"/>
          <w:spacing w:val="83"/>
        </w:rPr>
        <w:t xml:space="preserve"> </w:t>
      </w:r>
      <w:r>
        <w:rPr>
          <w:spacing w:val="-1"/>
        </w:rPr>
        <w:t>any</w:t>
      </w:r>
      <w:r>
        <w:t xml:space="preserve"> </w:t>
      </w:r>
      <w:r>
        <w:rPr>
          <w:spacing w:val="-1"/>
        </w:rPr>
        <w:t>inputs</w:t>
      </w:r>
      <w:r>
        <w:t xml:space="preserve"> </w:t>
      </w:r>
      <w:r>
        <w:rPr>
          <w:spacing w:val="-1"/>
        </w:rPr>
        <w:t>to</w:t>
      </w:r>
      <w:r>
        <w:t xml:space="preserve"> </w:t>
      </w:r>
      <w:r>
        <w:rPr>
          <w:spacing w:val="-1"/>
        </w:rPr>
        <w:t>deliver</w:t>
      </w:r>
      <w:r>
        <w:rPr>
          <w:spacing w:val="-2"/>
        </w:rPr>
        <w:t xml:space="preserve"> </w:t>
      </w:r>
      <w:r>
        <w:rPr>
          <w:spacing w:val="-1"/>
        </w:rPr>
        <w:t>outputs.</w:t>
      </w:r>
    </w:p>
    <w:p w14:paraId="0BF10C2E" w14:textId="7ED11E9B" w:rsidR="00360AF5" w:rsidRDefault="00674C3A">
      <w:pPr>
        <w:pStyle w:val="BodyText"/>
        <w:spacing w:before="161" w:line="258" w:lineRule="auto"/>
        <w:ind w:right="1095"/>
        <w:jc w:val="both"/>
      </w:pPr>
      <w:r>
        <w:rPr>
          <w:spacing w:val="-1"/>
        </w:rPr>
        <w:t>Our</w:t>
      </w:r>
      <w:r>
        <w:rPr>
          <w:spacing w:val="-5"/>
        </w:rPr>
        <w:t xml:space="preserve"> </w:t>
      </w:r>
      <w:r>
        <w:rPr>
          <w:spacing w:val="-2"/>
        </w:rPr>
        <w:t>system</w:t>
      </w:r>
      <w:r>
        <w:rPr>
          <w:spacing w:val="-6"/>
        </w:rPr>
        <w:t xml:space="preserve"> </w:t>
      </w:r>
      <w:r>
        <w:rPr>
          <w:spacing w:val="-1"/>
        </w:rPr>
        <w:t>needs</w:t>
      </w:r>
      <w:r>
        <w:rPr>
          <w:spacing w:val="-7"/>
        </w:rPr>
        <w:t xml:space="preserve"> </w:t>
      </w:r>
      <w:r>
        <w:rPr>
          <w:spacing w:val="-1"/>
        </w:rPr>
        <w:t>information</w:t>
      </w:r>
      <w:r>
        <w:rPr>
          <w:spacing w:val="-5"/>
        </w:rPr>
        <w:t xml:space="preserve"> </w:t>
      </w:r>
      <w:r>
        <w:rPr>
          <w:spacing w:val="-1"/>
        </w:rPr>
        <w:t>to</w:t>
      </w:r>
      <w:r>
        <w:rPr>
          <w:spacing w:val="-6"/>
        </w:rPr>
        <w:t xml:space="preserve"> </w:t>
      </w:r>
      <w:r>
        <w:rPr>
          <w:spacing w:val="-1"/>
        </w:rPr>
        <w:t>control</w:t>
      </w:r>
      <w:r>
        <w:rPr>
          <w:spacing w:val="-8"/>
        </w:rPr>
        <w:t xml:space="preserve"> </w:t>
      </w:r>
      <w:r>
        <w:t>its</w:t>
      </w:r>
      <w:r>
        <w:rPr>
          <w:spacing w:val="-9"/>
        </w:rPr>
        <w:t xml:space="preserve"> </w:t>
      </w:r>
      <w:r>
        <w:rPr>
          <w:spacing w:val="-1"/>
        </w:rPr>
        <w:t>operation</w:t>
      </w:r>
      <w:r>
        <w:rPr>
          <w:spacing w:val="-7"/>
        </w:rPr>
        <w:t xml:space="preserve"> </w:t>
      </w:r>
      <w:r>
        <w:rPr>
          <w:spacing w:val="-1"/>
        </w:rPr>
        <w:t>and</w:t>
      </w:r>
      <w:r>
        <w:rPr>
          <w:spacing w:val="-6"/>
        </w:rPr>
        <w:t xml:space="preserve"> </w:t>
      </w:r>
      <w:r>
        <w:rPr>
          <w:spacing w:val="-1"/>
        </w:rPr>
        <w:t>also</w:t>
      </w:r>
      <w:r>
        <w:rPr>
          <w:spacing w:val="-6"/>
        </w:rPr>
        <w:t xml:space="preserve"> </w:t>
      </w:r>
      <w:r>
        <w:t>the</w:t>
      </w:r>
      <w:r>
        <w:rPr>
          <w:spacing w:val="-8"/>
        </w:rPr>
        <w:t xml:space="preserve"> </w:t>
      </w:r>
      <w:r>
        <w:rPr>
          <w:spacing w:val="-1"/>
        </w:rPr>
        <w:t>operational</w:t>
      </w:r>
      <w:r>
        <w:rPr>
          <w:spacing w:val="-8"/>
        </w:rPr>
        <w:t xml:space="preserve"> </w:t>
      </w:r>
      <w:r>
        <w:rPr>
          <w:spacing w:val="-1"/>
        </w:rPr>
        <w:t>objectives</w:t>
      </w:r>
      <w:r>
        <w:rPr>
          <w:spacing w:val="-7"/>
        </w:rPr>
        <w:t xml:space="preserve"> </w:t>
      </w:r>
      <w:r>
        <w:rPr>
          <w:spacing w:val="-1"/>
        </w:rPr>
        <w:t>require</w:t>
      </w:r>
      <w:r>
        <w:rPr>
          <w:spacing w:val="-7"/>
        </w:rPr>
        <w:t xml:space="preserve"> </w:t>
      </w:r>
      <w:r>
        <w:rPr>
          <w:spacing w:val="-1"/>
        </w:rPr>
        <w:t>sensing</w:t>
      </w:r>
      <w:r>
        <w:rPr>
          <w:rFonts w:ascii="Times New Roman"/>
          <w:spacing w:val="85"/>
        </w:rPr>
        <w:t xml:space="preserve"> </w:t>
      </w:r>
      <w:r>
        <w:rPr>
          <w:spacing w:val="-1"/>
        </w:rPr>
        <w:t>and</w:t>
      </w:r>
      <w:r>
        <w:rPr>
          <w:spacing w:val="25"/>
        </w:rPr>
        <w:t xml:space="preserve"> </w:t>
      </w:r>
      <w:r>
        <w:rPr>
          <w:spacing w:val="-1"/>
        </w:rPr>
        <w:t>communication</w:t>
      </w:r>
      <w:r>
        <w:rPr>
          <w:spacing w:val="25"/>
        </w:rPr>
        <w:t xml:space="preserve"> </w:t>
      </w:r>
      <w:r>
        <w:rPr>
          <w:spacing w:val="-2"/>
        </w:rPr>
        <w:t>as</w:t>
      </w:r>
      <w:r>
        <w:rPr>
          <w:spacing w:val="26"/>
        </w:rPr>
        <w:t xml:space="preserve"> </w:t>
      </w:r>
      <w:r>
        <w:rPr>
          <w:spacing w:val="-1"/>
        </w:rPr>
        <w:t>like</w:t>
      </w:r>
      <w:r>
        <w:rPr>
          <w:spacing w:val="28"/>
        </w:rPr>
        <w:t xml:space="preserve"> </w:t>
      </w:r>
      <w:r>
        <w:rPr>
          <w:spacing w:val="-1"/>
        </w:rPr>
        <w:t>input</w:t>
      </w:r>
      <w:r>
        <w:rPr>
          <w:spacing w:val="24"/>
        </w:rPr>
        <w:t xml:space="preserve"> </w:t>
      </w:r>
      <w:r>
        <w:rPr>
          <w:spacing w:val="-1"/>
        </w:rPr>
        <w:t>commands</w:t>
      </w:r>
      <w:r>
        <w:rPr>
          <w:spacing w:val="24"/>
        </w:rPr>
        <w:t xml:space="preserve"> </w:t>
      </w:r>
      <w:r>
        <w:rPr>
          <w:spacing w:val="-1"/>
        </w:rPr>
        <w:t>from</w:t>
      </w:r>
      <w:r>
        <w:rPr>
          <w:spacing w:val="25"/>
        </w:rPr>
        <w:t xml:space="preserve"> </w:t>
      </w:r>
      <w:r>
        <w:rPr>
          <w:spacing w:val="-2"/>
        </w:rPr>
        <w:t>users.</w:t>
      </w:r>
      <w:r>
        <w:rPr>
          <w:spacing w:val="25"/>
        </w:rPr>
        <w:t xml:space="preserve"> </w:t>
      </w:r>
      <w:r>
        <w:t>We</w:t>
      </w:r>
      <w:r>
        <w:rPr>
          <w:spacing w:val="24"/>
        </w:rPr>
        <w:t xml:space="preserve"> </w:t>
      </w:r>
      <w:r>
        <w:rPr>
          <w:spacing w:val="-1"/>
        </w:rPr>
        <w:t>define</w:t>
      </w:r>
      <w:r>
        <w:rPr>
          <w:spacing w:val="24"/>
        </w:rPr>
        <w:t xml:space="preserve"> </w:t>
      </w:r>
      <w:r>
        <w:rPr>
          <w:spacing w:val="-1"/>
        </w:rPr>
        <w:t>what</w:t>
      </w:r>
      <w:r>
        <w:rPr>
          <w:spacing w:val="28"/>
        </w:rPr>
        <w:t xml:space="preserve"> </w:t>
      </w:r>
      <w:r>
        <w:t>all</w:t>
      </w:r>
      <w:r>
        <w:rPr>
          <w:spacing w:val="23"/>
        </w:rPr>
        <w:t xml:space="preserve"> </w:t>
      </w:r>
      <w:r>
        <w:rPr>
          <w:spacing w:val="-1"/>
        </w:rPr>
        <w:t>functions</w:t>
      </w:r>
      <w:r>
        <w:rPr>
          <w:spacing w:val="24"/>
        </w:rPr>
        <w:t xml:space="preserve"> </w:t>
      </w:r>
      <w:r>
        <w:t>the</w:t>
      </w:r>
      <w:r>
        <w:rPr>
          <w:spacing w:val="24"/>
        </w:rPr>
        <w:t xml:space="preserve"> </w:t>
      </w:r>
      <w:r>
        <w:rPr>
          <w:spacing w:val="-1"/>
        </w:rPr>
        <w:t>application</w:t>
      </w:r>
      <w:r>
        <w:rPr>
          <w:rFonts w:ascii="Times New Roman"/>
          <w:spacing w:val="65"/>
        </w:rPr>
        <w:t xml:space="preserve"> </w:t>
      </w:r>
      <w:r>
        <w:rPr>
          <w:spacing w:val="-1"/>
        </w:rPr>
        <w:t>should</w:t>
      </w:r>
      <w:r>
        <w:rPr>
          <w:spacing w:val="20"/>
        </w:rPr>
        <w:t xml:space="preserve"> </w:t>
      </w:r>
      <w:r>
        <w:rPr>
          <w:spacing w:val="-1"/>
        </w:rPr>
        <w:t>perform</w:t>
      </w:r>
      <w:r>
        <w:rPr>
          <w:spacing w:val="22"/>
        </w:rPr>
        <w:t xml:space="preserve"> </w:t>
      </w:r>
      <w:r>
        <w:rPr>
          <w:spacing w:val="-1"/>
        </w:rPr>
        <w:t>and</w:t>
      </w:r>
      <w:r>
        <w:rPr>
          <w:spacing w:val="21"/>
        </w:rPr>
        <w:t xml:space="preserve"> </w:t>
      </w:r>
      <w:r>
        <w:rPr>
          <w:spacing w:val="-1"/>
        </w:rPr>
        <w:t>also</w:t>
      </w:r>
      <w:r>
        <w:rPr>
          <w:spacing w:val="23"/>
        </w:rPr>
        <w:t xml:space="preserve"> </w:t>
      </w:r>
      <w:r>
        <w:rPr>
          <w:spacing w:val="-1"/>
        </w:rPr>
        <w:t>how</w:t>
      </w:r>
      <w:r>
        <w:rPr>
          <w:spacing w:val="20"/>
        </w:rPr>
        <w:t xml:space="preserve"> </w:t>
      </w:r>
      <w:r>
        <w:t>well</w:t>
      </w:r>
      <w:r>
        <w:rPr>
          <w:spacing w:val="21"/>
        </w:rPr>
        <w:t xml:space="preserve"> </w:t>
      </w:r>
      <w:r>
        <w:rPr>
          <w:spacing w:val="-2"/>
        </w:rPr>
        <w:t>it</w:t>
      </w:r>
      <w:r>
        <w:rPr>
          <w:spacing w:val="22"/>
        </w:rPr>
        <w:t xml:space="preserve"> </w:t>
      </w:r>
      <w:r>
        <w:rPr>
          <w:spacing w:val="-1"/>
        </w:rPr>
        <w:t>should</w:t>
      </w:r>
      <w:r>
        <w:rPr>
          <w:spacing w:val="21"/>
        </w:rPr>
        <w:t xml:space="preserve"> </w:t>
      </w:r>
      <w:r>
        <w:rPr>
          <w:spacing w:val="-1"/>
        </w:rPr>
        <w:t>perform</w:t>
      </w:r>
      <w:r>
        <w:rPr>
          <w:spacing w:val="20"/>
        </w:rPr>
        <w:t xml:space="preserve"> </w:t>
      </w:r>
      <w:r>
        <w:t>it.</w:t>
      </w:r>
      <w:r>
        <w:rPr>
          <w:spacing w:val="21"/>
        </w:rPr>
        <w:t xml:space="preserve"> </w:t>
      </w:r>
      <w:r w:rsidR="009803D5">
        <w:rPr>
          <w:spacing w:val="-1"/>
        </w:rPr>
        <w:t>However,</w:t>
      </w:r>
      <w:r>
        <w:rPr>
          <w:spacing w:val="20"/>
        </w:rPr>
        <w:t xml:space="preserve"> </w:t>
      </w:r>
      <w:r>
        <w:t>we</w:t>
      </w:r>
      <w:r>
        <w:rPr>
          <w:spacing w:val="22"/>
        </w:rPr>
        <w:t xml:space="preserve"> </w:t>
      </w:r>
      <w:r>
        <w:rPr>
          <w:spacing w:val="-1"/>
        </w:rPr>
        <w:t>are</w:t>
      </w:r>
      <w:r>
        <w:rPr>
          <w:spacing w:val="22"/>
        </w:rPr>
        <w:t xml:space="preserve"> </w:t>
      </w:r>
      <w:r>
        <w:rPr>
          <w:spacing w:val="-1"/>
        </w:rPr>
        <w:t>not</w:t>
      </w:r>
      <w:r>
        <w:rPr>
          <w:spacing w:val="22"/>
        </w:rPr>
        <w:t xml:space="preserve"> </w:t>
      </w:r>
      <w:r>
        <w:rPr>
          <w:spacing w:val="-1"/>
        </w:rPr>
        <w:t>defining</w:t>
      </w:r>
      <w:r>
        <w:rPr>
          <w:spacing w:val="21"/>
        </w:rPr>
        <w:t xml:space="preserve"> </w:t>
      </w:r>
      <w:r>
        <w:t>how</w:t>
      </w:r>
      <w:r>
        <w:rPr>
          <w:spacing w:val="22"/>
        </w:rPr>
        <w:t xml:space="preserve"> </w:t>
      </w:r>
      <w:r>
        <w:rPr>
          <w:spacing w:val="-1"/>
        </w:rPr>
        <w:t>the</w:t>
      </w:r>
      <w:r>
        <w:rPr>
          <w:spacing w:val="22"/>
        </w:rPr>
        <w:t xml:space="preserve"> </w:t>
      </w:r>
      <w:r>
        <w:rPr>
          <w:spacing w:val="-2"/>
        </w:rPr>
        <w:t>system</w:t>
      </w:r>
      <w:r>
        <w:rPr>
          <w:rFonts w:ascii="Times New Roman"/>
          <w:spacing w:val="41"/>
        </w:rPr>
        <w:t xml:space="preserve"> </w:t>
      </w:r>
      <w:r>
        <w:rPr>
          <w:spacing w:val="-1"/>
        </w:rPr>
        <w:t>performs defined functions.</w:t>
      </w:r>
    </w:p>
    <w:p w14:paraId="396CEEB8" w14:textId="77777777" w:rsidR="00360AF5" w:rsidRDefault="00360AF5">
      <w:pPr>
        <w:spacing w:before="6"/>
        <w:rPr>
          <w:rFonts w:ascii="Calibri" w:eastAsia="Calibri" w:hAnsi="Calibri" w:cs="Calibri"/>
          <w:sz w:val="13"/>
          <w:szCs w:val="13"/>
        </w:rPr>
      </w:pPr>
    </w:p>
    <w:p w14:paraId="51846D35" w14:textId="77777777" w:rsidR="0040499A" w:rsidRDefault="0040499A" w:rsidP="00B84458">
      <w:pPr>
        <w:spacing w:line="200" w:lineRule="atLeast"/>
        <w:ind w:left="140"/>
        <w:jc w:val="center"/>
        <w:rPr>
          <w:rFonts w:ascii="Calibri" w:eastAsia="Calibri" w:hAnsi="Calibri" w:cs="Calibri"/>
          <w:sz w:val="20"/>
          <w:szCs w:val="20"/>
        </w:rPr>
      </w:pPr>
      <w:r>
        <w:rPr>
          <w:rFonts w:ascii="Calibri" w:eastAsia="Calibri" w:hAnsi="Calibri" w:cs="Calibri"/>
          <w:noProof/>
          <w:sz w:val="20"/>
          <w:szCs w:val="20"/>
          <w:lang w:val="en-US"/>
        </w:rPr>
        <w:drawing>
          <wp:inline distT="0" distB="0" distL="0" distR="0" wp14:anchorId="77B0E655" wp14:editId="13F44EAE">
            <wp:extent cx="4690334" cy="2936745"/>
            <wp:effectExtent l="0" t="0" r="0" b="0"/>
            <wp:docPr id="7" name="image136.jpeg"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6.jpeg"/>
                    <pic:cNvPicPr/>
                  </pic:nvPicPr>
                  <pic:blipFill>
                    <a:blip r:embed="rId21">
                      <a:extLst>
                        <a:ext uri="{28A0092B-C50C-407E-A947-70E740481C1C}">
                          <a14:useLocalDpi xmlns:a14="http://schemas.microsoft.com/office/drawing/2010/main" val="0"/>
                        </a:ext>
                      </a:extLst>
                    </a:blip>
                    <a:stretch>
                      <a:fillRect/>
                    </a:stretch>
                  </pic:blipFill>
                  <pic:spPr>
                    <a:xfrm>
                      <a:off x="0" y="0"/>
                      <a:ext cx="4725908" cy="2959019"/>
                    </a:xfrm>
                    <a:prstGeom prst="rect">
                      <a:avLst/>
                    </a:prstGeom>
                  </pic:spPr>
                </pic:pic>
              </a:graphicData>
            </a:graphic>
          </wp:inline>
        </w:drawing>
      </w:r>
    </w:p>
    <w:p w14:paraId="605E607F" w14:textId="77777777" w:rsidR="0040499A" w:rsidRDefault="0040499A" w:rsidP="0040499A">
      <w:pPr>
        <w:spacing w:before="1"/>
        <w:rPr>
          <w:rFonts w:ascii="Calibri" w:eastAsia="Calibri" w:hAnsi="Calibri" w:cs="Calibri"/>
          <w:sz w:val="20"/>
          <w:szCs w:val="20"/>
        </w:rPr>
      </w:pPr>
    </w:p>
    <w:p w14:paraId="1FA8C49A" w14:textId="77777777" w:rsidR="0040499A" w:rsidRDefault="0040499A" w:rsidP="0040499A">
      <w:pPr>
        <w:pStyle w:val="BodyText"/>
        <w:ind w:left="3436"/>
        <w:rPr>
          <w:spacing w:val="-1"/>
        </w:rPr>
      </w:pPr>
      <w:r>
        <w:rPr>
          <w:spacing w:val="-1"/>
        </w:rPr>
        <w:t xml:space="preserve">Fig </w:t>
      </w:r>
      <w:r>
        <w:t xml:space="preserve">5: </w:t>
      </w:r>
      <w:r>
        <w:rPr>
          <w:spacing w:val="-1"/>
        </w:rPr>
        <w:t>Functional</w:t>
      </w:r>
      <w:r>
        <w:t xml:space="preserve"> </w:t>
      </w:r>
      <w:r>
        <w:rPr>
          <w:spacing w:val="-1"/>
        </w:rPr>
        <w:t>block</w:t>
      </w:r>
      <w:r>
        <w:rPr>
          <w:spacing w:val="1"/>
        </w:rPr>
        <w:t xml:space="preserve"> </w:t>
      </w:r>
      <w:r>
        <w:rPr>
          <w:spacing w:val="-1"/>
        </w:rPr>
        <w:t>diagram</w:t>
      </w:r>
    </w:p>
    <w:p w14:paraId="288B00F8" w14:textId="77777777" w:rsidR="0040499A" w:rsidRDefault="0040499A" w:rsidP="0040499A">
      <w:pPr>
        <w:pStyle w:val="BodyText"/>
        <w:ind w:left="3436"/>
        <w:rPr>
          <w:spacing w:val="-1"/>
        </w:rPr>
      </w:pPr>
    </w:p>
    <w:p w14:paraId="0EAD4284" w14:textId="77777777" w:rsidR="00A329AD" w:rsidRDefault="00CE74DB" w:rsidP="00A329AD">
      <w:pPr>
        <w:pStyle w:val="BodyText"/>
        <w:spacing w:before="37" w:line="360" w:lineRule="auto"/>
        <w:ind w:left="0" w:right="138"/>
        <w:jc w:val="both"/>
        <w:rPr>
          <w:spacing w:val="-1"/>
        </w:rPr>
      </w:pPr>
      <w:r>
        <w:rPr>
          <w:spacing w:val="-1"/>
        </w:rPr>
        <w:t>Functional</w:t>
      </w:r>
      <w:r>
        <w:rPr>
          <w:spacing w:val="9"/>
        </w:rPr>
        <w:t xml:space="preserve"> </w:t>
      </w:r>
      <w:r>
        <w:rPr>
          <w:spacing w:val="-1"/>
        </w:rPr>
        <w:t>block</w:t>
      </w:r>
      <w:r>
        <w:rPr>
          <w:spacing w:val="10"/>
        </w:rPr>
        <w:t xml:space="preserve"> </w:t>
      </w:r>
      <w:r>
        <w:rPr>
          <w:spacing w:val="-1"/>
        </w:rPr>
        <w:t>diagrams</w:t>
      </w:r>
      <w:r>
        <w:rPr>
          <w:spacing w:val="7"/>
        </w:rPr>
        <w:t xml:space="preserve"> </w:t>
      </w:r>
      <w:r>
        <w:t>are</w:t>
      </w:r>
      <w:r>
        <w:rPr>
          <w:spacing w:val="11"/>
        </w:rPr>
        <w:t xml:space="preserve"> </w:t>
      </w:r>
      <w:r>
        <w:rPr>
          <w:spacing w:val="-1"/>
        </w:rPr>
        <w:t>physical</w:t>
      </w:r>
      <w:r>
        <w:rPr>
          <w:spacing w:val="6"/>
        </w:rPr>
        <w:t xml:space="preserve"> </w:t>
      </w:r>
      <w:r>
        <w:t>or</w:t>
      </w:r>
      <w:r>
        <w:rPr>
          <w:spacing w:val="9"/>
        </w:rPr>
        <w:t xml:space="preserve"> </w:t>
      </w:r>
      <w:r>
        <w:rPr>
          <w:spacing w:val="-1"/>
        </w:rPr>
        <w:t>pictorial</w:t>
      </w:r>
      <w:r>
        <w:rPr>
          <w:spacing w:val="7"/>
        </w:rPr>
        <w:t xml:space="preserve"> </w:t>
      </w:r>
      <w:r>
        <w:rPr>
          <w:spacing w:val="-1"/>
        </w:rPr>
        <w:t>description</w:t>
      </w:r>
      <w:r>
        <w:rPr>
          <w:spacing w:val="7"/>
        </w:rPr>
        <w:t xml:space="preserve"> </w:t>
      </w:r>
      <w:r>
        <w:t>of</w:t>
      </w:r>
      <w:r>
        <w:rPr>
          <w:spacing w:val="9"/>
        </w:rPr>
        <w:t xml:space="preserve"> </w:t>
      </w:r>
      <w:r>
        <w:t>a</w:t>
      </w:r>
      <w:r>
        <w:rPr>
          <w:spacing w:val="9"/>
        </w:rPr>
        <w:t xml:space="preserve"> </w:t>
      </w:r>
      <w:r>
        <w:rPr>
          <w:spacing w:val="-2"/>
        </w:rPr>
        <w:t>system</w:t>
      </w:r>
      <w:r>
        <w:rPr>
          <w:spacing w:val="11"/>
        </w:rPr>
        <w:t xml:space="preserve"> </w:t>
      </w:r>
      <w:r>
        <w:rPr>
          <w:spacing w:val="-1"/>
        </w:rPr>
        <w:t>for</w:t>
      </w:r>
      <w:r>
        <w:rPr>
          <w:spacing w:val="7"/>
        </w:rPr>
        <w:t xml:space="preserve"> </w:t>
      </w:r>
      <w:r>
        <w:rPr>
          <w:spacing w:val="-1"/>
        </w:rPr>
        <w:t>providing</w:t>
      </w:r>
      <w:r>
        <w:rPr>
          <w:spacing w:val="9"/>
        </w:rPr>
        <w:t xml:space="preserve"> </w:t>
      </w:r>
      <w:r>
        <w:t>a</w:t>
      </w:r>
      <w:r>
        <w:rPr>
          <w:spacing w:val="7"/>
        </w:rPr>
        <w:t xml:space="preserve"> </w:t>
      </w:r>
      <w:r>
        <w:rPr>
          <w:spacing w:val="-1"/>
        </w:rPr>
        <w:t>more</w:t>
      </w:r>
      <w:r>
        <w:rPr>
          <w:spacing w:val="11"/>
        </w:rPr>
        <w:t xml:space="preserve"> </w:t>
      </w:r>
      <w:r>
        <w:rPr>
          <w:spacing w:val="-1"/>
        </w:rPr>
        <w:t>realistic</w:t>
      </w:r>
      <w:r>
        <w:rPr>
          <w:rFonts w:ascii="Times New Roman"/>
          <w:spacing w:val="85"/>
        </w:rPr>
        <w:t xml:space="preserve"> </w:t>
      </w:r>
      <w:r>
        <w:t>view</w:t>
      </w:r>
      <w:r>
        <w:rPr>
          <w:spacing w:val="20"/>
        </w:rPr>
        <w:t xml:space="preserve"> </w:t>
      </w:r>
      <w:r>
        <w:t>of</w:t>
      </w:r>
      <w:r>
        <w:rPr>
          <w:spacing w:val="21"/>
        </w:rPr>
        <w:t xml:space="preserve"> </w:t>
      </w:r>
      <w:r>
        <w:rPr>
          <w:spacing w:val="-1"/>
        </w:rPr>
        <w:t>system</w:t>
      </w:r>
      <w:r>
        <w:rPr>
          <w:spacing w:val="22"/>
        </w:rPr>
        <w:t xml:space="preserve"> </w:t>
      </w:r>
      <w:r>
        <w:t>to</w:t>
      </w:r>
      <w:r>
        <w:rPr>
          <w:spacing w:val="24"/>
        </w:rPr>
        <w:t xml:space="preserve"> </w:t>
      </w:r>
      <w:r>
        <w:rPr>
          <w:spacing w:val="-1"/>
        </w:rPr>
        <w:t>people</w:t>
      </w:r>
      <w:r>
        <w:rPr>
          <w:spacing w:val="19"/>
        </w:rPr>
        <w:t xml:space="preserve"> </w:t>
      </w:r>
      <w:r>
        <w:t>even</w:t>
      </w:r>
      <w:r>
        <w:rPr>
          <w:spacing w:val="21"/>
        </w:rPr>
        <w:t xml:space="preserve"> </w:t>
      </w:r>
      <w:r>
        <w:rPr>
          <w:spacing w:val="-1"/>
        </w:rPr>
        <w:t>without</w:t>
      </w:r>
      <w:r>
        <w:rPr>
          <w:spacing w:val="22"/>
        </w:rPr>
        <w:t xml:space="preserve"> </w:t>
      </w:r>
      <w:r>
        <w:rPr>
          <w:spacing w:val="-1"/>
        </w:rPr>
        <w:t>technical</w:t>
      </w:r>
      <w:r>
        <w:rPr>
          <w:spacing w:val="22"/>
        </w:rPr>
        <w:t xml:space="preserve"> </w:t>
      </w:r>
      <w:r>
        <w:rPr>
          <w:spacing w:val="-1"/>
        </w:rPr>
        <w:t>expertise.</w:t>
      </w:r>
      <w:r>
        <w:rPr>
          <w:spacing w:val="25"/>
        </w:rPr>
        <w:t xml:space="preserve"> </w:t>
      </w:r>
      <w:r>
        <w:t>In</w:t>
      </w:r>
      <w:r>
        <w:rPr>
          <w:spacing w:val="23"/>
        </w:rPr>
        <w:t xml:space="preserve"> </w:t>
      </w:r>
      <w:r>
        <w:t>the</w:t>
      </w:r>
      <w:r>
        <w:rPr>
          <w:spacing w:val="23"/>
        </w:rPr>
        <w:t xml:space="preserve"> </w:t>
      </w:r>
      <w:r>
        <w:rPr>
          <w:spacing w:val="-1"/>
        </w:rPr>
        <w:t>above</w:t>
      </w:r>
      <w:r>
        <w:rPr>
          <w:spacing w:val="24"/>
        </w:rPr>
        <w:t xml:space="preserve"> </w:t>
      </w:r>
      <w:r>
        <w:rPr>
          <w:spacing w:val="-2"/>
        </w:rPr>
        <w:t>block</w:t>
      </w:r>
      <w:r>
        <w:rPr>
          <w:spacing w:val="24"/>
        </w:rPr>
        <w:t xml:space="preserve"> </w:t>
      </w:r>
      <w:r>
        <w:rPr>
          <w:spacing w:val="-1"/>
        </w:rPr>
        <w:t>diagram,</w:t>
      </w:r>
      <w:r>
        <w:rPr>
          <w:spacing w:val="21"/>
        </w:rPr>
        <w:t xml:space="preserve"> </w:t>
      </w:r>
      <w:r>
        <w:t>we</w:t>
      </w:r>
      <w:r>
        <w:rPr>
          <w:spacing w:val="23"/>
        </w:rPr>
        <w:t xml:space="preserve"> </w:t>
      </w:r>
      <w:r>
        <w:rPr>
          <w:spacing w:val="-1"/>
        </w:rPr>
        <w:t>defined</w:t>
      </w:r>
      <w:r>
        <w:rPr>
          <w:spacing w:val="21"/>
        </w:rPr>
        <w:t xml:space="preserve"> </w:t>
      </w:r>
      <w:r>
        <w:t>a</w:t>
      </w:r>
      <w:r>
        <w:rPr>
          <w:rFonts w:ascii="Times New Roman"/>
          <w:spacing w:val="59"/>
        </w:rPr>
        <w:t xml:space="preserve"> </w:t>
      </w:r>
      <w:r>
        <w:rPr>
          <w:spacing w:val="-1"/>
        </w:rPr>
        <w:t>general</w:t>
      </w:r>
      <w:r>
        <w:rPr>
          <w:spacing w:val="-3"/>
        </w:rPr>
        <w:t xml:space="preserve"> </w:t>
      </w:r>
      <w:r>
        <w:rPr>
          <w:spacing w:val="-1"/>
        </w:rPr>
        <w:t>application</w:t>
      </w:r>
      <w:r>
        <w:rPr>
          <w:spacing w:val="-6"/>
        </w:rPr>
        <w:t xml:space="preserve"> </w:t>
      </w:r>
      <w:r>
        <w:t>that</w:t>
      </w:r>
      <w:r>
        <w:rPr>
          <w:spacing w:val="-3"/>
        </w:rPr>
        <w:t xml:space="preserve"> </w:t>
      </w:r>
      <w:r>
        <w:rPr>
          <w:spacing w:val="-1"/>
        </w:rPr>
        <w:t>interacts</w:t>
      </w:r>
      <w:r>
        <w:rPr>
          <w:spacing w:val="-4"/>
        </w:rPr>
        <w:t xml:space="preserve"> </w:t>
      </w:r>
      <w:r>
        <w:t>with</w:t>
      </w:r>
      <w:r>
        <w:rPr>
          <w:spacing w:val="-5"/>
        </w:rPr>
        <w:t xml:space="preserve"> </w:t>
      </w:r>
      <w:r>
        <w:rPr>
          <w:spacing w:val="-1"/>
        </w:rPr>
        <w:t>users</w:t>
      </w:r>
      <w:r>
        <w:rPr>
          <w:spacing w:val="-4"/>
        </w:rPr>
        <w:t xml:space="preserve"> </w:t>
      </w:r>
      <w:r>
        <w:rPr>
          <w:spacing w:val="-1"/>
        </w:rPr>
        <w:t>to</w:t>
      </w:r>
      <w:r>
        <w:rPr>
          <w:spacing w:val="-2"/>
        </w:rPr>
        <w:t xml:space="preserve"> </w:t>
      </w:r>
      <w:r>
        <w:rPr>
          <w:spacing w:val="-1"/>
        </w:rPr>
        <w:t>perform assigned</w:t>
      </w:r>
      <w:r>
        <w:rPr>
          <w:spacing w:val="-3"/>
        </w:rPr>
        <w:t xml:space="preserve"> </w:t>
      </w:r>
      <w:r>
        <w:rPr>
          <w:spacing w:val="-1"/>
        </w:rPr>
        <w:t>functions.</w:t>
      </w:r>
      <w:r>
        <w:rPr>
          <w:spacing w:val="46"/>
        </w:rPr>
        <w:t xml:space="preserve"> </w:t>
      </w:r>
      <w:r>
        <w:rPr>
          <w:spacing w:val="-1"/>
        </w:rPr>
        <w:t xml:space="preserve">Here </w:t>
      </w:r>
      <w:r>
        <w:t>the</w:t>
      </w:r>
      <w:r>
        <w:rPr>
          <w:spacing w:val="-5"/>
        </w:rPr>
        <w:t xml:space="preserve"> </w:t>
      </w:r>
      <w:r>
        <w:rPr>
          <w:spacing w:val="-1"/>
        </w:rPr>
        <w:t>user</w:t>
      </w:r>
      <w:r>
        <w:rPr>
          <w:spacing w:val="-5"/>
        </w:rPr>
        <w:t xml:space="preserve"> </w:t>
      </w:r>
      <w:r>
        <w:rPr>
          <w:spacing w:val="-1"/>
        </w:rPr>
        <w:t>gives</w:t>
      </w:r>
      <w:r>
        <w:rPr>
          <w:spacing w:val="-4"/>
        </w:rPr>
        <w:t xml:space="preserve"> </w:t>
      </w:r>
      <w:r>
        <w:t>the</w:t>
      </w:r>
      <w:r>
        <w:rPr>
          <w:spacing w:val="-1"/>
        </w:rPr>
        <w:t xml:space="preserve"> </w:t>
      </w:r>
      <w:r>
        <w:rPr>
          <w:spacing w:val="-2"/>
        </w:rPr>
        <w:t>input</w:t>
      </w:r>
      <w:r>
        <w:rPr>
          <w:rFonts w:ascii="Times New Roman"/>
          <w:spacing w:val="57"/>
        </w:rPr>
        <w:t xml:space="preserve"> </w:t>
      </w:r>
      <w:r>
        <w:rPr>
          <w:spacing w:val="-1"/>
        </w:rPr>
        <w:t>through</w:t>
      </w:r>
      <w:r>
        <w:rPr>
          <w:spacing w:val="9"/>
        </w:rPr>
        <w:t xml:space="preserve"> </w:t>
      </w:r>
      <w:r>
        <w:rPr>
          <w:spacing w:val="-1"/>
        </w:rPr>
        <w:t>his</w:t>
      </w:r>
      <w:r>
        <w:rPr>
          <w:spacing w:val="9"/>
        </w:rPr>
        <w:t xml:space="preserve"> </w:t>
      </w:r>
      <w:r>
        <w:rPr>
          <w:spacing w:val="-1"/>
        </w:rPr>
        <w:t>electronic</w:t>
      </w:r>
      <w:r>
        <w:rPr>
          <w:spacing w:val="9"/>
        </w:rPr>
        <w:t xml:space="preserve"> </w:t>
      </w:r>
      <w:r>
        <w:rPr>
          <w:spacing w:val="-1"/>
        </w:rPr>
        <w:t>device</w:t>
      </w:r>
      <w:r>
        <w:rPr>
          <w:spacing w:val="11"/>
        </w:rPr>
        <w:t xml:space="preserve"> </w:t>
      </w:r>
      <w:r>
        <w:t>either</w:t>
      </w:r>
      <w:r>
        <w:rPr>
          <w:spacing w:val="7"/>
        </w:rPr>
        <w:t xml:space="preserve"> </w:t>
      </w:r>
      <w:r>
        <w:t>to</w:t>
      </w:r>
      <w:r>
        <w:rPr>
          <w:spacing w:val="11"/>
        </w:rPr>
        <w:t xml:space="preserve"> </w:t>
      </w:r>
      <w:r>
        <w:rPr>
          <w:spacing w:val="-1"/>
        </w:rPr>
        <w:t>upload</w:t>
      </w:r>
      <w:r>
        <w:rPr>
          <w:spacing w:val="8"/>
        </w:rPr>
        <w:t xml:space="preserve"> </w:t>
      </w:r>
      <w:r>
        <w:t>a</w:t>
      </w:r>
      <w:r>
        <w:rPr>
          <w:spacing w:val="10"/>
        </w:rPr>
        <w:t xml:space="preserve"> </w:t>
      </w:r>
      <w:r>
        <w:rPr>
          <w:spacing w:val="-1"/>
        </w:rPr>
        <w:t>car</w:t>
      </w:r>
      <w:r>
        <w:rPr>
          <w:spacing w:val="7"/>
        </w:rPr>
        <w:t xml:space="preserve"> </w:t>
      </w:r>
      <w:r>
        <w:t>or</w:t>
      </w:r>
      <w:r>
        <w:rPr>
          <w:spacing w:val="9"/>
        </w:rPr>
        <w:t xml:space="preserve"> </w:t>
      </w:r>
      <w:r>
        <w:t>as</w:t>
      </w:r>
      <w:r>
        <w:rPr>
          <w:spacing w:val="10"/>
        </w:rPr>
        <w:t xml:space="preserve"> </w:t>
      </w:r>
      <w:r>
        <w:t>a</w:t>
      </w:r>
      <w:r>
        <w:rPr>
          <w:spacing w:val="9"/>
        </w:rPr>
        <w:t xml:space="preserve"> </w:t>
      </w:r>
      <w:r>
        <w:rPr>
          <w:spacing w:val="-1"/>
        </w:rPr>
        <w:t>client</w:t>
      </w:r>
      <w:r>
        <w:rPr>
          <w:spacing w:val="7"/>
        </w:rPr>
        <w:t xml:space="preserve"> </w:t>
      </w:r>
      <w:r>
        <w:t>to</w:t>
      </w:r>
      <w:r>
        <w:rPr>
          <w:spacing w:val="11"/>
        </w:rPr>
        <w:t xml:space="preserve"> </w:t>
      </w:r>
      <w:r>
        <w:rPr>
          <w:spacing w:val="-1"/>
        </w:rPr>
        <w:t>use</w:t>
      </w:r>
      <w:r>
        <w:rPr>
          <w:spacing w:val="8"/>
        </w:rPr>
        <w:t xml:space="preserve"> </w:t>
      </w:r>
      <w:r>
        <w:t>one.</w:t>
      </w:r>
      <w:r>
        <w:rPr>
          <w:spacing w:val="9"/>
        </w:rPr>
        <w:t xml:space="preserve"> </w:t>
      </w:r>
      <w:r>
        <w:rPr>
          <w:spacing w:val="-2"/>
        </w:rPr>
        <w:t>The</w:t>
      </w:r>
      <w:r>
        <w:rPr>
          <w:spacing w:val="10"/>
        </w:rPr>
        <w:t xml:space="preserve"> </w:t>
      </w:r>
      <w:r>
        <w:rPr>
          <w:spacing w:val="-1"/>
        </w:rPr>
        <w:t>input</w:t>
      </w:r>
      <w:r>
        <w:rPr>
          <w:spacing w:val="11"/>
        </w:rPr>
        <w:t xml:space="preserve"> </w:t>
      </w:r>
      <w:r>
        <w:t>given</w:t>
      </w:r>
      <w:r>
        <w:rPr>
          <w:spacing w:val="9"/>
        </w:rPr>
        <w:t xml:space="preserve"> </w:t>
      </w:r>
      <w:r>
        <w:rPr>
          <w:spacing w:val="-1"/>
        </w:rPr>
        <w:t>from</w:t>
      </w:r>
      <w:r>
        <w:rPr>
          <w:spacing w:val="10"/>
        </w:rPr>
        <w:t xml:space="preserve"> </w:t>
      </w:r>
      <w:r>
        <w:t>the</w:t>
      </w:r>
      <w:r>
        <w:rPr>
          <w:rFonts w:ascii="Times New Roman"/>
          <w:spacing w:val="59"/>
        </w:rPr>
        <w:t xml:space="preserve"> </w:t>
      </w:r>
      <w:r>
        <w:rPr>
          <w:spacing w:val="-1"/>
        </w:rPr>
        <w:t>application</w:t>
      </w:r>
      <w:r>
        <w:rPr>
          <w:spacing w:val="-6"/>
        </w:rPr>
        <w:t xml:space="preserve"> </w:t>
      </w:r>
      <w:r>
        <w:rPr>
          <w:spacing w:val="-1"/>
        </w:rPr>
        <w:t>goes</w:t>
      </w:r>
      <w:r>
        <w:rPr>
          <w:spacing w:val="-7"/>
        </w:rPr>
        <w:t xml:space="preserve"> </w:t>
      </w:r>
      <w:r>
        <w:t>to</w:t>
      </w:r>
      <w:r>
        <w:rPr>
          <w:spacing w:val="-5"/>
        </w:rPr>
        <w:t xml:space="preserve"> </w:t>
      </w:r>
      <w:r>
        <w:t>the</w:t>
      </w:r>
      <w:r>
        <w:rPr>
          <w:spacing w:val="-6"/>
        </w:rPr>
        <w:t xml:space="preserve"> </w:t>
      </w:r>
      <w:r>
        <w:rPr>
          <w:spacing w:val="-1"/>
        </w:rPr>
        <w:t>web</w:t>
      </w:r>
      <w:r>
        <w:rPr>
          <w:spacing w:val="-6"/>
        </w:rPr>
        <w:t xml:space="preserve"> </w:t>
      </w:r>
      <w:r>
        <w:rPr>
          <w:spacing w:val="-1"/>
        </w:rPr>
        <w:t>server</w:t>
      </w:r>
      <w:r>
        <w:rPr>
          <w:spacing w:val="-5"/>
        </w:rPr>
        <w:t xml:space="preserve"> </w:t>
      </w:r>
      <w:r>
        <w:rPr>
          <w:spacing w:val="-1"/>
        </w:rPr>
        <w:t>passes</w:t>
      </w:r>
      <w:r>
        <w:rPr>
          <w:spacing w:val="-4"/>
        </w:rPr>
        <w:t xml:space="preserve"> </w:t>
      </w:r>
      <w:r>
        <w:rPr>
          <w:spacing w:val="-1"/>
        </w:rPr>
        <w:t>through</w:t>
      </w:r>
      <w:r>
        <w:rPr>
          <w:spacing w:val="-5"/>
        </w:rPr>
        <w:t xml:space="preserve"> </w:t>
      </w:r>
      <w:r>
        <w:rPr>
          <w:spacing w:val="-1"/>
        </w:rPr>
        <w:t>the</w:t>
      </w:r>
      <w:r>
        <w:rPr>
          <w:spacing w:val="-4"/>
        </w:rPr>
        <w:t xml:space="preserve"> </w:t>
      </w:r>
      <w:r>
        <w:rPr>
          <w:spacing w:val="-1"/>
        </w:rPr>
        <w:t>service</w:t>
      </w:r>
      <w:r>
        <w:rPr>
          <w:spacing w:val="-7"/>
        </w:rPr>
        <w:t xml:space="preserve"> </w:t>
      </w:r>
      <w:r>
        <w:rPr>
          <w:spacing w:val="-1"/>
        </w:rPr>
        <w:t>gateway</w:t>
      </w:r>
      <w:r>
        <w:rPr>
          <w:spacing w:val="-5"/>
        </w:rPr>
        <w:t xml:space="preserve"> </w:t>
      </w:r>
      <w:r>
        <w:rPr>
          <w:spacing w:val="-1"/>
        </w:rPr>
        <w:t>and</w:t>
      </w:r>
      <w:r>
        <w:rPr>
          <w:spacing w:val="-6"/>
        </w:rPr>
        <w:t xml:space="preserve"> </w:t>
      </w:r>
      <w:r>
        <w:t>all</w:t>
      </w:r>
      <w:r>
        <w:rPr>
          <w:spacing w:val="-6"/>
        </w:rPr>
        <w:t xml:space="preserve"> </w:t>
      </w:r>
      <w:r>
        <w:rPr>
          <w:spacing w:val="-1"/>
        </w:rPr>
        <w:t>the</w:t>
      </w:r>
      <w:r>
        <w:rPr>
          <w:spacing w:val="-4"/>
        </w:rPr>
        <w:t xml:space="preserve"> </w:t>
      </w:r>
      <w:r>
        <w:rPr>
          <w:spacing w:val="-1"/>
        </w:rPr>
        <w:t>inputs</w:t>
      </w:r>
      <w:r>
        <w:rPr>
          <w:spacing w:val="-3"/>
        </w:rPr>
        <w:t xml:space="preserve"> </w:t>
      </w:r>
      <w:r>
        <w:t>are</w:t>
      </w:r>
      <w:r>
        <w:rPr>
          <w:spacing w:val="-7"/>
        </w:rPr>
        <w:t xml:space="preserve"> </w:t>
      </w:r>
      <w:r>
        <w:rPr>
          <w:spacing w:val="-1"/>
        </w:rPr>
        <w:t>stored</w:t>
      </w:r>
      <w:r>
        <w:rPr>
          <w:spacing w:val="-6"/>
        </w:rPr>
        <w:t xml:space="preserve"> </w:t>
      </w:r>
      <w:r>
        <w:t>in</w:t>
      </w:r>
      <w:r>
        <w:rPr>
          <w:spacing w:val="-7"/>
        </w:rPr>
        <w:t xml:space="preserve"> </w:t>
      </w:r>
      <w:r>
        <w:t>the</w:t>
      </w:r>
      <w:r>
        <w:rPr>
          <w:rFonts w:ascii="Times New Roman"/>
          <w:spacing w:val="69"/>
        </w:rPr>
        <w:t xml:space="preserve"> </w:t>
      </w:r>
      <w:r>
        <w:rPr>
          <w:spacing w:val="-1"/>
        </w:rPr>
        <w:t>user</w:t>
      </w:r>
      <w:r>
        <w:rPr>
          <w:spacing w:val="-7"/>
        </w:rPr>
        <w:t xml:space="preserve"> </w:t>
      </w:r>
      <w:r>
        <w:rPr>
          <w:spacing w:val="-1"/>
        </w:rPr>
        <w:t>database</w:t>
      </w:r>
      <w:r>
        <w:rPr>
          <w:spacing w:val="-9"/>
        </w:rPr>
        <w:t xml:space="preserve"> </w:t>
      </w:r>
      <w:r>
        <w:rPr>
          <w:spacing w:val="-1"/>
        </w:rPr>
        <w:t>and</w:t>
      </w:r>
      <w:r>
        <w:rPr>
          <w:spacing w:val="-8"/>
        </w:rPr>
        <w:t xml:space="preserve"> </w:t>
      </w:r>
      <w:r>
        <w:rPr>
          <w:spacing w:val="-1"/>
        </w:rPr>
        <w:t>reflects</w:t>
      </w:r>
      <w:r>
        <w:rPr>
          <w:spacing w:val="-9"/>
        </w:rPr>
        <w:t xml:space="preserve"> </w:t>
      </w:r>
      <w:r>
        <w:rPr>
          <w:spacing w:val="-1"/>
        </w:rPr>
        <w:t>to</w:t>
      </w:r>
      <w:r>
        <w:rPr>
          <w:spacing w:val="-6"/>
        </w:rPr>
        <w:t xml:space="preserve"> </w:t>
      </w:r>
      <w:r>
        <w:t>the</w:t>
      </w:r>
      <w:r>
        <w:rPr>
          <w:spacing w:val="-9"/>
        </w:rPr>
        <w:t xml:space="preserve"> </w:t>
      </w:r>
      <w:r>
        <w:rPr>
          <w:spacing w:val="-1"/>
        </w:rPr>
        <w:t>user</w:t>
      </w:r>
      <w:r>
        <w:rPr>
          <w:spacing w:val="-7"/>
        </w:rPr>
        <w:t xml:space="preserve"> </w:t>
      </w:r>
      <w:r>
        <w:t>in</w:t>
      </w:r>
      <w:r>
        <w:rPr>
          <w:spacing w:val="-10"/>
        </w:rPr>
        <w:t xml:space="preserve"> </w:t>
      </w:r>
      <w:r>
        <w:rPr>
          <w:spacing w:val="-1"/>
        </w:rPr>
        <w:t>his</w:t>
      </w:r>
      <w:r>
        <w:rPr>
          <w:spacing w:val="-8"/>
        </w:rPr>
        <w:t xml:space="preserve"> </w:t>
      </w:r>
      <w:r>
        <w:rPr>
          <w:spacing w:val="-1"/>
        </w:rPr>
        <w:t>application.</w:t>
      </w:r>
      <w:r>
        <w:rPr>
          <w:spacing w:val="-8"/>
        </w:rPr>
        <w:t xml:space="preserve"> </w:t>
      </w:r>
      <w:r>
        <w:rPr>
          <w:spacing w:val="-1"/>
        </w:rPr>
        <w:t>The</w:t>
      </w:r>
      <w:r>
        <w:rPr>
          <w:spacing w:val="-6"/>
        </w:rPr>
        <w:t xml:space="preserve"> </w:t>
      </w:r>
      <w:r>
        <w:rPr>
          <w:spacing w:val="-1"/>
        </w:rPr>
        <w:t>service</w:t>
      </w:r>
      <w:r>
        <w:rPr>
          <w:spacing w:val="-7"/>
        </w:rPr>
        <w:t xml:space="preserve"> </w:t>
      </w:r>
      <w:r>
        <w:rPr>
          <w:spacing w:val="-1"/>
        </w:rPr>
        <w:t>gateway</w:t>
      </w:r>
      <w:r>
        <w:rPr>
          <w:spacing w:val="-6"/>
        </w:rPr>
        <w:t xml:space="preserve"> </w:t>
      </w:r>
      <w:r>
        <w:rPr>
          <w:spacing w:val="-1"/>
        </w:rPr>
        <w:t>enables</w:t>
      </w:r>
      <w:r>
        <w:rPr>
          <w:spacing w:val="-7"/>
        </w:rPr>
        <w:t xml:space="preserve"> </w:t>
      </w:r>
      <w:r>
        <w:rPr>
          <w:spacing w:val="-1"/>
        </w:rPr>
        <w:t>interaction</w:t>
      </w:r>
      <w:r>
        <w:rPr>
          <w:spacing w:val="-7"/>
        </w:rPr>
        <w:t xml:space="preserve"> </w:t>
      </w:r>
      <w:r>
        <w:rPr>
          <w:spacing w:val="-1"/>
        </w:rPr>
        <w:t>between</w:t>
      </w:r>
      <w:r>
        <w:rPr>
          <w:rFonts w:ascii="Times New Roman"/>
          <w:spacing w:val="63"/>
        </w:rPr>
        <w:t xml:space="preserve"> </w:t>
      </w:r>
      <w:r>
        <w:t>the</w:t>
      </w:r>
      <w:r>
        <w:rPr>
          <w:spacing w:val="7"/>
        </w:rPr>
        <w:t xml:space="preserve"> </w:t>
      </w:r>
      <w:r>
        <w:rPr>
          <w:spacing w:val="-1"/>
        </w:rPr>
        <w:t>webserver</w:t>
      </w:r>
      <w:r>
        <w:rPr>
          <w:spacing w:val="7"/>
        </w:rPr>
        <w:t xml:space="preserve"> </w:t>
      </w:r>
      <w:r>
        <w:rPr>
          <w:spacing w:val="-1"/>
        </w:rPr>
        <w:t>aided</w:t>
      </w:r>
      <w:r>
        <w:rPr>
          <w:spacing w:val="7"/>
        </w:rPr>
        <w:t xml:space="preserve"> </w:t>
      </w:r>
      <w:r>
        <w:rPr>
          <w:spacing w:val="-2"/>
        </w:rPr>
        <w:t>by</w:t>
      </w:r>
      <w:r>
        <w:rPr>
          <w:spacing w:val="6"/>
        </w:rPr>
        <w:t xml:space="preserve"> </w:t>
      </w:r>
      <w:r>
        <w:rPr>
          <w:spacing w:val="-1"/>
        </w:rPr>
        <w:t>mobile</w:t>
      </w:r>
      <w:r>
        <w:rPr>
          <w:spacing w:val="7"/>
        </w:rPr>
        <w:t xml:space="preserve"> </w:t>
      </w:r>
      <w:r>
        <w:rPr>
          <w:spacing w:val="-1"/>
        </w:rPr>
        <w:t>application</w:t>
      </w:r>
      <w:r>
        <w:rPr>
          <w:spacing w:val="6"/>
        </w:rPr>
        <w:t xml:space="preserve"> </w:t>
      </w:r>
      <w:r>
        <w:rPr>
          <w:spacing w:val="-1"/>
        </w:rPr>
        <w:t>and</w:t>
      </w:r>
      <w:r>
        <w:rPr>
          <w:spacing w:val="6"/>
        </w:rPr>
        <w:t xml:space="preserve"> </w:t>
      </w:r>
      <w:r>
        <w:rPr>
          <w:spacing w:val="-1"/>
        </w:rPr>
        <w:t>also</w:t>
      </w:r>
      <w:r>
        <w:rPr>
          <w:spacing w:val="9"/>
        </w:rPr>
        <w:t xml:space="preserve"> </w:t>
      </w:r>
      <w:r>
        <w:rPr>
          <w:spacing w:val="-1"/>
        </w:rPr>
        <w:t>the</w:t>
      </w:r>
      <w:r>
        <w:rPr>
          <w:spacing w:val="7"/>
        </w:rPr>
        <w:t xml:space="preserve"> </w:t>
      </w:r>
      <w:r>
        <w:rPr>
          <w:spacing w:val="-1"/>
        </w:rPr>
        <w:t>user</w:t>
      </w:r>
      <w:r>
        <w:rPr>
          <w:spacing w:val="7"/>
        </w:rPr>
        <w:t xml:space="preserve"> </w:t>
      </w:r>
      <w:r>
        <w:rPr>
          <w:spacing w:val="-1"/>
        </w:rPr>
        <w:t>database,</w:t>
      </w:r>
      <w:r>
        <w:rPr>
          <w:spacing w:val="8"/>
        </w:rPr>
        <w:t xml:space="preserve"> </w:t>
      </w:r>
      <w:r>
        <w:rPr>
          <w:spacing w:val="-1"/>
        </w:rPr>
        <w:t>services,</w:t>
      </w:r>
      <w:r>
        <w:rPr>
          <w:spacing w:val="5"/>
        </w:rPr>
        <w:t xml:space="preserve"> </w:t>
      </w:r>
      <w:r>
        <w:rPr>
          <w:spacing w:val="-1"/>
        </w:rPr>
        <w:t>event</w:t>
      </w:r>
      <w:r>
        <w:rPr>
          <w:spacing w:val="7"/>
        </w:rPr>
        <w:t xml:space="preserve"> </w:t>
      </w:r>
      <w:r>
        <w:rPr>
          <w:spacing w:val="-1"/>
        </w:rPr>
        <w:t>coordinators</w:t>
      </w:r>
      <w:r>
        <w:rPr>
          <w:spacing w:val="4"/>
        </w:rPr>
        <w:t xml:space="preserve"> </w:t>
      </w:r>
      <w:r>
        <w:t>etc.</w:t>
      </w:r>
      <w:r>
        <w:rPr>
          <w:rFonts w:ascii="Times New Roman"/>
          <w:spacing w:val="75"/>
        </w:rPr>
        <w:t xml:space="preserve"> </w:t>
      </w:r>
      <w:r>
        <w:rPr>
          <w:spacing w:val="-1"/>
        </w:rPr>
        <w:t>Transaction</w:t>
      </w:r>
      <w:r>
        <w:rPr>
          <w:spacing w:val="18"/>
        </w:rPr>
        <w:t xml:space="preserve"> </w:t>
      </w:r>
      <w:r>
        <w:rPr>
          <w:spacing w:val="-1"/>
        </w:rPr>
        <w:t>management</w:t>
      </w:r>
      <w:r>
        <w:rPr>
          <w:spacing w:val="19"/>
        </w:rPr>
        <w:t xml:space="preserve"> </w:t>
      </w:r>
      <w:r>
        <w:rPr>
          <w:spacing w:val="-1"/>
        </w:rPr>
        <w:t>blocks</w:t>
      </w:r>
      <w:r>
        <w:rPr>
          <w:spacing w:val="21"/>
        </w:rPr>
        <w:t xml:space="preserve"> </w:t>
      </w:r>
      <w:r>
        <w:rPr>
          <w:spacing w:val="-1"/>
        </w:rPr>
        <w:t>records</w:t>
      </w:r>
      <w:r>
        <w:rPr>
          <w:spacing w:val="20"/>
        </w:rPr>
        <w:t xml:space="preserve"> </w:t>
      </w:r>
      <w:r>
        <w:rPr>
          <w:spacing w:val="-1"/>
        </w:rPr>
        <w:t>any</w:t>
      </w:r>
      <w:r>
        <w:rPr>
          <w:spacing w:val="20"/>
        </w:rPr>
        <w:t xml:space="preserve"> </w:t>
      </w:r>
      <w:r>
        <w:rPr>
          <w:spacing w:val="-1"/>
        </w:rPr>
        <w:t>payments</w:t>
      </w:r>
      <w:r>
        <w:rPr>
          <w:spacing w:val="19"/>
        </w:rPr>
        <w:t xml:space="preserve"> </w:t>
      </w:r>
      <w:r>
        <w:rPr>
          <w:spacing w:val="-1"/>
        </w:rPr>
        <w:t>made</w:t>
      </w:r>
      <w:r>
        <w:rPr>
          <w:spacing w:val="19"/>
        </w:rPr>
        <w:t xml:space="preserve"> </w:t>
      </w:r>
      <w:r>
        <w:rPr>
          <w:spacing w:val="-1"/>
        </w:rPr>
        <w:t>and</w:t>
      </w:r>
      <w:r>
        <w:rPr>
          <w:spacing w:val="22"/>
        </w:rPr>
        <w:t xml:space="preserve"> </w:t>
      </w:r>
      <w:r>
        <w:rPr>
          <w:spacing w:val="-1"/>
        </w:rPr>
        <w:t>also</w:t>
      </w:r>
      <w:r>
        <w:rPr>
          <w:spacing w:val="20"/>
        </w:rPr>
        <w:t xml:space="preserve"> </w:t>
      </w:r>
      <w:r>
        <w:rPr>
          <w:spacing w:val="-1"/>
        </w:rPr>
        <w:t>process</w:t>
      </w:r>
      <w:r>
        <w:rPr>
          <w:spacing w:val="19"/>
        </w:rPr>
        <w:t xml:space="preserve"> </w:t>
      </w:r>
      <w:r>
        <w:t>the</w:t>
      </w:r>
      <w:r>
        <w:rPr>
          <w:spacing w:val="20"/>
        </w:rPr>
        <w:t xml:space="preserve"> </w:t>
      </w:r>
      <w:r>
        <w:rPr>
          <w:spacing w:val="-1"/>
        </w:rPr>
        <w:t>payments</w:t>
      </w:r>
      <w:r>
        <w:rPr>
          <w:spacing w:val="18"/>
        </w:rPr>
        <w:t xml:space="preserve"> </w:t>
      </w:r>
      <w:r>
        <w:t>or</w:t>
      </w:r>
      <w:r>
        <w:rPr>
          <w:spacing w:val="19"/>
        </w:rPr>
        <w:t xml:space="preserve"> </w:t>
      </w:r>
      <w:r>
        <w:rPr>
          <w:spacing w:val="-1"/>
        </w:rPr>
        <w:t>credit</w:t>
      </w:r>
      <w:r>
        <w:rPr>
          <w:rFonts w:ascii="Times New Roman"/>
          <w:spacing w:val="67"/>
        </w:rPr>
        <w:t xml:space="preserve"> </w:t>
      </w:r>
      <w:r>
        <w:rPr>
          <w:spacing w:val="-1"/>
        </w:rPr>
        <w:t xml:space="preserve">holds </w:t>
      </w:r>
      <w:r>
        <w:t>for</w:t>
      </w:r>
      <w:r>
        <w:rPr>
          <w:spacing w:val="-3"/>
        </w:rPr>
        <w:t xml:space="preserve"> </w:t>
      </w:r>
      <w:r>
        <w:rPr>
          <w:spacing w:val="-1"/>
        </w:rPr>
        <w:t>both</w:t>
      </w:r>
      <w:r>
        <w:rPr>
          <w:spacing w:val="-3"/>
        </w:rPr>
        <w:t xml:space="preserve"> </w:t>
      </w:r>
      <w:r>
        <w:rPr>
          <w:spacing w:val="-1"/>
        </w:rPr>
        <w:t>car owner</w:t>
      </w:r>
      <w:r>
        <w:rPr>
          <w:spacing w:val="-3"/>
        </w:rPr>
        <w:t xml:space="preserve"> </w:t>
      </w:r>
      <w:r>
        <w:rPr>
          <w:spacing w:val="-1"/>
        </w:rPr>
        <w:t>and car</w:t>
      </w:r>
      <w:r>
        <w:t xml:space="preserve"> </w:t>
      </w:r>
      <w:r>
        <w:rPr>
          <w:spacing w:val="-1"/>
        </w:rPr>
        <w:t>users.</w:t>
      </w:r>
    </w:p>
    <w:p w14:paraId="6954A73C" w14:textId="4866112A" w:rsidR="002A44F0" w:rsidRDefault="00A329AD" w:rsidP="00A329AD">
      <w:pPr>
        <w:pStyle w:val="BodyText"/>
        <w:spacing w:before="37" w:line="360" w:lineRule="auto"/>
        <w:ind w:left="0" w:right="138"/>
        <w:jc w:val="both"/>
        <w:rPr>
          <w:spacing w:val="-1"/>
        </w:rPr>
      </w:pPr>
      <w:r>
        <w:rPr>
          <w:spacing w:val="-1"/>
        </w:rPr>
        <w:t xml:space="preserve"> </w:t>
      </w:r>
    </w:p>
    <w:p w14:paraId="07D427E0" w14:textId="53346A2B" w:rsidR="002A44F0" w:rsidRPr="005A0A0D" w:rsidRDefault="002A44F0" w:rsidP="006705B9">
      <w:pPr>
        <w:pStyle w:val="Heading2"/>
        <w:numPr>
          <w:ilvl w:val="1"/>
          <w:numId w:val="11"/>
        </w:numPr>
        <w:tabs>
          <w:tab w:val="left" w:pos="558"/>
        </w:tabs>
        <w:ind w:hanging="417"/>
        <w:jc w:val="both"/>
      </w:pPr>
      <w:bookmarkStart w:id="195" w:name="_Toc17378908"/>
      <w:r>
        <w:rPr>
          <w:color w:val="5B9AD5"/>
          <w:spacing w:val="-1"/>
        </w:rPr>
        <w:lastRenderedPageBreak/>
        <w:t>System Operational Requirements</w:t>
      </w:r>
      <w:bookmarkEnd w:id="195"/>
    </w:p>
    <w:p w14:paraId="43DC98E8" w14:textId="7696D880" w:rsidR="005A0A0D" w:rsidRDefault="005A0A0D" w:rsidP="005A0A0D">
      <w:pPr>
        <w:pStyle w:val="BodyText"/>
        <w:spacing w:before="169" w:line="258" w:lineRule="auto"/>
        <w:ind w:right="1094"/>
        <w:jc w:val="both"/>
      </w:pPr>
      <w:r>
        <w:rPr>
          <w:spacing w:val="-1"/>
        </w:rPr>
        <w:t>The</w:t>
      </w:r>
      <w:r>
        <w:rPr>
          <w:spacing w:val="14"/>
        </w:rPr>
        <w:t xml:space="preserve"> </w:t>
      </w:r>
      <w:r>
        <w:rPr>
          <w:spacing w:val="-2"/>
        </w:rPr>
        <w:t>system</w:t>
      </w:r>
      <w:r>
        <w:rPr>
          <w:spacing w:val="13"/>
        </w:rPr>
        <w:t xml:space="preserve"> </w:t>
      </w:r>
      <w:r>
        <w:t xml:space="preserve">operational requirements specifies the </w:t>
      </w:r>
      <w:r w:rsidR="00652342">
        <w:t>conditions and</w:t>
      </w:r>
      <w:r w:rsidR="00BF01AF">
        <w:t xml:space="preserve"> the equipment, software support, etc.</w:t>
      </w:r>
      <w:r w:rsidR="00D307DA">
        <w:t xml:space="preserve"> It also specifies how the system should be used and flow of the data and control through life-cycle of system.</w:t>
      </w:r>
    </w:p>
    <w:p w14:paraId="381B93BF" w14:textId="572702FE" w:rsidR="002A44F0" w:rsidRDefault="002A44F0" w:rsidP="002A44F0">
      <w:pPr>
        <w:pStyle w:val="Heading2"/>
        <w:tabs>
          <w:tab w:val="left" w:pos="558"/>
        </w:tabs>
      </w:pPr>
    </w:p>
    <w:p w14:paraId="7363B3C9" w14:textId="77777777" w:rsidR="0040499A" w:rsidRDefault="0040499A" w:rsidP="0040499A">
      <w:pPr>
        <w:spacing w:line="200" w:lineRule="atLeast"/>
        <w:ind w:left="140"/>
        <w:rPr>
          <w:rFonts w:ascii="Calibri" w:eastAsia="Calibri" w:hAnsi="Calibri" w:cs="Calibri"/>
          <w:sz w:val="20"/>
          <w:szCs w:val="20"/>
        </w:rPr>
      </w:pPr>
      <w:r>
        <w:rPr>
          <w:rFonts w:ascii="Calibri" w:eastAsia="Calibri" w:hAnsi="Calibri" w:cs="Calibri"/>
          <w:noProof/>
          <w:sz w:val="20"/>
          <w:szCs w:val="20"/>
          <w:lang w:val="en-US"/>
        </w:rPr>
        <w:drawing>
          <wp:inline distT="0" distB="0" distL="0" distR="0" wp14:anchorId="28A2C8BA" wp14:editId="0EE59ADC">
            <wp:extent cx="6624320" cy="6583680"/>
            <wp:effectExtent l="0" t="0" r="0" b="0"/>
            <wp:docPr id="25" name="image1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6.jpeg"/>
                    <pic:cNvPicPr/>
                  </pic:nvPicPr>
                  <pic:blipFill>
                    <a:blip r:embed="rId22">
                      <a:extLst>
                        <a:ext uri="{28A0092B-C50C-407E-A947-70E740481C1C}">
                          <a14:useLocalDpi xmlns:a14="http://schemas.microsoft.com/office/drawing/2010/main" val="0"/>
                        </a:ext>
                      </a:extLst>
                    </a:blip>
                    <a:stretch>
                      <a:fillRect/>
                    </a:stretch>
                  </pic:blipFill>
                  <pic:spPr>
                    <a:xfrm>
                      <a:off x="0" y="0"/>
                      <a:ext cx="6643162" cy="6602406"/>
                    </a:xfrm>
                    <a:prstGeom prst="rect">
                      <a:avLst/>
                    </a:prstGeom>
                  </pic:spPr>
                </pic:pic>
              </a:graphicData>
            </a:graphic>
          </wp:inline>
        </w:drawing>
      </w:r>
    </w:p>
    <w:p w14:paraId="52F5270C" w14:textId="77777777" w:rsidR="0040499A" w:rsidRDefault="0040499A" w:rsidP="0040499A">
      <w:pPr>
        <w:spacing w:before="1"/>
        <w:rPr>
          <w:rFonts w:ascii="Calibri" w:eastAsia="Calibri" w:hAnsi="Calibri" w:cs="Calibri"/>
          <w:sz w:val="20"/>
          <w:szCs w:val="20"/>
        </w:rPr>
      </w:pPr>
    </w:p>
    <w:p w14:paraId="21E7C91C" w14:textId="4F2DB8E2" w:rsidR="0040499A" w:rsidRDefault="0040499A" w:rsidP="0040499A">
      <w:pPr>
        <w:pStyle w:val="BodyText"/>
        <w:ind w:left="3436"/>
        <w:rPr>
          <w:spacing w:val="-1"/>
        </w:rPr>
      </w:pPr>
      <w:r>
        <w:rPr>
          <w:spacing w:val="-1"/>
        </w:rPr>
        <w:t xml:space="preserve">Fig </w:t>
      </w:r>
      <w:r>
        <w:t xml:space="preserve">6: </w:t>
      </w:r>
      <w:r>
        <w:rPr>
          <w:spacing w:val="-1"/>
        </w:rPr>
        <w:t>System Operational Requirements</w:t>
      </w:r>
    </w:p>
    <w:p w14:paraId="541AF12A" w14:textId="77777777" w:rsidR="0040499A" w:rsidRDefault="0040499A" w:rsidP="0040499A">
      <w:pPr>
        <w:pStyle w:val="BodyText"/>
        <w:ind w:left="3436"/>
        <w:rPr>
          <w:spacing w:val="-1"/>
        </w:rPr>
      </w:pPr>
    </w:p>
    <w:p w14:paraId="7D58A685" w14:textId="77777777" w:rsidR="002A44F0" w:rsidRDefault="002A44F0" w:rsidP="000E0657">
      <w:pPr>
        <w:pStyle w:val="BodyText"/>
        <w:ind w:left="3436"/>
        <w:rPr>
          <w:spacing w:val="-1"/>
        </w:rPr>
      </w:pPr>
    </w:p>
    <w:p w14:paraId="12A98FF4" w14:textId="6FA08D46" w:rsidR="002A44F0" w:rsidRDefault="002A44F0" w:rsidP="003D5479">
      <w:pPr>
        <w:pStyle w:val="BodyText"/>
        <w:ind w:left="0"/>
        <w:sectPr w:rsidR="002A44F0">
          <w:pgSz w:w="12240" w:h="15840"/>
          <w:pgMar w:top="1420" w:right="340" w:bottom="1260" w:left="1300" w:header="0" w:footer="1065" w:gutter="0"/>
          <w:cols w:space="720"/>
        </w:sectPr>
      </w:pPr>
    </w:p>
    <w:p w14:paraId="0FC2B5F6" w14:textId="77777777" w:rsidR="00360AF5" w:rsidRDefault="00360AF5">
      <w:pPr>
        <w:spacing w:before="9"/>
        <w:rPr>
          <w:rFonts w:ascii="Calibri" w:eastAsia="Calibri" w:hAnsi="Calibri" w:cs="Calibri"/>
          <w:sz w:val="19"/>
          <w:szCs w:val="19"/>
        </w:rPr>
      </w:pPr>
    </w:p>
    <w:p w14:paraId="3BCB4F5F" w14:textId="77777777" w:rsidR="00360AF5" w:rsidRDefault="00674C3A">
      <w:pPr>
        <w:pStyle w:val="Heading1"/>
        <w:ind w:left="140" w:firstLine="0"/>
        <w:jc w:val="both"/>
      </w:pPr>
      <w:bookmarkStart w:id="196" w:name="_Toc17378909"/>
      <w:r>
        <w:rPr>
          <w:color w:val="5B9AD5"/>
        </w:rPr>
        <w:t xml:space="preserve">4  </w:t>
      </w:r>
      <w:r>
        <w:rPr>
          <w:color w:val="5B9AD5"/>
          <w:spacing w:val="37"/>
        </w:rPr>
        <w:t xml:space="preserve"> </w:t>
      </w:r>
      <w:r>
        <w:rPr>
          <w:color w:val="5B9AD5"/>
          <w:spacing w:val="-1"/>
        </w:rPr>
        <w:t>Decision</w:t>
      </w:r>
      <w:r>
        <w:rPr>
          <w:color w:val="5B9AD5"/>
          <w:spacing w:val="-5"/>
        </w:rPr>
        <w:t xml:space="preserve"> </w:t>
      </w:r>
      <w:r>
        <w:rPr>
          <w:color w:val="5B9AD5"/>
          <w:spacing w:val="-1"/>
        </w:rPr>
        <w:t>making</w:t>
      </w:r>
      <w:bookmarkEnd w:id="196"/>
    </w:p>
    <w:p w14:paraId="01B0C16A" w14:textId="73EB3A07" w:rsidR="00360AF5" w:rsidRDefault="000E5747">
      <w:pPr>
        <w:pStyle w:val="BodyText"/>
        <w:spacing w:before="194" w:line="258" w:lineRule="auto"/>
        <w:ind w:right="136"/>
        <w:jc w:val="both"/>
      </w:pPr>
      <w:r w:rsidRPr="000E5747">
        <w:rPr>
          <w:spacing w:val="-1"/>
        </w:rPr>
        <w:t xml:space="preserve">When the idea is characterized, we have to approve the possibility that is most applicable for the proposed </w:t>
      </w:r>
      <w:r w:rsidR="00E41E57" w:rsidRPr="000E5747">
        <w:rPr>
          <w:spacing w:val="-1"/>
        </w:rPr>
        <w:t>undertaking.</w:t>
      </w:r>
      <w:r w:rsidR="00761783" w:rsidRPr="00761783">
        <w:t xml:space="preserve"> </w:t>
      </w:r>
      <w:r w:rsidR="00761783" w:rsidRPr="00761783">
        <w:rPr>
          <w:spacing w:val="-1"/>
        </w:rPr>
        <w:t>The ultimate result should just incorporate highlights that are possible and applicable to the extent the fulfillment of clients is concerned</w:t>
      </w:r>
      <w:r w:rsidR="00674C3A">
        <w:rPr>
          <w:spacing w:val="-1"/>
        </w:rPr>
        <w:t>.</w:t>
      </w:r>
      <w:r w:rsidR="00674C3A">
        <w:rPr>
          <w:spacing w:val="8"/>
        </w:rPr>
        <w:t xml:space="preserve"> </w:t>
      </w:r>
      <w:r w:rsidR="008D2652" w:rsidRPr="008D2652">
        <w:t>So as to do this, we performed</w:t>
      </w:r>
      <w:r w:rsidR="008D2652">
        <w:rPr>
          <w:spacing w:val="-1"/>
        </w:rPr>
        <w:t xml:space="preserve"> </w:t>
      </w:r>
      <w:r w:rsidR="00DF1701">
        <w:rPr>
          <w:spacing w:val="-1"/>
        </w:rPr>
        <w:t>tr</w:t>
      </w:r>
      <w:r w:rsidR="00674C3A">
        <w:rPr>
          <w:spacing w:val="-1"/>
        </w:rPr>
        <w:t>ade</w:t>
      </w:r>
      <w:r w:rsidR="00674C3A">
        <w:rPr>
          <w:spacing w:val="11"/>
        </w:rPr>
        <w:t xml:space="preserve"> </w:t>
      </w:r>
      <w:r w:rsidR="00674C3A">
        <w:rPr>
          <w:spacing w:val="-1"/>
        </w:rPr>
        <w:t>off</w:t>
      </w:r>
      <w:r w:rsidR="00674C3A">
        <w:rPr>
          <w:spacing w:val="11"/>
        </w:rPr>
        <w:t xml:space="preserve"> </w:t>
      </w:r>
      <w:r w:rsidR="00674C3A">
        <w:rPr>
          <w:spacing w:val="-1"/>
        </w:rPr>
        <w:t>analysis</w:t>
      </w:r>
      <w:r w:rsidR="00674C3A">
        <w:rPr>
          <w:spacing w:val="11"/>
        </w:rPr>
        <w:t xml:space="preserve"> </w:t>
      </w:r>
      <w:r w:rsidR="00674C3A">
        <w:rPr>
          <w:spacing w:val="-1"/>
        </w:rPr>
        <w:t>between</w:t>
      </w:r>
      <w:r w:rsidR="00674C3A">
        <w:rPr>
          <w:spacing w:val="9"/>
        </w:rPr>
        <w:t xml:space="preserve"> </w:t>
      </w:r>
      <w:r w:rsidR="00674C3A">
        <w:rPr>
          <w:spacing w:val="-1"/>
        </w:rPr>
        <w:t>different</w:t>
      </w:r>
      <w:r w:rsidR="00674C3A">
        <w:rPr>
          <w:spacing w:val="8"/>
        </w:rPr>
        <w:t xml:space="preserve"> </w:t>
      </w:r>
      <w:r w:rsidR="00DA31EE" w:rsidRPr="00DA31EE">
        <w:rPr>
          <w:spacing w:val="-1"/>
        </w:rPr>
        <w:t>choices</w:t>
      </w:r>
      <w:r w:rsidR="00B3194E">
        <w:rPr>
          <w:spacing w:val="-1"/>
        </w:rPr>
        <w:t xml:space="preserve"> </w:t>
      </w:r>
      <w:r w:rsidR="00674C3A">
        <w:t xml:space="preserve">we </w:t>
      </w:r>
      <w:r w:rsidR="00674C3A">
        <w:rPr>
          <w:spacing w:val="-1"/>
        </w:rPr>
        <w:t>had</w:t>
      </w:r>
      <w:r w:rsidR="00674C3A">
        <w:rPr>
          <w:spacing w:val="-4"/>
        </w:rPr>
        <w:t xml:space="preserve"> </w:t>
      </w:r>
      <w:r w:rsidR="00674C3A">
        <w:rPr>
          <w:spacing w:val="-1"/>
        </w:rPr>
        <w:t>while</w:t>
      </w:r>
      <w:r w:rsidR="00674C3A">
        <w:t xml:space="preserve"> </w:t>
      </w:r>
      <w:r w:rsidR="00674C3A">
        <w:rPr>
          <w:spacing w:val="-1"/>
        </w:rPr>
        <w:t>developing</w:t>
      </w:r>
      <w:r w:rsidR="00674C3A">
        <w:t xml:space="preserve"> </w:t>
      </w:r>
      <w:r w:rsidR="00156305" w:rsidRPr="00156305">
        <w:rPr>
          <w:spacing w:val="-1"/>
        </w:rPr>
        <w:t>building up this idea to finish up on the best one to approve the idea</w:t>
      </w:r>
      <w:r w:rsidR="00674C3A">
        <w:rPr>
          <w:spacing w:val="-1"/>
        </w:rPr>
        <w:t>.</w:t>
      </w:r>
    </w:p>
    <w:p w14:paraId="74F8A113" w14:textId="77777777" w:rsidR="00360AF5" w:rsidRDefault="00674C3A" w:rsidP="004009D2">
      <w:pPr>
        <w:pStyle w:val="Heading2"/>
        <w:spacing w:before="164"/>
        <w:ind w:left="140" w:firstLine="0"/>
      </w:pPr>
      <w:bookmarkStart w:id="197" w:name="_Toc17378910"/>
      <w:r>
        <w:rPr>
          <w:color w:val="5B9AD5"/>
          <w:spacing w:val="-1"/>
        </w:rPr>
        <w:t>4.1</w:t>
      </w:r>
      <w:r>
        <w:rPr>
          <w:color w:val="5B9AD5"/>
          <w:spacing w:val="-2"/>
        </w:rPr>
        <w:t xml:space="preserve"> </w:t>
      </w:r>
      <w:r>
        <w:rPr>
          <w:color w:val="5B9AD5"/>
          <w:spacing w:val="-1"/>
        </w:rPr>
        <w:t>Trade</w:t>
      </w:r>
      <w:r>
        <w:rPr>
          <w:color w:val="5B9AD5"/>
          <w:spacing w:val="-2"/>
        </w:rPr>
        <w:t xml:space="preserve"> </w:t>
      </w:r>
      <w:r>
        <w:rPr>
          <w:color w:val="5B9AD5"/>
        </w:rPr>
        <w:t xml:space="preserve">off </w:t>
      </w:r>
      <w:r>
        <w:rPr>
          <w:color w:val="5B9AD5"/>
          <w:spacing w:val="-1"/>
        </w:rPr>
        <w:t>Analysis</w:t>
      </w:r>
      <w:bookmarkEnd w:id="197"/>
    </w:p>
    <w:p w14:paraId="01483E22" w14:textId="37D68D8F" w:rsidR="00360AF5" w:rsidRDefault="00674C3A">
      <w:pPr>
        <w:pStyle w:val="BodyText"/>
        <w:spacing w:before="166" w:line="259" w:lineRule="auto"/>
        <w:ind w:right="134"/>
        <w:jc w:val="both"/>
      </w:pPr>
      <w:r>
        <w:rPr>
          <w:spacing w:val="-1"/>
        </w:rPr>
        <w:t>Trade</w:t>
      </w:r>
      <w:r>
        <w:rPr>
          <w:spacing w:val="32"/>
        </w:rPr>
        <w:t xml:space="preserve"> </w:t>
      </w:r>
      <w:r>
        <w:t>off</w:t>
      </w:r>
      <w:r>
        <w:rPr>
          <w:spacing w:val="31"/>
        </w:rPr>
        <w:t xml:space="preserve"> </w:t>
      </w:r>
      <w:r>
        <w:rPr>
          <w:spacing w:val="-1"/>
        </w:rPr>
        <w:t>analysis</w:t>
      </w:r>
      <w:r>
        <w:rPr>
          <w:spacing w:val="31"/>
        </w:rPr>
        <w:t xml:space="preserve"> </w:t>
      </w:r>
      <w:r>
        <w:t>is</w:t>
      </w:r>
      <w:r>
        <w:rPr>
          <w:spacing w:val="32"/>
        </w:rPr>
        <w:t xml:space="preserve"> </w:t>
      </w:r>
      <w:r>
        <w:rPr>
          <w:spacing w:val="-1"/>
        </w:rPr>
        <w:t>basically</w:t>
      </w:r>
      <w:r>
        <w:rPr>
          <w:spacing w:val="34"/>
        </w:rPr>
        <w:t xml:space="preserve"> </w:t>
      </w:r>
      <w:r>
        <w:rPr>
          <w:spacing w:val="-2"/>
        </w:rPr>
        <w:t>assessment</w:t>
      </w:r>
      <w:r>
        <w:rPr>
          <w:spacing w:val="31"/>
        </w:rPr>
        <w:t xml:space="preserve"> </w:t>
      </w:r>
      <w:r>
        <w:t>of</w:t>
      </w:r>
      <w:r>
        <w:rPr>
          <w:spacing w:val="31"/>
        </w:rPr>
        <w:t xml:space="preserve"> </w:t>
      </w:r>
      <w:r>
        <w:rPr>
          <w:spacing w:val="-1"/>
        </w:rPr>
        <w:t>goodness</w:t>
      </w:r>
      <w:r>
        <w:rPr>
          <w:spacing w:val="34"/>
        </w:rPr>
        <w:t xml:space="preserve"> </w:t>
      </w:r>
      <w:r>
        <w:rPr>
          <w:spacing w:val="-1"/>
        </w:rPr>
        <w:t>degrees</w:t>
      </w:r>
      <w:r>
        <w:rPr>
          <w:spacing w:val="31"/>
        </w:rPr>
        <w:t xml:space="preserve"> </w:t>
      </w:r>
      <w:r>
        <w:rPr>
          <w:spacing w:val="-1"/>
        </w:rPr>
        <w:t>to</w:t>
      </w:r>
      <w:r>
        <w:rPr>
          <w:spacing w:val="34"/>
        </w:rPr>
        <w:t xml:space="preserve"> </w:t>
      </w:r>
      <w:r>
        <w:rPr>
          <w:spacing w:val="-1"/>
        </w:rPr>
        <w:t>achieve</w:t>
      </w:r>
      <w:r>
        <w:rPr>
          <w:spacing w:val="35"/>
        </w:rPr>
        <w:t xml:space="preserve"> </w:t>
      </w:r>
      <w:r>
        <w:t>a</w:t>
      </w:r>
      <w:r w:rsidR="009E7090">
        <w:t>n</w:t>
      </w:r>
      <w:r>
        <w:rPr>
          <w:spacing w:val="31"/>
        </w:rPr>
        <w:t xml:space="preserve"> </w:t>
      </w:r>
      <w:r w:rsidR="00B00AA2" w:rsidRPr="00B00AA2">
        <w:rPr>
          <w:spacing w:val="-1"/>
        </w:rPr>
        <w:t>equalization</w:t>
      </w:r>
      <w:r w:rsidR="00B00AA2">
        <w:rPr>
          <w:spacing w:val="-1"/>
        </w:rPr>
        <w:t xml:space="preserve"> </w:t>
      </w:r>
      <w:r>
        <w:rPr>
          <w:spacing w:val="-1"/>
        </w:rPr>
        <w:t>among</w:t>
      </w:r>
      <w:r>
        <w:rPr>
          <w:spacing w:val="32"/>
        </w:rPr>
        <w:t xml:space="preserve"> </w:t>
      </w:r>
      <w:r>
        <w:rPr>
          <w:spacing w:val="-1"/>
        </w:rPr>
        <w:t>different</w:t>
      </w:r>
      <w:r>
        <w:rPr>
          <w:rFonts w:ascii="Times New Roman"/>
          <w:spacing w:val="65"/>
        </w:rPr>
        <w:t xml:space="preserve"> </w:t>
      </w:r>
      <w:r>
        <w:rPr>
          <w:spacing w:val="-1"/>
        </w:rPr>
        <w:t>goodness</w:t>
      </w:r>
      <w:r>
        <w:rPr>
          <w:spacing w:val="4"/>
        </w:rPr>
        <w:t xml:space="preserve"> </w:t>
      </w:r>
      <w:r w:rsidR="00F8463E" w:rsidRPr="00F8463E">
        <w:rPr>
          <w:spacing w:val="-1"/>
        </w:rPr>
        <w:t>estimates</w:t>
      </w:r>
      <w:r w:rsidR="00F8463E">
        <w:rPr>
          <w:spacing w:val="-1"/>
        </w:rPr>
        <w:t xml:space="preserve"> </w:t>
      </w:r>
      <w:r>
        <w:rPr>
          <w:spacing w:val="-1"/>
        </w:rPr>
        <w:t>based</w:t>
      </w:r>
      <w:r>
        <w:rPr>
          <w:spacing w:val="4"/>
        </w:rPr>
        <w:t xml:space="preserve"> </w:t>
      </w:r>
      <w:r>
        <w:t>on</w:t>
      </w:r>
      <w:r>
        <w:rPr>
          <w:spacing w:val="7"/>
        </w:rPr>
        <w:t xml:space="preserve"> </w:t>
      </w:r>
      <w:r>
        <w:rPr>
          <w:spacing w:val="-1"/>
        </w:rPr>
        <w:t>the</w:t>
      </w:r>
      <w:r>
        <w:rPr>
          <w:spacing w:val="5"/>
        </w:rPr>
        <w:t xml:space="preserve"> </w:t>
      </w:r>
      <w:r>
        <w:rPr>
          <w:spacing w:val="-1"/>
        </w:rPr>
        <w:t>weightage</w:t>
      </w:r>
      <w:r>
        <w:rPr>
          <w:spacing w:val="5"/>
        </w:rPr>
        <w:t xml:space="preserve"> </w:t>
      </w:r>
      <w:r>
        <w:rPr>
          <w:spacing w:val="-1"/>
        </w:rPr>
        <w:t>we</w:t>
      </w:r>
      <w:r>
        <w:rPr>
          <w:spacing w:val="7"/>
        </w:rPr>
        <w:t xml:space="preserve"> </w:t>
      </w:r>
      <w:r>
        <w:rPr>
          <w:spacing w:val="-1"/>
        </w:rPr>
        <w:t>provide</w:t>
      </w:r>
      <w:r>
        <w:rPr>
          <w:spacing w:val="8"/>
        </w:rPr>
        <w:t xml:space="preserve"> </w:t>
      </w:r>
      <w:r>
        <w:rPr>
          <w:spacing w:val="-1"/>
        </w:rPr>
        <w:t>to</w:t>
      </w:r>
      <w:r>
        <w:rPr>
          <w:spacing w:val="6"/>
        </w:rPr>
        <w:t xml:space="preserve"> </w:t>
      </w:r>
      <w:r>
        <w:t>each</w:t>
      </w:r>
      <w:r>
        <w:rPr>
          <w:spacing w:val="4"/>
        </w:rPr>
        <w:t xml:space="preserve"> </w:t>
      </w:r>
      <w:r>
        <w:t>of</w:t>
      </w:r>
      <w:r>
        <w:rPr>
          <w:spacing w:val="5"/>
        </w:rPr>
        <w:t xml:space="preserve"> </w:t>
      </w:r>
      <w:r>
        <w:rPr>
          <w:spacing w:val="-1"/>
        </w:rPr>
        <w:t>them.</w:t>
      </w:r>
      <w:r>
        <w:rPr>
          <w:spacing w:val="4"/>
        </w:rPr>
        <w:t xml:space="preserve"> </w:t>
      </w:r>
      <w:r w:rsidR="003F4E72" w:rsidRPr="003F4E72">
        <w:rPr>
          <w:spacing w:val="-1"/>
        </w:rPr>
        <w:t>While assessing we consider</w:t>
      </w:r>
      <w:r w:rsidR="003F4E72">
        <w:rPr>
          <w:spacing w:val="-1"/>
        </w:rPr>
        <w:t xml:space="preserve">, </w:t>
      </w:r>
      <w:r>
        <w:t>we</w:t>
      </w:r>
      <w:r>
        <w:rPr>
          <w:spacing w:val="7"/>
        </w:rPr>
        <w:t xml:space="preserve"> </w:t>
      </w:r>
      <w:r>
        <w:rPr>
          <w:spacing w:val="-1"/>
        </w:rPr>
        <w:t>consider,</w:t>
      </w:r>
      <w:r>
        <w:rPr>
          <w:rFonts w:ascii="Times New Roman"/>
          <w:spacing w:val="65"/>
        </w:rPr>
        <w:t xml:space="preserve"> </w:t>
      </w:r>
      <w:r>
        <w:rPr>
          <w:spacing w:val="-1"/>
        </w:rPr>
        <w:t>performance,</w:t>
      </w:r>
      <w:r>
        <w:rPr>
          <w:spacing w:val="17"/>
        </w:rPr>
        <w:t xml:space="preserve"> </w:t>
      </w:r>
      <w:r w:rsidR="0050462E" w:rsidRPr="0050462E">
        <w:rPr>
          <w:spacing w:val="-1"/>
        </w:rPr>
        <w:t>similarity</w:t>
      </w:r>
      <w:r>
        <w:rPr>
          <w:spacing w:val="-1"/>
        </w:rPr>
        <w:t>,</w:t>
      </w:r>
      <w:r>
        <w:rPr>
          <w:spacing w:val="19"/>
        </w:rPr>
        <w:t xml:space="preserve"> </w:t>
      </w:r>
      <w:r>
        <w:rPr>
          <w:spacing w:val="-1"/>
        </w:rPr>
        <w:t>program</w:t>
      </w:r>
      <w:r>
        <w:rPr>
          <w:spacing w:val="20"/>
        </w:rPr>
        <w:t xml:space="preserve"> </w:t>
      </w:r>
      <w:r>
        <w:rPr>
          <w:spacing w:val="-1"/>
        </w:rPr>
        <w:t>cost</w:t>
      </w:r>
      <w:r>
        <w:rPr>
          <w:spacing w:val="20"/>
        </w:rPr>
        <w:t xml:space="preserve"> </w:t>
      </w:r>
      <w:r>
        <w:rPr>
          <w:spacing w:val="-1"/>
        </w:rPr>
        <w:t>and</w:t>
      </w:r>
      <w:r>
        <w:rPr>
          <w:spacing w:val="22"/>
        </w:rPr>
        <w:t xml:space="preserve"> </w:t>
      </w:r>
      <w:r>
        <w:rPr>
          <w:spacing w:val="-1"/>
        </w:rPr>
        <w:t>schedule</w:t>
      </w:r>
      <w:r>
        <w:rPr>
          <w:spacing w:val="19"/>
        </w:rPr>
        <w:t xml:space="preserve"> </w:t>
      </w:r>
      <w:r>
        <w:rPr>
          <w:spacing w:val="-1"/>
        </w:rPr>
        <w:t>and</w:t>
      </w:r>
      <w:r>
        <w:rPr>
          <w:spacing w:val="18"/>
        </w:rPr>
        <w:t xml:space="preserve"> </w:t>
      </w:r>
      <w:r>
        <w:rPr>
          <w:spacing w:val="-1"/>
        </w:rPr>
        <w:t>also</w:t>
      </w:r>
      <w:r>
        <w:rPr>
          <w:spacing w:val="18"/>
        </w:rPr>
        <w:t xml:space="preserve"> </w:t>
      </w:r>
      <w:r>
        <w:t>the</w:t>
      </w:r>
      <w:r>
        <w:rPr>
          <w:spacing w:val="19"/>
        </w:rPr>
        <w:t xml:space="preserve"> </w:t>
      </w:r>
      <w:r>
        <w:rPr>
          <w:spacing w:val="-1"/>
        </w:rPr>
        <w:t>risk</w:t>
      </w:r>
      <w:r>
        <w:rPr>
          <w:spacing w:val="16"/>
        </w:rPr>
        <w:t xml:space="preserve"> </w:t>
      </w:r>
      <w:r>
        <w:rPr>
          <w:spacing w:val="-1"/>
        </w:rPr>
        <w:t>involved</w:t>
      </w:r>
      <w:r>
        <w:rPr>
          <w:spacing w:val="19"/>
        </w:rPr>
        <w:t xml:space="preserve"> </w:t>
      </w:r>
      <w:r>
        <w:t>in</w:t>
      </w:r>
      <w:r>
        <w:rPr>
          <w:spacing w:val="18"/>
        </w:rPr>
        <w:t xml:space="preserve"> </w:t>
      </w:r>
      <w:r>
        <w:rPr>
          <w:spacing w:val="-1"/>
        </w:rPr>
        <w:t>achieving</w:t>
      </w:r>
      <w:r w:rsidR="005D7A93" w:rsidRPr="005D7A93">
        <w:rPr>
          <w:spacing w:val="-1"/>
        </w:rPr>
        <w:t xml:space="preserve"> every one of these </w:t>
      </w:r>
      <w:r w:rsidR="00352E4A" w:rsidRPr="005D7A93">
        <w:rPr>
          <w:spacing w:val="-1"/>
        </w:rPr>
        <w:t>parameters.</w:t>
      </w:r>
      <w:r>
        <w:rPr>
          <w:spacing w:val="-8"/>
        </w:rPr>
        <w:t xml:space="preserve"> </w:t>
      </w:r>
      <w:r>
        <w:rPr>
          <w:spacing w:val="-1"/>
        </w:rPr>
        <w:t>The</w:t>
      </w:r>
      <w:r>
        <w:rPr>
          <w:spacing w:val="-5"/>
        </w:rPr>
        <w:t xml:space="preserve"> </w:t>
      </w:r>
      <w:r>
        <w:rPr>
          <w:spacing w:val="-1"/>
        </w:rPr>
        <w:t>proposed</w:t>
      </w:r>
      <w:r>
        <w:rPr>
          <w:spacing w:val="-4"/>
        </w:rPr>
        <w:t xml:space="preserve"> </w:t>
      </w:r>
      <w:r>
        <w:rPr>
          <w:spacing w:val="-1"/>
        </w:rPr>
        <w:t>design</w:t>
      </w:r>
      <w:r>
        <w:rPr>
          <w:spacing w:val="-6"/>
        </w:rPr>
        <w:t xml:space="preserve"> </w:t>
      </w:r>
      <w:r>
        <w:rPr>
          <w:spacing w:val="-1"/>
        </w:rPr>
        <w:t>feature</w:t>
      </w:r>
      <w:r>
        <w:rPr>
          <w:spacing w:val="-7"/>
        </w:rPr>
        <w:t xml:space="preserve"> </w:t>
      </w:r>
      <w:r>
        <w:rPr>
          <w:spacing w:val="-1"/>
        </w:rPr>
        <w:t>has</w:t>
      </w:r>
      <w:r>
        <w:rPr>
          <w:spacing w:val="-5"/>
        </w:rPr>
        <w:t xml:space="preserve"> </w:t>
      </w:r>
      <w:r>
        <w:rPr>
          <w:spacing w:val="-1"/>
        </w:rPr>
        <w:t>to</w:t>
      </w:r>
      <w:r>
        <w:rPr>
          <w:spacing w:val="-5"/>
        </w:rPr>
        <w:t xml:space="preserve"> </w:t>
      </w:r>
      <w:r>
        <w:rPr>
          <w:spacing w:val="-1"/>
        </w:rPr>
        <w:t>be</w:t>
      </w:r>
      <w:r>
        <w:rPr>
          <w:spacing w:val="-4"/>
        </w:rPr>
        <w:t xml:space="preserve"> </w:t>
      </w:r>
      <w:r>
        <w:rPr>
          <w:spacing w:val="-1"/>
        </w:rPr>
        <w:t>stressed</w:t>
      </w:r>
      <w:r>
        <w:rPr>
          <w:spacing w:val="-5"/>
        </w:rPr>
        <w:t xml:space="preserve"> </w:t>
      </w:r>
      <w:r>
        <w:rPr>
          <w:spacing w:val="-1"/>
        </w:rPr>
        <w:t>to</w:t>
      </w:r>
      <w:r>
        <w:rPr>
          <w:spacing w:val="-5"/>
        </w:rPr>
        <w:t xml:space="preserve"> </w:t>
      </w:r>
      <w:r>
        <w:rPr>
          <w:spacing w:val="-1"/>
        </w:rPr>
        <w:t>extreme</w:t>
      </w:r>
      <w:r>
        <w:rPr>
          <w:spacing w:val="-4"/>
        </w:rPr>
        <w:t xml:space="preserve"> </w:t>
      </w:r>
      <w:r>
        <w:rPr>
          <w:spacing w:val="-1"/>
        </w:rPr>
        <w:t>limits</w:t>
      </w:r>
      <w:r>
        <w:rPr>
          <w:spacing w:val="-4"/>
        </w:rPr>
        <w:t xml:space="preserve"> </w:t>
      </w:r>
      <w:r>
        <w:rPr>
          <w:spacing w:val="-1"/>
        </w:rPr>
        <w:t>to</w:t>
      </w:r>
      <w:r>
        <w:rPr>
          <w:spacing w:val="-4"/>
        </w:rPr>
        <w:t xml:space="preserve"> </w:t>
      </w:r>
      <w:r>
        <w:rPr>
          <w:spacing w:val="-1"/>
        </w:rPr>
        <w:t>ensure</w:t>
      </w:r>
      <w:r>
        <w:rPr>
          <w:spacing w:val="-6"/>
        </w:rPr>
        <w:t xml:space="preserve"> </w:t>
      </w:r>
      <w:r>
        <w:t>that</w:t>
      </w:r>
      <w:r>
        <w:rPr>
          <w:spacing w:val="-5"/>
        </w:rPr>
        <w:t xml:space="preserve"> </w:t>
      </w:r>
      <w:r>
        <w:rPr>
          <w:spacing w:val="-2"/>
        </w:rPr>
        <w:t>it</w:t>
      </w:r>
      <w:r>
        <w:rPr>
          <w:spacing w:val="-5"/>
        </w:rPr>
        <w:t xml:space="preserve"> </w:t>
      </w:r>
      <w:r>
        <w:t>is</w:t>
      </w:r>
      <w:r>
        <w:rPr>
          <w:spacing w:val="-4"/>
        </w:rPr>
        <w:t xml:space="preserve"> </w:t>
      </w:r>
      <w:r>
        <w:rPr>
          <w:spacing w:val="-1"/>
        </w:rPr>
        <w:t>not</w:t>
      </w:r>
      <w:r>
        <w:rPr>
          <w:rFonts w:ascii="Times New Roman"/>
          <w:spacing w:val="39"/>
        </w:rPr>
        <w:t xml:space="preserve"> </w:t>
      </w:r>
      <w:r>
        <w:rPr>
          <w:spacing w:val="-1"/>
        </w:rPr>
        <w:t>just</w:t>
      </w:r>
      <w:r>
        <w:rPr>
          <w:spacing w:val="3"/>
        </w:rPr>
        <w:t xml:space="preserve"> </w:t>
      </w:r>
      <w:r>
        <w:rPr>
          <w:spacing w:val="-1"/>
        </w:rPr>
        <w:t>marginally</w:t>
      </w:r>
      <w:r>
        <w:rPr>
          <w:spacing w:val="3"/>
        </w:rPr>
        <w:t xml:space="preserve"> </w:t>
      </w:r>
      <w:r>
        <w:rPr>
          <w:spacing w:val="-1"/>
        </w:rPr>
        <w:t>satisfactory.</w:t>
      </w:r>
      <w:r>
        <w:t xml:space="preserve"> As</w:t>
      </w:r>
      <w:r>
        <w:rPr>
          <w:spacing w:val="3"/>
        </w:rPr>
        <w:t xml:space="preserve"> </w:t>
      </w:r>
      <w:r>
        <w:rPr>
          <w:spacing w:val="-1"/>
        </w:rPr>
        <w:t>we</w:t>
      </w:r>
      <w:r>
        <w:rPr>
          <w:spacing w:val="3"/>
        </w:rPr>
        <w:t xml:space="preserve"> </w:t>
      </w:r>
      <w:r>
        <w:t>are in</w:t>
      </w:r>
      <w:r>
        <w:rPr>
          <w:spacing w:val="1"/>
        </w:rPr>
        <w:t xml:space="preserve"> </w:t>
      </w:r>
      <w:r>
        <w:t>the</w:t>
      </w:r>
      <w:r>
        <w:rPr>
          <w:spacing w:val="1"/>
        </w:rPr>
        <w:t xml:space="preserve"> </w:t>
      </w:r>
      <w:r>
        <w:rPr>
          <w:spacing w:val="-1"/>
        </w:rPr>
        <w:t>conceptual</w:t>
      </w:r>
      <w:r>
        <w:rPr>
          <w:spacing w:val="2"/>
        </w:rPr>
        <w:t xml:space="preserve"> </w:t>
      </w:r>
      <w:r>
        <w:rPr>
          <w:spacing w:val="-1"/>
        </w:rPr>
        <w:t>stage,</w:t>
      </w:r>
      <w:r>
        <w:t xml:space="preserve"> </w:t>
      </w:r>
      <w:r w:rsidR="00EE02A0" w:rsidRPr="00EE02A0">
        <w:rPr>
          <w:spacing w:val="-1"/>
        </w:rPr>
        <w:t xml:space="preserve">approval can be considered as a bit of contention with some proof dependent on effectively existing </w:t>
      </w:r>
      <w:r w:rsidR="004C0792">
        <w:rPr>
          <w:spacing w:val="-1"/>
        </w:rPr>
        <w:t>solutions</w:t>
      </w:r>
      <w:r w:rsidR="00EE02A0" w:rsidRPr="00EE02A0">
        <w:rPr>
          <w:spacing w:val="-1"/>
        </w:rPr>
        <w:t>.</w:t>
      </w:r>
    </w:p>
    <w:p w14:paraId="4B845BDE" w14:textId="2DC1D533" w:rsidR="00360AF5" w:rsidRDefault="00674C3A">
      <w:pPr>
        <w:pStyle w:val="BodyText"/>
        <w:spacing w:before="158" w:line="260" w:lineRule="auto"/>
        <w:ind w:right="134"/>
        <w:jc w:val="both"/>
      </w:pPr>
      <w:r>
        <w:t>We</w:t>
      </w:r>
      <w:r>
        <w:rPr>
          <w:spacing w:val="17"/>
        </w:rPr>
        <w:t xml:space="preserve"> </w:t>
      </w:r>
      <w:r>
        <w:rPr>
          <w:spacing w:val="-1"/>
        </w:rPr>
        <w:t>decided</w:t>
      </w:r>
      <w:r>
        <w:rPr>
          <w:spacing w:val="13"/>
        </w:rPr>
        <w:t xml:space="preserve"> </w:t>
      </w:r>
      <w:r>
        <w:t>to</w:t>
      </w:r>
      <w:r>
        <w:rPr>
          <w:spacing w:val="16"/>
        </w:rPr>
        <w:t xml:space="preserve"> </w:t>
      </w:r>
      <w:r>
        <w:rPr>
          <w:spacing w:val="-1"/>
        </w:rPr>
        <w:t>perform</w:t>
      </w:r>
      <w:r>
        <w:rPr>
          <w:spacing w:val="16"/>
        </w:rPr>
        <w:t xml:space="preserve"> </w:t>
      </w:r>
      <w:r>
        <w:t>a</w:t>
      </w:r>
      <w:r>
        <w:rPr>
          <w:spacing w:val="16"/>
        </w:rPr>
        <w:t xml:space="preserve"> </w:t>
      </w:r>
      <w:r>
        <w:rPr>
          <w:spacing w:val="-1"/>
        </w:rPr>
        <w:t>tradeoff</w:t>
      </w:r>
      <w:r>
        <w:rPr>
          <w:spacing w:val="14"/>
        </w:rPr>
        <w:t xml:space="preserve"> </w:t>
      </w:r>
      <w:r>
        <w:rPr>
          <w:spacing w:val="-1"/>
        </w:rPr>
        <w:t>analysis</w:t>
      </w:r>
      <w:r>
        <w:rPr>
          <w:spacing w:val="14"/>
        </w:rPr>
        <w:t xml:space="preserve"> </w:t>
      </w:r>
      <w:r>
        <w:rPr>
          <w:spacing w:val="-1"/>
        </w:rPr>
        <w:t>with</w:t>
      </w:r>
      <w:r>
        <w:rPr>
          <w:spacing w:val="17"/>
        </w:rPr>
        <w:t xml:space="preserve"> </w:t>
      </w:r>
      <w:r>
        <w:rPr>
          <w:spacing w:val="-1"/>
        </w:rPr>
        <w:t>the</w:t>
      </w:r>
      <w:r>
        <w:rPr>
          <w:spacing w:val="15"/>
        </w:rPr>
        <w:t xml:space="preserve"> </w:t>
      </w:r>
      <w:r>
        <w:t>options</w:t>
      </w:r>
      <w:r>
        <w:rPr>
          <w:spacing w:val="17"/>
        </w:rPr>
        <w:t xml:space="preserve"> </w:t>
      </w:r>
      <w:r>
        <w:rPr>
          <w:spacing w:val="-1"/>
        </w:rPr>
        <w:t>for</w:t>
      </w:r>
      <w:r>
        <w:rPr>
          <w:spacing w:val="16"/>
        </w:rPr>
        <w:t xml:space="preserve"> </w:t>
      </w:r>
      <w:r>
        <w:rPr>
          <w:spacing w:val="-1"/>
        </w:rPr>
        <w:t>providing</w:t>
      </w:r>
      <w:r>
        <w:rPr>
          <w:spacing w:val="17"/>
        </w:rPr>
        <w:t xml:space="preserve"> </w:t>
      </w:r>
      <w:r>
        <w:rPr>
          <w:spacing w:val="-1"/>
        </w:rPr>
        <w:t>Security</w:t>
      </w:r>
      <w:r>
        <w:rPr>
          <w:spacing w:val="16"/>
        </w:rPr>
        <w:t xml:space="preserve"> </w:t>
      </w:r>
      <w:r>
        <w:t>to</w:t>
      </w:r>
      <w:r>
        <w:rPr>
          <w:spacing w:val="16"/>
        </w:rPr>
        <w:t xml:space="preserve"> </w:t>
      </w:r>
      <w:r>
        <w:rPr>
          <w:spacing w:val="-1"/>
        </w:rPr>
        <w:t>rented</w:t>
      </w:r>
      <w:r>
        <w:rPr>
          <w:spacing w:val="17"/>
        </w:rPr>
        <w:t xml:space="preserve"> </w:t>
      </w:r>
      <w:r w:rsidR="00C8092F">
        <w:rPr>
          <w:spacing w:val="-1"/>
        </w:rPr>
        <w:t>car</w:t>
      </w:r>
      <w:r>
        <w:rPr>
          <w:spacing w:val="-1"/>
        </w:rPr>
        <w:t>s.</w:t>
      </w:r>
      <w:r>
        <w:rPr>
          <w:spacing w:val="13"/>
        </w:rPr>
        <w:t xml:space="preserve"> </w:t>
      </w:r>
      <w:r w:rsidR="002B71B9" w:rsidRPr="002B71B9">
        <w:rPr>
          <w:spacing w:val="-2"/>
        </w:rPr>
        <w:t xml:space="preserve">The </w:t>
      </w:r>
      <w:r w:rsidR="00AA2CC5">
        <w:rPr>
          <w:spacing w:val="-2"/>
        </w:rPr>
        <w:t>choices</w:t>
      </w:r>
      <w:r w:rsidR="00297081">
        <w:rPr>
          <w:spacing w:val="-2"/>
        </w:rPr>
        <w:t xml:space="preserve"> (alternatives)</w:t>
      </w:r>
      <w:r w:rsidR="002B71B9" w:rsidRPr="002B71B9">
        <w:rPr>
          <w:spacing w:val="-2"/>
        </w:rPr>
        <w:t xml:space="preserve"> we had for this situation were</w:t>
      </w:r>
    </w:p>
    <w:p w14:paraId="2FC5325C" w14:textId="77777777" w:rsidR="00360AF5" w:rsidRDefault="00674C3A">
      <w:pPr>
        <w:pStyle w:val="BodyText"/>
        <w:numPr>
          <w:ilvl w:val="0"/>
          <w:numId w:val="1"/>
        </w:numPr>
        <w:tabs>
          <w:tab w:val="left" w:pos="861"/>
        </w:tabs>
        <w:spacing w:before="160"/>
      </w:pPr>
      <w:r>
        <w:rPr>
          <w:spacing w:val="-1"/>
        </w:rPr>
        <w:t>Insurance</w:t>
      </w:r>
    </w:p>
    <w:p w14:paraId="3B29C924" w14:textId="77777777" w:rsidR="00360AF5" w:rsidRDefault="00674C3A">
      <w:pPr>
        <w:pStyle w:val="BodyText"/>
        <w:numPr>
          <w:ilvl w:val="0"/>
          <w:numId w:val="1"/>
        </w:numPr>
        <w:tabs>
          <w:tab w:val="left" w:pos="861"/>
        </w:tabs>
        <w:spacing w:before="132"/>
      </w:pPr>
      <w:r>
        <w:t>User</w:t>
      </w:r>
      <w:r>
        <w:rPr>
          <w:spacing w:val="-1"/>
        </w:rPr>
        <w:t xml:space="preserve"> pays the</w:t>
      </w:r>
      <w:r>
        <w:rPr>
          <w:spacing w:val="-2"/>
        </w:rPr>
        <w:t xml:space="preserve"> </w:t>
      </w:r>
      <w:r>
        <w:rPr>
          <w:spacing w:val="-1"/>
        </w:rPr>
        <w:t>deposit</w:t>
      </w:r>
    </w:p>
    <w:p w14:paraId="4D163C20" w14:textId="77777777" w:rsidR="00360AF5" w:rsidRDefault="00674C3A">
      <w:pPr>
        <w:pStyle w:val="BodyText"/>
        <w:numPr>
          <w:ilvl w:val="0"/>
          <w:numId w:val="1"/>
        </w:numPr>
        <w:tabs>
          <w:tab w:val="left" w:pos="861"/>
        </w:tabs>
        <w:spacing w:before="135"/>
      </w:pPr>
      <w:r>
        <w:rPr>
          <w:spacing w:val="-1"/>
        </w:rPr>
        <w:t>Freezing Credits</w:t>
      </w:r>
      <w:r>
        <w:rPr>
          <w:spacing w:val="-3"/>
        </w:rPr>
        <w:t xml:space="preserve"> </w:t>
      </w:r>
      <w:r>
        <w:t>as</w:t>
      </w:r>
      <w:r>
        <w:rPr>
          <w:spacing w:val="-1"/>
        </w:rPr>
        <w:t xml:space="preserve"> </w:t>
      </w:r>
      <w:r>
        <w:t>a</w:t>
      </w:r>
      <w:r>
        <w:rPr>
          <w:spacing w:val="1"/>
        </w:rPr>
        <w:t xml:space="preserve"> </w:t>
      </w:r>
      <w:r>
        <w:rPr>
          <w:spacing w:val="-1"/>
        </w:rPr>
        <w:t>deposit</w:t>
      </w:r>
    </w:p>
    <w:p w14:paraId="078F04EC" w14:textId="77777777" w:rsidR="00BA2671" w:rsidRDefault="00BA2671">
      <w:pPr>
        <w:pStyle w:val="BodyText"/>
        <w:spacing w:before="37" w:line="360" w:lineRule="auto"/>
        <w:ind w:right="138"/>
        <w:jc w:val="both"/>
      </w:pPr>
    </w:p>
    <w:p w14:paraId="432E5AC2" w14:textId="7B5F06A6" w:rsidR="00360AF5" w:rsidRDefault="00674C3A">
      <w:pPr>
        <w:pStyle w:val="BodyText"/>
        <w:spacing w:before="37" w:line="360" w:lineRule="auto"/>
        <w:ind w:right="138"/>
        <w:jc w:val="both"/>
      </w:pPr>
      <w:r>
        <w:t>We</w:t>
      </w:r>
      <w:r>
        <w:rPr>
          <w:spacing w:val="7"/>
        </w:rPr>
        <w:t xml:space="preserve"> </w:t>
      </w:r>
      <w:r>
        <w:rPr>
          <w:spacing w:val="-1"/>
        </w:rPr>
        <w:t>decided</w:t>
      </w:r>
      <w:r>
        <w:rPr>
          <w:spacing w:val="4"/>
        </w:rPr>
        <w:t xml:space="preserve"> </w:t>
      </w:r>
      <w:r>
        <w:t>to</w:t>
      </w:r>
      <w:r>
        <w:rPr>
          <w:spacing w:val="6"/>
        </w:rPr>
        <w:t xml:space="preserve"> </w:t>
      </w:r>
      <w:r>
        <w:rPr>
          <w:spacing w:val="-1"/>
        </w:rPr>
        <w:t>rank</w:t>
      </w:r>
      <w:r>
        <w:rPr>
          <w:spacing w:val="6"/>
        </w:rPr>
        <w:t xml:space="preserve"> </w:t>
      </w:r>
      <w:r>
        <w:rPr>
          <w:spacing w:val="-1"/>
        </w:rPr>
        <w:t>them</w:t>
      </w:r>
      <w:r>
        <w:rPr>
          <w:spacing w:val="5"/>
        </w:rPr>
        <w:t xml:space="preserve"> </w:t>
      </w:r>
      <w:r>
        <w:rPr>
          <w:spacing w:val="-1"/>
        </w:rPr>
        <w:t>based</w:t>
      </w:r>
      <w:r>
        <w:rPr>
          <w:spacing w:val="6"/>
        </w:rPr>
        <w:t xml:space="preserve"> </w:t>
      </w:r>
      <w:r>
        <w:t>on</w:t>
      </w:r>
      <w:r>
        <w:rPr>
          <w:spacing w:val="4"/>
        </w:rPr>
        <w:t xml:space="preserve"> </w:t>
      </w:r>
      <w:r>
        <w:rPr>
          <w:spacing w:val="-1"/>
        </w:rPr>
        <w:t>different</w:t>
      </w:r>
      <w:r>
        <w:rPr>
          <w:spacing w:val="6"/>
        </w:rPr>
        <w:t xml:space="preserve"> </w:t>
      </w:r>
      <w:r>
        <w:rPr>
          <w:spacing w:val="-1"/>
        </w:rPr>
        <w:t>criteria</w:t>
      </w:r>
      <w:r>
        <w:rPr>
          <w:spacing w:val="4"/>
        </w:rPr>
        <w:t xml:space="preserve"> </w:t>
      </w:r>
      <w:r>
        <w:t>that</w:t>
      </w:r>
      <w:r>
        <w:rPr>
          <w:spacing w:val="7"/>
        </w:rPr>
        <w:t xml:space="preserve"> </w:t>
      </w:r>
      <w:r>
        <w:rPr>
          <w:spacing w:val="-1"/>
        </w:rPr>
        <w:t>could</w:t>
      </w:r>
      <w:r>
        <w:rPr>
          <w:spacing w:val="7"/>
        </w:rPr>
        <w:t xml:space="preserve"> </w:t>
      </w:r>
      <w:r>
        <w:rPr>
          <w:spacing w:val="-1"/>
        </w:rPr>
        <w:t>be</w:t>
      </w:r>
      <w:r>
        <w:rPr>
          <w:spacing w:val="5"/>
        </w:rPr>
        <w:t xml:space="preserve"> </w:t>
      </w:r>
      <w:r>
        <w:t>a</w:t>
      </w:r>
      <w:r>
        <w:rPr>
          <w:spacing w:val="7"/>
        </w:rPr>
        <w:t xml:space="preserve"> </w:t>
      </w:r>
      <w:r>
        <w:rPr>
          <w:spacing w:val="-1"/>
        </w:rPr>
        <w:t>factor</w:t>
      </w:r>
      <w:r>
        <w:rPr>
          <w:spacing w:val="4"/>
        </w:rPr>
        <w:t xml:space="preserve"> </w:t>
      </w:r>
      <w:r>
        <w:rPr>
          <w:spacing w:val="-1"/>
        </w:rPr>
        <w:t>validating</w:t>
      </w:r>
      <w:r>
        <w:rPr>
          <w:spacing w:val="7"/>
        </w:rPr>
        <w:t xml:space="preserve"> </w:t>
      </w:r>
      <w:r>
        <w:t>the</w:t>
      </w:r>
      <w:r>
        <w:rPr>
          <w:spacing w:val="5"/>
        </w:rPr>
        <w:t xml:space="preserve"> </w:t>
      </w:r>
      <w:r>
        <w:rPr>
          <w:spacing w:val="-1"/>
        </w:rPr>
        <w:t>concept</w:t>
      </w:r>
      <w:r>
        <w:rPr>
          <w:spacing w:val="7"/>
        </w:rPr>
        <w:t xml:space="preserve"> </w:t>
      </w:r>
      <w:r>
        <w:rPr>
          <w:spacing w:val="-2"/>
        </w:rPr>
        <w:t>based</w:t>
      </w:r>
      <w:r>
        <w:rPr>
          <w:rFonts w:ascii="Times New Roman"/>
          <w:spacing w:val="81"/>
        </w:rPr>
        <w:t xml:space="preserve"> </w:t>
      </w:r>
      <w:r>
        <w:t>on</w:t>
      </w:r>
      <w:r>
        <w:rPr>
          <w:spacing w:val="-3"/>
        </w:rPr>
        <w:t xml:space="preserve"> </w:t>
      </w:r>
      <w:r>
        <w:rPr>
          <w:spacing w:val="-1"/>
        </w:rPr>
        <w:t>evidence</w:t>
      </w:r>
      <w:r>
        <w:rPr>
          <w:spacing w:val="-4"/>
        </w:rPr>
        <w:t xml:space="preserve"> </w:t>
      </w:r>
      <w:r>
        <w:t>we</w:t>
      </w:r>
      <w:r>
        <w:rPr>
          <w:spacing w:val="-4"/>
        </w:rPr>
        <w:t xml:space="preserve"> </w:t>
      </w:r>
      <w:r>
        <w:rPr>
          <w:spacing w:val="-1"/>
        </w:rPr>
        <w:t>see</w:t>
      </w:r>
      <w:r>
        <w:rPr>
          <w:spacing w:val="-3"/>
        </w:rPr>
        <w:t xml:space="preserve"> </w:t>
      </w:r>
      <w:r>
        <w:rPr>
          <w:spacing w:val="-1"/>
        </w:rPr>
        <w:t>among</w:t>
      </w:r>
      <w:r>
        <w:rPr>
          <w:spacing w:val="-8"/>
        </w:rPr>
        <w:t xml:space="preserve"> </w:t>
      </w:r>
      <w:r>
        <w:t>the</w:t>
      </w:r>
      <w:r>
        <w:rPr>
          <w:spacing w:val="-2"/>
        </w:rPr>
        <w:t xml:space="preserve"> </w:t>
      </w:r>
      <w:r>
        <w:rPr>
          <w:spacing w:val="-1"/>
        </w:rPr>
        <w:t>current</w:t>
      </w:r>
      <w:r>
        <w:rPr>
          <w:spacing w:val="-3"/>
        </w:rPr>
        <w:t xml:space="preserve"> </w:t>
      </w:r>
      <w:r>
        <w:rPr>
          <w:spacing w:val="-1"/>
        </w:rPr>
        <w:t>rental</w:t>
      </w:r>
      <w:r>
        <w:rPr>
          <w:spacing w:val="-2"/>
        </w:rPr>
        <w:t xml:space="preserve"> </w:t>
      </w:r>
      <w:r>
        <w:rPr>
          <w:spacing w:val="-1"/>
        </w:rPr>
        <w:t>services.</w:t>
      </w:r>
      <w:r>
        <w:rPr>
          <w:spacing w:val="-8"/>
        </w:rPr>
        <w:t xml:space="preserve"> </w:t>
      </w:r>
      <w:r>
        <w:rPr>
          <w:spacing w:val="-1"/>
        </w:rPr>
        <w:t>The</w:t>
      </w:r>
      <w:r>
        <w:rPr>
          <w:spacing w:val="-2"/>
        </w:rPr>
        <w:t xml:space="preserve"> </w:t>
      </w:r>
      <w:r>
        <w:rPr>
          <w:spacing w:val="-1"/>
        </w:rPr>
        <w:t>different</w:t>
      </w:r>
      <w:r>
        <w:rPr>
          <w:spacing w:val="-4"/>
        </w:rPr>
        <w:t xml:space="preserve"> </w:t>
      </w:r>
      <w:r>
        <w:rPr>
          <w:spacing w:val="-1"/>
        </w:rPr>
        <w:t>criterions</w:t>
      </w:r>
      <w:r>
        <w:rPr>
          <w:spacing w:val="-5"/>
        </w:rPr>
        <w:t xml:space="preserve"> </w:t>
      </w:r>
      <w:r>
        <w:t>we</w:t>
      </w:r>
      <w:r>
        <w:rPr>
          <w:spacing w:val="-6"/>
        </w:rPr>
        <w:t xml:space="preserve"> </w:t>
      </w:r>
      <w:r>
        <w:rPr>
          <w:spacing w:val="-1"/>
        </w:rPr>
        <w:t>considered</w:t>
      </w:r>
      <w:r>
        <w:rPr>
          <w:spacing w:val="-5"/>
        </w:rPr>
        <w:t xml:space="preserve"> </w:t>
      </w:r>
      <w:r>
        <w:rPr>
          <w:spacing w:val="-1"/>
        </w:rPr>
        <w:t>to</w:t>
      </w:r>
      <w:r>
        <w:rPr>
          <w:spacing w:val="-3"/>
        </w:rPr>
        <w:t xml:space="preserve"> </w:t>
      </w:r>
      <w:r>
        <w:rPr>
          <w:spacing w:val="-1"/>
        </w:rPr>
        <w:t>evaluate</w:t>
      </w:r>
      <w:r>
        <w:rPr>
          <w:rFonts w:ascii="Times New Roman"/>
          <w:spacing w:val="73"/>
        </w:rPr>
        <w:t xml:space="preserve"> </w:t>
      </w:r>
      <w:r>
        <w:t>the</w:t>
      </w:r>
      <w:r>
        <w:rPr>
          <w:spacing w:val="-1"/>
        </w:rPr>
        <w:t xml:space="preserve"> tradeoff</w:t>
      </w:r>
      <w:r>
        <w:rPr>
          <w:spacing w:val="-3"/>
        </w:rPr>
        <w:t xml:space="preserve"> </w:t>
      </w:r>
      <w:r>
        <w:rPr>
          <w:spacing w:val="-1"/>
        </w:rPr>
        <w:t>were</w:t>
      </w:r>
      <w:r>
        <w:rPr>
          <w:spacing w:val="1"/>
        </w:rPr>
        <w:t xml:space="preserve"> </w:t>
      </w:r>
      <w:r>
        <w:t>as</w:t>
      </w:r>
      <w:r>
        <w:rPr>
          <w:spacing w:val="-2"/>
        </w:rPr>
        <w:t xml:space="preserve"> </w:t>
      </w:r>
      <w:r>
        <w:rPr>
          <w:spacing w:val="-1"/>
        </w:rPr>
        <w:t>stated</w:t>
      </w:r>
      <w:r>
        <w:rPr>
          <w:spacing w:val="-3"/>
        </w:rPr>
        <w:t xml:space="preserve"> </w:t>
      </w:r>
      <w:r>
        <w:rPr>
          <w:spacing w:val="-1"/>
        </w:rPr>
        <w:t>below</w:t>
      </w:r>
    </w:p>
    <w:p w14:paraId="645C921A" w14:textId="77777777" w:rsidR="00360AF5" w:rsidRDefault="00674C3A">
      <w:pPr>
        <w:pStyle w:val="BodyText"/>
        <w:spacing w:before="158"/>
        <w:jc w:val="both"/>
      </w:pPr>
      <w:r>
        <w:rPr>
          <w:spacing w:val="-1"/>
        </w:rPr>
        <w:t>Criterion</w:t>
      </w:r>
      <w:r>
        <w:rPr>
          <w:spacing w:val="-3"/>
        </w:rPr>
        <w:t xml:space="preserve"> </w:t>
      </w:r>
      <w:r>
        <w:rPr>
          <w:spacing w:val="-1"/>
        </w:rPr>
        <w:t>used</w:t>
      </w:r>
    </w:p>
    <w:p w14:paraId="4E5DD02D" w14:textId="77777777" w:rsidR="00360AF5" w:rsidRDefault="00360AF5">
      <w:pPr>
        <w:spacing w:before="3"/>
        <w:rPr>
          <w:rFonts w:ascii="Calibri" w:eastAsia="Calibri" w:hAnsi="Calibri" w:cs="Calibri"/>
        </w:rPr>
      </w:pPr>
    </w:p>
    <w:p w14:paraId="00083B4C" w14:textId="77777777" w:rsidR="00360AF5" w:rsidRDefault="00674C3A">
      <w:pPr>
        <w:pStyle w:val="BodyText"/>
        <w:numPr>
          <w:ilvl w:val="0"/>
          <w:numId w:val="1"/>
        </w:numPr>
        <w:tabs>
          <w:tab w:val="left" w:pos="861"/>
        </w:tabs>
      </w:pPr>
      <w:r>
        <w:rPr>
          <w:spacing w:val="-1"/>
        </w:rPr>
        <w:t>Reliability</w:t>
      </w:r>
      <w:r>
        <w:rPr>
          <w:spacing w:val="-2"/>
        </w:rPr>
        <w:t xml:space="preserve"> </w:t>
      </w:r>
      <w:r>
        <w:t>of</w:t>
      </w:r>
      <w:r>
        <w:rPr>
          <w:spacing w:val="-3"/>
        </w:rPr>
        <w:t xml:space="preserve"> </w:t>
      </w:r>
      <w:r>
        <w:rPr>
          <w:spacing w:val="-1"/>
        </w:rPr>
        <w:t>transaction-</w:t>
      </w:r>
      <w:r>
        <w:t xml:space="preserve"> </w:t>
      </w:r>
      <w:r>
        <w:rPr>
          <w:spacing w:val="-1"/>
        </w:rPr>
        <w:t>Terms</w:t>
      </w:r>
      <w:r>
        <w:rPr>
          <w:spacing w:val="-2"/>
        </w:rPr>
        <w:t xml:space="preserve"> </w:t>
      </w:r>
      <w:r>
        <w:t>&amp;</w:t>
      </w:r>
      <w:r>
        <w:rPr>
          <w:spacing w:val="-2"/>
        </w:rPr>
        <w:t xml:space="preserve"> </w:t>
      </w:r>
      <w:r>
        <w:rPr>
          <w:spacing w:val="-1"/>
        </w:rPr>
        <w:t>conditions involved</w:t>
      </w:r>
    </w:p>
    <w:p w14:paraId="56D78A21" w14:textId="77777777" w:rsidR="00360AF5" w:rsidRDefault="00674C3A">
      <w:pPr>
        <w:pStyle w:val="BodyText"/>
        <w:numPr>
          <w:ilvl w:val="0"/>
          <w:numId w:val="1"/>
        </w:numPr>
        <w:tabs>
          <w:tab w:val="left" w:pos="861"/>
        </w:tabs>
        <w:spacing w:before="132"/>
      </w:pPr>
      <w:r>
        <w:rPr>
          <w:spacing w:val="-1"/>
        </w:rPr>
        <w:t>Easiness-</w:t>
      </w:r>
    </w:p>
    <w:p w14:paraId="25DB04AF" w14:textId="77777777" w:rsidR="00360AF5" w:rsidRDefault="00674C3A">
      <w:pPr>
        <w:pStyle w:val="BodyText"/>
        <w:numPr>
          <w:ilvl w:val="0"/>
          <w:numId w:val="1"/>
        </w:numPr>
        <w:tabs>
          <w:tab w:val="left" w:pos="861"/>
        </w:tabs>
        <w:spacing w:before="135"/>
      </w:pPr>
      <w:r>
        <w:t>Time</w:t>
      </w:r>
      <w:r>
        <w:rPr>
          <w:spacing w:val="-2"/>
        </w:rPr>
        <w:t xml:space="preserve"> </w:t>
      </w:r>
      <w:r>
        <w:rPr>
          <w:spacing w:val="-1"/>
        </w:rPr>
        <w:t>taken to</w:t>
      </w:r>
      <w:r>
        <w:t xml:space="preserve"> </w:t>
      </w:r>
      <w:r>
        <w:rPr>
          <w:spacing w:val="-1"/>
        </w:rPr>
        <w:t>return-</w:t>
      </w:r>
    </w:p>
    <w:p w14:paraId="5E4F75E1" w14:textId="77777777" w:rsidR="00360AF5" w:rsidRDefault="00674C3A">
      <w:pPr>
        <w:pStyle w:val="BodyText"/>
        <w:numPr>
          <w:ilvl w:val="0"/>
          <w:numId w:val="1"/>
        </w:numPr>
        <w:tabs>
          <w:tab w:val="left" w:pos="861"/>
        </w:tabs>
        <w:spacing w:before="135"/>
      </w:pPr>
      <w:r>
        <w:rPr>
          <w:spacing w:val="-1"/>
        </w:rPr>
        <w:t>Transaction Security-</w:t>
      </w:r>
      <w:r>
        <w:t xml:space="preserve"> </w:t>
      </w:r>
      <w:r>
        <w:rPr>
          <w:spacing w:val="-1"/>
        </w:rPr>
        <w:t>How</w:t>
      </w:r>
      <w:r>
        <w:rPr>
          <w:spacing w:val="-2"/>
        </w:rPr>
        <w:t xml:space="preserve"> </w:t>
      </w:r>
      <w:r>
        <w:rPr>
          <w:spacing w:val="-1"/>
        </w:rPr>
        <w:t>secure</w:t>
      </w:r>
      <w:r>
        <w:rPr>
          <w:spacing w:val="1"/>
        </w:rPr>
        <w:t xml:space="preserve"> </w:t>
      </w:r>
      <w:r>
        <w:rPr>
          <w:spacing w:val="-2"/>
        </w:rPr>
        <w:t>it</w:t>
      </w:r>
      <w:r>
        <w:t xml:space="preserve"> is</w:t>
      </w:r>
    </w:p>
    <w:p w14:paraId="296A1D72" w14:textId="77777777" w:rsidR="00360AF5" w:rsidRDefault="00674C3A">
      <w:pPr>
        <w:pStyle w:val="BodyText"/>
        <w:numPr>
          <w:ilvl w:val="0"/>
          <w:numId w:val="1"/>
        </w:numPr>
        <w:tabs>
          <w:tab w:val="left" w:pos="861"/>
        </w:tabs>
        <w:spacing w:before="135"/>
        <w:rPr>
          <w:rFonts w:cs="Calibri"/>
        </w:rPr>
      </w:pPr>
      <w:r>
        <w:rPr>
          <w:spacing w:val="-1"/>
        </w:rPr>
        <w:t>Cost-Effectiveness</w:t>
      </w:r>
      <w:r>
        <w:rPr>
          <w:spacing w:val="4"/>
        </w:rPr>
        <w:t xml:space="preserve"> </w:t>
      </w:r>
      <w:r>
        <w:rPr>
          <w:rFonts w:cs="Calibri"/>
        </w:rPr>
        <w:t>–</w:t>
      </w:r>
      <w:r>
        <w:rPr>
          <w:rFonts w:cs="Calibri"/>
          <w:spacing w:val="1"/>
        </w:rPr>
        <w:t xml:space="preserve"> </w:t>
      </w:r>
      <w:r>
        <w:rPr>
          <w:rFonts w:cs="Calibri"/>
        </w:rPr>
        <w:t>We</w:t>
      </w:r>
      <w:r>
        <w:rPr>
          <w:rFonts w:cs="Calibri"/>
          <w:spacing w:val="1"/>
        </w:rPr>
        <w:t xml:space="preserve"> </w:t>
      </w:r>
      <w:r>
        <w:rPr>
          <w:rFonts w:cs="Calibri"/>
          <w:spacing w:val="-1"/>
        </w:rPr>
        <w:t>must</w:t>
      </w:r>
      <w:r>
        <w:rPr>
          <w:rFonts w:cs="Calibri"/>
          <w:spacing w:val="3"/>
        </w:rPr>
        <w:t xml:space="preserve"> </w:t>
      </w:r>
      <w:r>
        <w:rPr>
          <w:rFonts w:cs="Calibri"/>
          <w:spacing w:val="-1"/>
        </w:rPr>
        <w:t>pay</w:t>
      </w:r>
      <w:r>
        <w:rPr>
          <w:rFonts w:cs="Calibri"/>
          <w:spacing w:val="3"/>
        </w:rPr>
        <w:t xml:space="preserve"> </w:t>
      </w:r>
      <w:r>
        <w:rPr>
          <w:rFonts w:cs="Calibri"/>
          <w:spacing w:val="-2"/>
        </w:rPr>
        <w:t>premium</w:t>
      </w:r>
      <w:r>
        <w:rPr>
          <w:rFonts w:cs="Calibri"/>
          <w:spacing w:val="3"/>
        </w:rPr>
        <w:t xml:space="preserve"> </w:t>
      </w:r>
      <w:r>
        <w:rPr>
          <w:rFonts w:cs="Calibri"/>
        </w:rPr>
        <w:t>in</w:t>
      </w:r>
      <w:r>
        <w:rPr>
          <w:rFonts w:cs="Calibri"/>
          <w:spacing w:val="1"/>
        </w:rPr>
        <w:t xml:space="preserve"> </w:t>
      </w:r>
      <w:r>
        <w:rPr>
          <w:rFonts w:cs="Calibri"/>
          <w:spacing w:val="-1"/>
        </w:rPr>
        <w:t>case</w:t>
      </w:r>
      <w:r>
        <w:rPr>
          <w:rFonts w:cs="Calibri"/>
        </w:rPr>
        <w:t xml:space="preserve"> of </w:t>
      </w:r>
      <w:r>
        <w:rPr>
          <w:rFonts w:cs="Calibri"/>
          <w:spacing w:val="-1"/>
        </w:rPr>
        <w:t>insurance…</w:t>
      </w:r>
      <w:r>
        <w:rPr>
          <w:rFonts w:cs="Calibri"/>
          <w:spacing w:val="2"/>
        </w:rPr>
        <w:t xml:space="preserve"> </w:t>
      </w:r>
      <w:r>
        <w:rPr>
          <w:rFonts w:cs="Calibri"/>
        </w:rPr>
        <w:t xml:space="preserve">for </w:t>
      </w:r>
      <w:r>
        <w:rPr>
          <w:rFonts w:cs="Calibri"/>
          <w:spacing w:val="-1"/>
        </w:rPr>
        <w:t>other</w:t>
      </w:r>
      <w:r>
        <w:rPr>
          <w:rFonts w:cs="Calibri"/>
          <w:spacing w:val="3"/>
        </w:rPr>
        <w:t xml:space="preserve"> </w:t>
      </w:r>
      <w:r>
        <w:rPr>
          <w:rFonts w:cs="Calibri"/>
          <w:spacing w:val="-1"/>
        </w:rPr>
        <w:t xml:space="preserve">transaction </w:t>
      </w:r>
      <w:r>
        <w:rPr>
          <w:rFonts w:cs="Calibri"/>
        </w:rPr>
        <w:t>we</w:t>
      </w:r>
      <w:r>
        <w:rPr>
          <w:rFonts w:cs="Calibri"/>
          <w:spacing w:val="3"/>
        </w:rPr>
        <w:t xml:space="preserve"> </w:t>
      </w:r>
      <w:r>
        <w:rPr>
          <w:rFonts w:cs="Calibri"/>
          <w:spacing w:val="-2"/>
        </w:rPr>
        <w:t>don’t</w:t>
      </w:r>
    </w:p>
    <w:p w14:paraId="66F856AF" w14:textId="77777777" w:rsidR="00360AF5" w:rsidRDefault="00674C3A">
      <w:pPr>
        <w:pStyle w:val="BodyText"/>
        <w:spacing w:before="132"/>
        <w:ind w:left="860"/>
      </w:pPr>
      <w:r>
        <w:rPr>
          <w:spacing w:val="-1"/>
        </w:rPr>
        <w:t>have</w:t>
      </w:r>
      <w:r>
        <w:t xml:space="preserve"> </w:t>
      </w:r>
      <w:r>
        <w:rPr>
          <w:spacing w:val="-1"/>
        </w:rPr>
        <w:t>to</w:t>
      </w:r>
      <w:r>
        <w:t xml:space="preserve"> </w:t>
      </w:r>
      <w:r>
        <w:rPr>
          <w:spacing w:val="-2"/>
        </w:rPr>
        <w:t>pay</w:t>
      </w:r>
      <w:r>
        <w:t xml:space="preserve"> </w:t>
      </w:r>
      <w:r>
        <w:rPr>
          <w:spacing w:val="-1"/>
        </w:rPr>
        <w:t>fee</w:t>
      </w:r>
    </w:p>
    <w:p w14:paraId="60226139" w14:textId="77777777" w:rsidR="00360AF5" w:rsidRDefault="00360AF5">
      <w:pPr>
        <w:spacing w:before="2"/>
        <w:rPr>
          <w:rFonts w:ascii="Calibri" w:eastAsia="Calibri" w:hAnsi="Calibri" w:cs="Calibri"/>
        </w:rPr>
      </w:pPr>
    </w:p>
    <w:p w14:paraId="21F8A5E5" w14:textId="7C34EE55" w:rsidR="00360AF5" w:rsidRDefault="00674C3A">
      <w:pPr>
        <w:pStyle w:val="BodyText"/>
        <w:spacing w:line="258" w:lineRule="auto"/>
        <w:ind w:right="136"/>
        <w:jc w:val="both"/>
      </w:pPr>
      <w:r>
        <w:rPr>
          <w:spacing w:val="-1"/>
        </w:rPr>
        <w:t>The</w:t>
      </w:r>
      <w:r>
        <w:rPr>
          <w:spacing w:val="3"/>
        </w:rPr>
        <w:t xml:space="preserve"> </w:t>
      </w:r>
      <w:r>
        <w:rPr>
          <w:spacing w:val="-1"/>
        </w:rPr>
        <w:t>table</w:t>
      </w:r>
      <w:r>
        <w:rPr>
          <w:spacing w:val="2"/>
        </w:rPr>
        <w:t xml:space="preserve"> </w:t>
      </w:r>
      <w:r w:rsidR="0072093A" w:rsidRPr="0072093A">
        <w:rPr>
          <w:spacing w:val="-2"/>
        </w:rPr>
        <w:t>beneath</w:t>
      </w:r>
      <w:r w:rsidR="0072093A">
        <w:rPr>
          <w:spacing w:val="-2"/>
        </w:rPr>
        <w:t xml:space="preserve"> </w:t>
      </w:r>
      <w:r w:rsidR="00831F0A" w:rsidRPr="00831F0A">
        <w:rPr>
          <w:spacing w:val="-2"/>
        </w:rPr>
        <w:t>demonstrates</w:t>
      </w:r>
      <w:r w:rsidR="00831F0A">
        <w:rPr>
          <w:spacing w:val="-2"/>
        </w:rPr>
        <w:t xml:space="preserve"> </w:t>
      </w:r>
      <w:r>
        <w:rPr>
          <w:spacing w:val="-1"/>
        </w:rPr>
        <w:t>the</w:t>
      </w:r>
      <w:r>
        <w:t xml:space="preserve"> </w:t>
      </w:r>
      <w:r>
        <w:rPr>
          <w:spacing w:val="-1"/>
        </w:rPr>
        <w:t xml:space="preserve">tradeoff analysis </w:t>
      </w:r>
      <w:r>
        <w:t>we</w:t>
      </w:r>
      <w:r>
        <w:rPr>
          <w:spacing w:val="1"/>
        </w:rPr>
        <w:t xml:space="preserve"> </w:t>
      </w:r>
      <w:r>
        <w:rPr>
          <w:spacing w:val="-1"/>
        </w:rPr>
        <w:t>performed.</w:t>
      </w:r>
      <w:r>
        <w:rPr>
          <w:spacing w:val="-2"/>
        </w:rPr>
        <w:t xml:space="preserve"> </w:t>
      </w:r>
      <w:r>
        <w:t>Each</w:t>
      </w:r>
      <w:r>
        <w:rPr>
          <w:spacing w:val="-1"/>
        </w:rPr>
        <w:t xml:space="preserve"> criterion</w:t>
      </w:r>
      <w:r>
        <w:t xml:space="preserve"> </w:t>
      </w:r>
      <w:r w:rsidR="00025A27">
        <w:rPr>
          <w:spacing w:val="-1"/>
        </w:rPr>
        <w:t>was</w:t>
      </w:r>
      <w:r>
        <w:rPr>
          <w:spacing w:val="3"/>
        </w:rPr>
        <w:t xml:space="preserve"> </w:t>
      </w:r>
      <w:r>
        <w:rPr>
          <w:spacing w:val="-1"/>
        </w:rPr>
        <w:t xml:space="preserve">given </w:t>
      </w:r>
      <w:r>
        <w:t>a</w:t>
      </w:r>
      <w:r>
        <w:rPr>
          <w:spacing w:val="-1"/>
        </w:rPr>
        <w:t xml:space="preserve"> weightage</w:t>
      </w:r>
      <w:r>
        <w:rPr>
          <w:spacing w:val="1"/>
        </w:rPr>
        <w:t xml:space="preserve"> </w:t>
      </w:r>
      <w:r>
        <w:rPr>
          <w:spacing w:val="-1"/>
        </w:rPr>
        <w:t>based</w:t>
      </w:r>
      <w:r>
        <w:rPr>
          <w:rFonts w:ascii="Times New Roman"/>
          <w:spacing w:val="91"/>
        </w:rPr>
        <w:t xml:space="preserve"> </w:t>
      </w:r>
      <w:r>
        <w:t>on</w:t>
      </w:r>
      <w:r>
        <w:rPr>
          <w:spacing w:val="25"/>
        </w:rPr>
        <w:t xml:space="preserve"> </w:t>
      </w:r>
      <w:r>
        <w:t>our</w:t>
      </w:r>
      <w:r>
        <w:rPr>
          <w:spacing w:val="26"/>
        </w:rPr>
        <w:t xml:space="preserve"> </w:t>
      </w:r>
      <w:r>
        <w:rPr>
          <w:spacing w:val="-1"/>
        </w:rPr>
        <w:t>knowledge</w:t>
      </w:r>
      <w:r>
        <w:rPr>
          <w:spacing w:val="27"/>
        </w:rPr>
        <w:t xml:space="preserve"> </w:t>
      </w:r>
      <w:r>
        <w:rPr>
          <w:spacing w:val="-1"/>
        </w:rPr>
        <w:t>about</w:t>
      </w:r>
      <w:r>
        <w:rPr>
          <w:spacing w:val="28"/>
        </w:rPr>
        <w:t xml:space="preserve"> </w:t>
      </w:r>
      <w:r>
        <w:rPr>
          <w:spacing w:val="-1"/>
        </w:rPr>
        <w:t>the</w:t>
      </w:r>
      <w:r>
        <w:rPr>
          <w:spacing w:val="27"/>
        </w:rPr>
        <w:t xml:space="preserve"> </w:t>
      </w:r>
      <w:r>
        <w:rPr>
          <w:spacing w:val="-1"/>
        </w:rPr>
        <w:t>existing</w:t>
      </w:r>
      <w:r>
        <w:rPr>
          <w:spacing w:val="25"/>
        </w:rPr>
        <w:t xml:space="preserve"> </w:t>
      </w:r>
      <w:r>
        <w:rPr>
          <w:spacing w:val="-1"/>
        </w:rPr>
        <w:t>solutions</w:t>
      </w:r>
      <w:r>
        <w:rPr>
          <w:spacing w:val="26"/>
        </w:rPr>
        <w:t xml:space="preserve"> </w:t>
      </w:r>
      <w:r>
        <w:t>in</w:t>
      </w:r>
      <w:r>
        <w:rPr>
          <w:spacing w:val="26"/>
        </w:rPr>
        <w:t xml:space="preserve"> </w:t>
      </w:r>
      <w:r>
        <w:rPr>
          <w:spacing w:val="-1"/>
        </w:rPr>
        <w:t>the</w:t>
      </w:r>
      <w:r>
        <w:rPr>
          <w:spacing w:val="27"/>
        </w:rPr>
        <w:t xml:space="preserve"> </w:t>
      </w:r>
      <w:r>
        <w:rPr>
          <w:spacing w:val="-1"/>
        </w:rPr>
        <w:t>market.</w:t>
      </w:r>
      <w:r>
        <w:rPr>
          <w:spacing w:val="26"/>
        </w:rPr>
        <w:t xml:space="preserve"> </w:t>
      </w:r>
      <w:r>
        <w:rPr>
          <w:spacing w:val="-2"/>
        </w:rPr>
        <w:t>The</w:t>
      </w:r>
      <w:r>
        <w:rPr>
          <w:spacing w:val="28"/>
        </w:rPr>
        <w:t xml:space="preserve"> </w:t>
      </w:r>
      <w:r>
        <w:rPr>
          <w:spacing w:val="-1"/>
        </w:rPr>
        <w:t>highest</w:t>
      </w:r>
      <w:r>
        <w:rPr>
          <w:spacing w:val="27"/>
        </w:rPr>
        <w:t xml:space="preserve"> </w:t>
      </w:r>
      <w:r>
        <w:rPr>
          <w:spacing w:val="-1"/>
        </w:rPr>
        <w:t>weightage</w:t>
      </w:r>
      <w:r>
        <w:rPr>
          <w:spacing w:val="26"/>
        </w:rPr>
        <w:t xml:space="preserve"> </w:t>
      </w:r>
      <w:r>
        <w:t>was</w:t>
      </w:r>
      <w:r>
        <w:rPr>
          <w:spacing w:val="26"/>
        </w:rPr>
        <w:t xml:space="preserve"> </w:t>
      </w:r>
      <w:r>
        <w:rPr>
          <w:spacing w:val="-1"/>
        </w:rPr>
        <w:t>defined</w:t>
      </w:r>
      <w:r>
        <w:rPr>
          <w:spacing w:val="27"/>
        </w:rPr>
        <w:t xml:space="preserve"> </w:t>
      </w:r>
      <w:r>
        <w:rPr>
          <w:spacing w:val="-2"/>
        </w:rPr>
        <w:t>for</w:t>
      </w:r>
      <w:r>
        <w:rPr>
          <w:rFonts w:ascii="Times New Roman"/>
          <w:spacing w:val="75"/>
        </w:rPr>
        <w:t xml:space="preserve"> </w:t>
      </w:r>
      <w:r>
        <w:rPr>
          <w:spacing w:val="-1"/>
        </w:rPr>
        <w:t>easiness</w:t>
      </w:r>
      <w:r>
        <w:rPr>
          <w:spacing w:val="9"/>
        </w:rPr>
        <w:t xml:space="preserve"> </w:t>
      </w:r>
      <w:r>
        <w:t>of</w:t>
      </w:r>
      <w:r>
        <w:rPr>
          <w:spacing w:val="12"/>
        </w:rPr>
        <w:t xml:space="preserve"> </w:t>
      </w:r>
      <w:r>
        <w:rPr>
          <w:spacing w:val="-2"/>
        </w:rPr>
        <w:t>use</w:t>
      </w:r>
      <w:r>
        <w:rPr>
          <w:spacing w:val="12"/>
        </w:rPr>
        <w:t xml:space="preserve"> </w:t>
      </w:r>
      <w:r>
        <w:rPr>
          <w:spacing w:val="-1"/>
        </w:rPr>
        <w:t>followed</w:t>
      </w:r>
      <w:r>
        <w:rPr>
          <w:spacing w:val="12"/>
        </w:rPr>
        <w:t xml:space="preserve"> </w:t>
      </w:r>
      <w:r>
        <w:rPr>
          <w:spacing w:val="-2"/>
        </w:rPr>
        <w:t>by</w:t>
      </w:r>
      <w:r>
        <w:rPr>
          <w:spacing w:val="13"/>
        </w:rPr>
        <w:t xml:space="preserve"> </w:t>
      </w:r>
      <w:r>
        <w:rPr>
          <w:spacing w:val="-1"/>
        </w:rPr>
        <w:t>time</w:t>
      </w:r>
      <w:r>
        <w:rPr>
          <w:spacing w:val="10"/>
        </w:rPr>
        <w:t xml:space="preserve"> </w:t>
      </w:r>
      <w:r>
        <w:rPr>
          <w:spacing w:val="-1"/>
        </w:rPr>
        <w:t>consumed</w:t>
      </w:r>
      <w:r>
        <w:rPr>
          <w:spacing w:val="9"/>
        </w:rPr>
        <w:t xml:space="preserve"> </w:t>
      </w:r>
      <w:r>
        <w:rPr>
          <w:spacing w:val="-1"/>
        </w:rPr>
        <w:t>and</w:t>
      </w:r>
      <w:r>
        <w:rPr>
          <w:spacing w:val="12"/>
        </w:rPr>
        <w:t xml:space="preserve"> </w:t>
      </w:r>
      <w:r>
        <w:rPr>
          <w:spacing w:val="-1"/>
        </w:rPr>
        <w:t>also</w:t>
      </w:r>
      <w:r>
        <w:rPr>
          <w:spacing w:val="8"/>
        </w:rPr>
        <w:t xml:space="preserve"> </w:t>
      </w:r>
      <w:r>
        <w:rPr>
          <w:spacing w:val="-1"/>
        </w:rPr>
        <w:t>security</w:t>
      </w:r>
      <w:r>
        <w:rPr>
          <w:spacing w:val="10"/>
        </w:rPr>
        <w:t xml:space="preserve"> </w:t>
      </w:r>
      <w:r>
        <w:t>in</w:t>
      </w:r>
      <w:r>
        <w:rPr>
          <w:spacing w:val="12"/>
        </w:rPr>
        <w:t xml:space="preserve"> </w:t>
      </w:r>
      <w:r>
        <w:rPr>
          <w:spacing w:val="-1"/>
        </w:rPr>
        <w:t>transactions.</w:t>
      </w:r>
      <w:r>
        <w:rPr>
          <w:spacing w:val="9"/>
        </w:rPr>
        <w:t xml:space="preserve"> </w:t>
      </w:r>
      <w:r>
        <w:rPr>
          <w:spacing w:val="-2"/>
        </w:rPr>
        <w:t>The</w:t>
      </w:r>
      <w:r>
        <w:rPr>
          <w:spacing w:val="12"/>
        </w:rPr>
        <w:t xml:space="preserve"> </w:t>
      </w:r>
      <w:r>
        <w:rPr>
          <w:spacing w:val="-1"/>
        </w:rPr>
        <w:t>least</w:t>
      </w:r>
      <w:r>
        <w:rPr>
          <w:spacing w:val="12"/>
        </w:rPr>
        <w:t xml:space="preserve"> </w:t>
      </w:r>
      <w:r>
        <w:rPr>
          <w:spacing w:val="-1"/>
        </w:rPr>
        <w:t>weightage</w:t>
      </w:r>
      <w:r>
        <w:rPr>
          <w:spacing w:val="10"/>
        </w:rPr>
        <w:t xml:space="preserve"> </w:t>
      </w:r>
      <w:r w:rsidR="00025A27">
        <w:t>was</w:t>
      </w:r>
      <w:r>
        <w:rPr>
          <w:rFonts w:ascii="Times New Roman"/>
          <w:spacing w:val="89"/>
        </w:rPr>
        <w:t xml:space="preserve"> </w:t>
      </w:r>
      <w:r>
        <w:rPr>
          <w:spacing w:val="-1"/>
        </w:rPr>
        <w:t>for</w:t>
      </w:r>
      <w:r>
        <w:t xml:space="preserve"> </w:t>
      </w:r>
      <w:r>
        <w:rPr>
          <w:spacing w:val="-1"/>
        </w:rPr>
        <w:t>transparency</w:t>
      </w:r>
      <w:r>
        <w:rPr>
          <w:spacing w:val="-3"/>
        </w:rPr>
        <w:t xml:space="preserve"> </w:t>
      </w:r>
      <w:r>
        <w:t>and</w:t>
      </w:r>
      <w:r>
        <w:rPr>
          <w:spacing w:val="-2"/>
        </w:rPr>
        <w:t xml:space="preserve"> </w:t>
      </w:r>
      <w:r>
        <w:rPr>
          <w:spacing w:val="-1"/>
        </w:rPr>
        <w:t>also cost</w:t>
      </w:r>
      <w:r>
        <w:rPr>
          <w:spacing w:val="-2"/>
        </w:rPr>
        <w:t xml:space="preserve"> </w:t>
      </w:r>
      <w:r>
        <w:rPr>
          <w:spacing w:val="-1"/>
        </w:rPr>
        <w:t>effectiveness</w:t>
      </w:r>
      <w:r>
        <w:rPr>
          <w:spacing w:val="-3"/>
        </w:rPr>
        <w:t xml:space="preserve"> </w:t>
      </w:r>
      <w:r>
        <w:t>of</w:t>
      </w:r>
      <w:r>
        <w:rPr>
          <w:spacing w:val="-3"/>
        </w:rPr>
        <w:t xml:space="preserve"> </w:t>
      </w:r>
      <w:r>
        <w:t xml:space="preserve">the </w:t>
      </w:r>
      <w:r>
        <w:rPr>
          <w:spacing w:val="-1"/>
        </w:rPr>
        <w:t>feature.</w:t>
      </w:r>
    </w:p>
    <w:p w14:paraId="5B010207" w14:textId="77777777" w:rsidR="00360AF5" w:rsidRDefault="00360AF5">
      <w:pPr>
        <w:spacing w:before="5"/>
        <w:rPr>
          <w:rFonts w:ascii="Calibri" w:eastAsia="Calibri" w:hAnsi="Calibri" w:cs="Calibri"/>
          <w:sz w:val="13"/>
          <w:szCs w:val="13"/>
        </w:rPr>
      </w:pPr>
    </w:p>
    <w:tbl>
      <w:tblPr>
        <w:tblStyle w:val="TableNormal1"/>
        <w:tblW w:w="0" w:type="auto"/>
        <w:tblInd w:w="139" w:type="dxa"/>
        <w:tblLayout w:type="fixed"/>
        <w:tblLook w:val="01E0" w:firstRow="1" w:lastRow="1" w:firstColumn="1" w:lastColumn="1" w:noHBand="0" w:noVBand="0"/>
      </w:tblPr>
      <w:tblGrid>
        <w:gridCol w:w="2516"/>
        <w:gridCol w:w="883"/>
        <w:gridCol w:w="850"/>
        <w:gridCol w:w="1135"/>
        <w:gridCol w:w="992"/>
        <w:gridCol w:w="1061"/>
        <w:gridCol w:w="1071"/>
        <w:gridCol w:w="845"/>
      </w:tblGrid>
      <w:tr w:rsidR="00360AF5" w14:paraId="60CC17E0" w14:textId="77777777">
        <w:trPr>
          <w:trHeight w:hRule="exact" w:val="857"/>
        </w:trPr>
        <w:tc>
          <w:tcPr>
            <w:tcW w:w="3399" w:type="dxa"/>
            <w:gridSpan w:val="2"/>
            <w:tcBorders>
              <w:top w:val="single" w:sz="5" w:space="0" w:color="8DAADB"/>
              <w:left w:val="single" w:sz="5" w:space="0" w:color="8DAADB"/>
              <w:bottom w:val="single" w:sz="5" w:space="0" w:color="8DAADB"/>
              <w:right w:val="single" w:sz="5" w:space="0" w:color="8DAADB"/>
            </w:tcBorders>
            <w:shd w:val="clear" w:color="auto" w:fill="4471C4"/>
          </w:tcPr>
          <w:p w14:paraId="50B7BD74" w14:textId="77777777" w:rsidR="00360AF5" w:rsidRDefault="00360AF5"/>
        </w:tc>
        <w:tc>
          <w:tcPr>
            <w:tcW w:w="1985" w:type="dxa"/>
            <w:gridSpan w:val="2"/>
            <w:tcBorders>
              <w:top w:val="single" w:sz="5" w:space="0" w:color="8DAADB"/>
              <w:left w:val="single" w:sz="5" w:space="0" w:color="8DAADB"/>
              <w:bottom w:val="single" w:sz="5" w:space="0" w:color="8DAADB"/>
              <w:right w:val="single" w:sz="5" w:space="0" w:color="8DAADB"/>
            </w:tcBorders>
            <w:shd w:val="clear" w:color="auto" w:fill="4471C4"/>
          </w:tcPr>
          <w:p w14:paraId="33EBEF19" w14:textId="77777777" w:rsidR="00360AF5" w:rsidRDefault="00674C3A">
            <w:pPr>
              <w:pStyle w:val="TableParagraph"/>
              <w:ind w:left="471" w:right="392" w:hanging="80"/>
              <w:rPr>
                <w:rFonts w:ascii="Calibri" w:eastAsia="Calibri" w:hAnsi="Calibri" w:cs="Calibri"/>
              </w:rPr>
            </w:pPr>
            <w:r>
              <w:rPr>
                <w:rFonts w:ascii="Calibri"/>
                <w:b/>
                <w:spacing w:val="-1"/>
              </w:rPr>
              <w:t>Alternative</w:t>
            </w:r>
            <w:r>
              <w:rPr>
                <w:rFonts w:ascii="Calibri"/>
                <w:b/>
                <w:spacing w:val="-3"/>
              </w:rPr>
              <w:t xml:space="preserve"> </w:t>
            </w:r>
            <w:r>
              <w:rPr>
                <w:rFonts w:ascii="Calibri"/>
                <w:b/>
              </w:rPr>
              <w:t>1</w:t>
            </w:r>
            <w:r>
              <w:rPr>
                <w:rFonts w:ascii="Times New Roman"/>
                <w:b/>
                <w:spacing w:val="27"/>
              </w:rPr>
              <w:t xml:space="preserve"> </w:t>
            </w:r>
            <w:r>
              <w:rPr>
                <w:rFonts w:ascii="Calibri"/>
                <w:b/>
                <w:spacing w:val="-1"/>
              </w:rPr>
              <w:t>(Insurance)</w:t>
            </w:r>
          </w:p>
        </w:tc>
        <w:tc>
          <w:tcPr>
            <w:tcW w:w="2053" w:type="dxa"/>
            <w:gridSpan w:val="2"/>
            <w:tcBorders>
              <w:top w:val="single" w:sz="5" w:space="0" w:color="8DAADB"/>
              <w:left w:val="single" w:sz="5" w:space="0" w:color="8DAADB"/>
              <w:bottom w:val="single" w:sz="5" w:space="0" w:color="8DAADB"/>
              <w:right w:val="single" w:sz="5" w:space="0" w:color="8DAADB"/>
            </w:tcBorders>
            <w:shd w:val="clear" w:color="auto" w:fill="4471C4"/>
          </w:tcPr>
          <w:p w14:paraId="7D405165" w14:textId="77777777" w:rsidR="00360AF5" w:rsidRDefault="00674C3A">
            <w:pPr>
              <w:pStyle w:val="TableParagraph"/>
              <w:ind w:left="363" w:right="362" w:hanging="2"/>
              <w:jc w:val="center"/>
              <w:rPr>
                <w:rFonts w:ascii="Calibri" w:eastAsia="Calibri" w:hAnsi="Calibri" w:cs="Calibri"/>
              </w:rPr>
            </w:pPr>
            <w:r>
              <w:rPr>
                <w:rFonts w:ascii="Calibri"/>
                <w:b/>
                <w:spacing w:val="-1"/>
              </w:rPr>
              <w:t>Alternative</w:t>
            </w:r>
            <w:r>
              <w:rPr>
                <w:rFonts w:ascii="Calibri"/>
                <w:b/>
                <w:spacing w:val="-3"/>
              </w:rPr>
              <w:t xml:space="preserve"> </w:t>
            </w:r>
            <w:r>
              <w:rPr>
                <w:rFonts w:ascii="Calibri"/>
                <w:b/>
              </w:rPr>
              <w:t>2</w:t>
            </w:r>
            <w:r>
              <w:rPr>
                <w:rFonts w:ascii="Times New Roman"/>
                <w:b/>
                <w:spacing w:val="27"/>
              </w:rPr>
              <w:t xml:space="preserve"> </w:t>
            </w:r>
            <w:r>
              <w:rPr>
                <w:rFonts w:ascii="Calibri"/>
                <w:b/>
              </w:rPr>
              <w:t>(User</w:t>
            </w:r>
            <w:r>
              <w:rPr>
                <w:rFonts w:ascii="Calibri"/>
                <w:b/>
                <w:spacing w:val="-3"/>
              </w:rPr>
              <w:t xml:space="preserve"> </w:t>
            </w:r>
            <w:r>
              <w:rPr>
                <w:rFonts w:ascii="Calibri"/>
                <w:b/>
                <w:spacing w:val="-1"/>
              </w:rPr>
              <w:t>pays</w:t>
            </w:r>
            <w:r>
              <w:rPr>
                <w:rFonts w:ascii="Calibri"/>
                <w:b/>
                <w:spacing w:val="-2"/>
              </w:rPr>
              <w:t xml:space="preserve"> </w:t>
            </w:r>
            <w:r>
              <w:rPr>
                <w:rFonts w:ascii="Calibri"/>
                <w:b/>
                <w:spacing w:val="-1"/>
              </w:rPr>
              <w:t>the</w:t>
            </w:r>
            <w:r>
              <w:rPr>
                <w:rFonts w:ascii="Times New Roman"/>
                <w:b/>
                <w:spacing w:val="24"/>
              </w:rPr>
              <w:t xml:space="preserve"> </w:t>
            </w:r>
            <w:r>
              <w:rPr>
                <w:rFonts w:ascii="Calibri"/>
                <w:b/>
                <w:spacing w:val="-1"/>
              </w:rPr>
              <w:t>deposit)</w:t>
            </w:r>
          </w:p>
        </w:tc>
        <w:tc>
          <w:tcPr>
            <w:tcW w:w="1916" w:type="dxa"/>
            <w:gridSpan w:val="2"/>
            <w:tcBorders>
              <w:top w:val="single" w:sz="5" w:space="0" w:color="8DAADB"/>
              <w:left w:val="single" w:sz="5" w:space="0" w:color="8DAADB"/>
              <w:bottom w:val="single" w:sz="5" w:space="0" w:color="8DAADB"/>
              <w:right w:val="single" w:sz="5" w:space="0" w:color="8DAADB"/>
            </w:tcBorders>
            <w:shd w:val="clear" w:color="auto" w:fill="4471C4"/>
          </w:tcPr>
          <w:p w14:paraId="277F7C30" w14:textId="77777777" w:rsidR="00360AF5" w:rsidRDefault="00674C3A">
            <w:pPr>
              <w:pStyle w:val="TableParagraph"/>
              <w:ind w:left="282" w:right="280" w:firstLine="76"/>
              <w:rPr>
                <w:rFonts w:ascii="Calibri" w:eastAsia="Calibri" w:hAnsi="Calibri" w:cs="Calibri"/>
              </w:rPr>
            </w:pPr>
            <w:r>
              <w:rPr>
                <w:rFonts w:ascii="Calibri"/>
                <w:b/>
                <w:spacing w:val="-1"/>
              </w:rPr>
              <w:t>Alternative</w:t>
            </w:r>
            <w:r>
              <w:rPr>
                <w:rFonts w:ascii="Calibri"/>
                <w:b/>
                <w:spacing w:val="-3"/>
              </w:rPr>
              <w:t xml:space="preserve"> </w:t>
            </w:r>
            <w:r>
              <w:rPr>
                <w:rFonts w:ascii="Calibri"/>
                <w:b/>
              </w:rPr>
              <w:t>2</w:t>
            </w:r>
            <w:r>
              <w:rPr>
                <w:rFonts w:ascii="Times New Roman"/>
                <w:b/>
                <w:spacing w:val="27"/>
              </w:rPr>
              <w:t xml:space="preserve"> </w:t>
            </w:r>
            <w:r>
              <w:rPr>
                <w:rFonts w:ascii="Calibri"/>
                <w:b/>
                <w:spacing w:val="-1"/>
              </w:rPr>
              <w:t>(Credit</w:t>
            </w:r>
            <w:r>
              <w:rPr>
                <w:rFonts w:ascii="Calibri"/>
                <w:b/>
              </w:rPr>
              <w:t xml:space="preserve"> </w:t>
            </w:r>
            <w:r>
              <w:rPr>
                <w:rFonts w:ascii="Calibri"/>
                <w:b/>
                <w:spacing w:val="-1"/>
              </w:rPr>
              <w:t>Freeze)</w:t>
            </w:r>
          </w:p>
        </w:tc>
      </w:tr>
      <w:tr w:rsidR="00360AF5" w14:paraId="710C87E8" w14:textId="77777777">
        <w:trPr>
          <w:trHeight w:hRule="exact" w:val="418"/>
        </w:trPr>
        <w:tc>
          <w:tcPr>
            <w:tcW w:w="2516" w:type="dxa"/>
            <w:tcBorders>
              <w:top w:val="single" w:sz="5" w:space="0" w:color="8DAADB"/>
              <w:left w:val="single" w:sz="5" w:space="0" w:color="8DAADB"/>
              <w:bottom w:val="single" w:sz="5" w:space="0" w:color="8DAADB"/>
              <w:right w:val="single" w:sz="5" w:space="0" w:color="8DAADB"/>
            </w:tcBorders>
            <w:shd w:val="clear" w:color="auto" w:fill="D9E2F3"/>
          </w:tcPr>
          <w:p w14:paraId="10BCCF6F" w14:textId="77777777" w:rsidR="00360AF5" w:rsidRDefault="00674C3A">
            <w:pPr>
              <w:pStyle w:val="TableParagraph"/>
              <w:spacing w:line="264" w:lineRule="exact"/>
              <w:jc w:val="center"/>
              <w:rPr>
                <w:rFonts w:ascii="Calibri" w:eastAsia="Calibri" w:hAnsi="Calibri" w:cs="Calibri"/>
              </w:rPr>
            </w:pPr>
            <w:r>
              <w:rPr>
                <w:rFonts w:ascii="Calibri"/>
                <w:b/>
                <w:spacing w:val="-1"/>
              </w:rPr>
              <w:t>Criterion</w:t>
            </w:r>
          </w:p>
        </w:tc>
        <w:tc>
          <w:tcPr>
            <w:tcW w:w="883" w:type="dxa"/>
            <w:tcBorders>
              <w:top w:val="single" w:sz="5" w:space="0" w:color="8DAADB"/>
              <w:left w:val="single" w:sz="5" w:space="0" w:color="8DAADB"/>
              <w:bottom w:val="single" w:sz="5" w:space="0" w:color="8DAADB"/>
              <w:right w:val="single" w:sz="5" w:space="0" w:color="8DAADB"/>
            </w:tcBorders>
            <w:shd w:val="clear" w:color="auto" w:fill="D9E2F3"/>
          </w:tcPr>
          <w:p w14:paraId="366E8DBF" w14:textId="77777777" w:rsidR="00360AF5" w:rsidRDefault="00674C3A">
            <w:pPr>
              <w:pStyle w:val="TableParagraph"/>
              <w:spacing w:line="264" w:lineRule="exact"/>
              <w:ind w:left="104"/>
              <w:rPr>
                <w:rFonts w:ascii="Calibri" w:eastAsia="Calibri" w:hAnsi="Calibri" w:cs="Calibri"/>
              </w:rPr>
            </w:pPr>
            <w:r>
              <w:rPr>
                <w:rFonts w:ascii="Calibri"/>
                <w:b/>
                <w:spacing w:val="-1"/>
              </w:rPr>
              <w:t>Weight</w:t>
            </w:r>
          </w:p>
        </w:tc>
        <w:tc>
          <w:tcPr>
            <w:tcW w:w="850" w:type="dxa"/>
            <w:tcBorders>
              <w:top w:val="single" w:sz="5" w:space="0" w:color="8DAADB"/>
              <w:left w:val="single" w:sz="5" w:space="0" w:color="8DAADB"/>
              <w:bottom w:val="single" w:sz="5" w:space="0" w:color="8DAADB"/>
              <w:right w:val="single" w:sz="5" w:space="0" w:color="8DAADB"/>
            </w:tcBorders>
            <w:shd w:val="clear" w:color="auto" w:fill="D9E2F3"/>
          </w:tcPr>
          <w:p w14:paraId="4A40A99C" w14:textId="77777777" w:rsidR="00360AF5" w:rsidRDefault="00674C3A">
            <w:pPr>
              <w:pStyle w:val="TableParagraph"/>
              <w:spacing w:line="264" w:lineRule="exact"/>
              <w:ind w:left="159"/>
              <w:rPr>
                <w:rFonts w:ascii="Calibri" w:eastAsia="Calibri" w:hAnsi="Calibri" w:cs="Calibri"/>
              </w:rPr>
            </w:pPr>
            <w:r>
              <w:rPr>
                <w:rFonts w:ascii="Calibri"/>
                <w:b/>
                <w:spacing w:val="-1"/>
              </w:rPr>
              <w:t>Value</w:t>
            </w:r>
          </w:p>
        </w:tc>
        <w:tc>
          <w:tcPr>
            <w:tcW w:w="1135" w:type="dxa"/>
            <w:tcBorders>
              <w:top w:val="single" w:sz="5" w:space="0" w:color="8DAADB"/>
              <w:left w:val="single" w:sz="5" w:space="0" w:color="8DAADB"/>
              <w:bottom w:val="single" w:sz="5" w:space="0" w:color="8DAADB"/>
              <w:right w:val="single" w:sz="5" w:space="0" w:color="8DAADB"/>
            </w:tcBorders>
            <w:shd w:val="clear" w:color="auto" w:fill="D9E2F3"/>
          </w:tcPr>
          <w:p w14:paraId="2DB79B9E" w14:textId="77777777" w:rsidR="00360AF5" w:rsidRDefault="00674C3A">
            <w:pPr>
              <w:pStyle w:val="TableParagraph"/>
              <w:spacing w:line="264" w:lineRule="exact"/>
              <w:ind w:left="291"/>
              <w:rPr>
                <w:rFonts w:ascii="Calibri" w:eastAsia="Calibri" w:hAnsi="Calibri" w:cs="Calibri"/>
              </w:rPr>
            </w:pPr>
            <w:r>
              <w:rPr>
                <w:rFonts w:ascii="Calibri"/>
                <w:b/>
              </w:rPr>
              <w:t>W</w:t>
            </w:r>
            <w:r>
              <w:rPr>
                <w:rFonts w:ascii="Calibri"/>
                <w:b/>
                <w:spacing w:val="-2"/>
              </w:rPr>
              <w:t xml:space="preserve"> </w:t>
            </w:r>
            <w:r>
              <w:rPr>
                <w:rFonts w:ascii="Calibri"/>
                <w:b/>
              </w:rPr>
              <w:t>* V</w:t>
            </w:r>
          </w:p>
        </w:tc>
        <w:tc>
          <w:tcPr>
            <w:tcW w:w="992" w:type="dxa"/>
            <w:tcBorders>
              <w:top w:val="single" w:sz="5" w:space="0" w:color="8DAADB"/>
              <w:left w:val="single" w:sz="5" w:space="0" w:color="8DAADB"/>
              <w:bottom w:val="single" w:sz="5" w:space="0" w:color="8DAADB"/>
              <w:right w:val="single" w:sz="5" w:space="0" w:color="8DAADB"/>
            </w:tcBorders>
            <w:shd w:val="clear" w:color="auto" w:fill="D9E2F3"/>
          </w:tcPr>
          <w:p w14:paraId="77D9BCFC" w14:textId="77777777" w:rsidR="00360AF5" w:rsidRDefault="00674C3A">
            <w:pPr>
              <w:pStyle w:val="TableParagraph"/>
              <w:spacing w:line="264" w:lineRule="exact"/>
              <w:ind w:left="229"/>
              <w:rPr>
                <w:rFonts w:ascii="Calibri" w:eastAsia="Calibri" w:hAnsi="Calibri" w:cs="Calibri"/>
              </w:rPr>
            </w:pPr>
            <w:r>
              <w:rPr>
                <w:rFonts w:ascii="Calibri"/>
                <w:b/>
                <w:spacing w:val="-1"/>
              </w:rPr>
              <w:t>Value</w:t>
            </w:r>
          </w:p>
        </w:tc>
        <w:tc>
          <w:tcPr>
            <w:tcW w:w="1061" w:type="dxa"/>
            <w:tcBorders>
              <w:top w:val="single" w:sz="5" w:space="0" w:color="8DAADB"/>
              <w:left w:val="single" w:sz="5" w:space="0" w:color="8DAADB"/>
              <w:bottom w:val="single" w:sz="5" w:space="0" w:color="8DAADB"/>
              <w:right w:val="single" w:sz="5" w:space="0" w:color="8DAADB"/>
            </w:tcBorders>
            <w:shd w:val="clear" w:color="auto" w:fill="D9E2F3"/>
          </w:tcPr>
          <w:p w14:paraId="7733FF69" w14:textId="77777777" w:rsidR="00360AF5" w:rsidRDefault="00674C3A">
            <w:pPr>
              <w:pStyle w:val="TableParagraph"/>
              <w:spacing w:line="264" w:lineRule="exact"/>
              <w:ind w:left="255"/>
              <w:rPr>
                <w:rFonts w:ascii="Calibri" w:eastAsia="Calibri" w:hAnsi="Calibri" w:cs="Calibri"/>
              </w:rPr>
            </w:pPr>
            <w:r>
              <w:rPr>
                <w:rFonts w:ascii="Calibri"/>
                <w:b/>
              </w:rPr>
              <w:t>W</w:t>
            </w:r>
            <w:r>
              <w:rPr>
                <w:rFonts w:ascii="Calibri"/>
                <w:b/>
                <w:spacing w:val="-1"/>
              </w:rPr>
              <w:t xml:space="preserve"> </w:t>
            </w:r>
            <w:r>
              <w:rPr>
                <w:rFonts w:ascii="Calibri"/>
                <w:b/>
              </w:rPr>
              <w:t>* V</w:t>
            </w:r>
          </w:p>
        </w:tc>
        <w:tc>
          <w:tcPr>
            <w:tcW w:w="1071" w:type="dxa"/>
            <w:tcBorders>
              <w:top w:val="single" w:sz="5" w:space="0" w:color="8DAADB"/>
              <w:left w:val="single" w:sz="5" w:space="0" w:color="8DAADB"/>
              <w:bottom w:val="single" w:sz="5" w:space="0" w:color="8DAADB"/>
              <w:right w:val="single" w:sz="5" w:space="0" w:color="8DAADB"/>
            </w:tcBorders>
            <w:shd w:val="clear" w:color="auto" w:fill="D9E2F3"/>
          </w:tcPr>
          <w:p w14:paraId="20DA66B1" w14:textId="77777777" w:rsidR="00360AF5" w:rsidRDefault="00674C3A">
            <w:pPr>
              <w:pStyle w:val="TableParagraph"/>
              <w:spacing w:line="264" w:lineRule="exact"/>
              <w:ind w:left="267"/>
              <w:rPr>
                <w:rFonts w:ascii="Calibri" w:eastAsia="Calibri" w:hAnsi="Calibri" w:cs="Calibri"/>
              </w:rPr>
            </w:pPr>
            <w:r>
              <w:rPr>
                <w:rFonts w:ascii="Calibri"/>
                <w:b/>
                <w:spacing w:val="-1"/>
              </w:rPr>
              <w:t>Value</w:t>
            </w:r>
          </w:p>
        </w:tc>
        <w:tc>
          <w:tcPr>
            <w:tcW w:w="845" w:type="dxa"/>
            <w:tcBorders>
              <w:top w:val="single" w:sz="5" w:space="0" w:color="8DAADB"/>
              <w:left w:val="single" w:sz="5" w:space="0" w:color="8DAADB"/>
              <w:bottom w:val="single" w:sz="5" w:space="0" w:color="8DAADB"/>
              <w:right w:val="single" w:sz="5" w:space="0" w:color="8DAADB"/>
            </w:tcBorders>
            <w:shd w:val="clear" w:color="auto" w:fill="D9E2F3"/>
          </w:tcPr>
          <w:p w14:paraId="75A25E67" w14:textId="77777777" w:rsidR="00360AF5" w:rsidRDefault="00674C3A">
            <w:pPr>
              <w:pStyle w:val="TableParagraph"/>
              <w:spacing w:line="264" w:lineRule="exact"/>
              <w:ind w:left="147"/>
              <w:rPr>
                <w:rFonts w:ascii="Calibri" w:eastAsia="Calibri" w:hAnsi="Calibri" w:cs="Calibri"/>
              </w:rPr>
            </w:pPr>
            <w:r>
              <w:rPr>
                <w:rFonts w:ascii="Calibri"/>
                <w:b/>
              </w:rPr>
              <w:t>W</w:t>
            </w:r>
            <w:r>
              <w:rPr>
                <w:rFonts w:ascii="Calibri"/>
                <w:b/>
                <w:spacing w:val="-2"/>
              </w:rPr>
              <w:t xml:space="preserve"> </w:t>
            </w:r>
            <w:r>
              <w:rPr>
                <w:rFonts w:ascii="Calibri"/>
                <w:b/>
              </w:rPr>
              <w:t>* V</w:t>
            </w:r>
          </w:p>
        </w:tc>
      </w:tr>
      <w:tr w:rsidR="00360AF5" w14:paraId="0F1F4D3D" w14:textId="77777777">
        <w:trPr>
          <w:trHeight w:hRule="exact" w:val="434"/>
        </w:trPr>
        <w:tc>
          <w:tcPr>
            <w:tcW w:w="2516" w:type="dxa"/>
            <w:tcBorders>
              <w:top w:val="single" w:sz="5" w:space="0" w:color="8DAADB"/>
              <w:left w:val="single" w:sz="5" w:space="0" w:color="8DAADB"/>
              <w:bottom w:val="single" w:sz="5" w:space="0" w:color="8DAADB"/>
              <w:right w:val="single" w:sz="5" w:space="0" w:color="8DAADB"/>
            </w:tcBorders>
          </w:tcPr>
          <w:p w14:paraId="08C6BE1B" w14:textId="77777777" w:rsidR="00360AF5" w:rsidRDefault="00674C3A">
            <w:pPr>
              <w:pStyle w:val="TableParagraph"/>
              <w:spacing w:line="264" w:lineRule="exact"/>
              <w:ind w:left="164"/>
              <w:rPr>
                <w:rFonts w:ascii="Calibri" w:eastAsia="Calibri" w:hAnsi="Calibri" w:cs="Calibri"/>
              </w:rPr>
            </w:pPr>
            <w:r>
              <w:rPr>
                <w:rFonts w:ascii="Calibri"/>
                <w:spacing w:val="-1"/>
              </w:rPr>
              <w:t>Reliability</w:t>
            </w:r>
            <w:r>
              <w:rPr>
                <w:rFonts w:ascii="Calibri"/>
                <w:spacing w:val="-2"/>
              </w:rPr>
              <w:t xml:space="preserve"> </w:t>
            </w:r>
            <w:r>
              <w:rPr>
                <w:rFonts w:ascii="Calibri"/>
              </w:rPr>
              <w:t>of</w:t>
            </w:r>
            <w:r>
              <w:rPr>
                <w:rFonts w:ascii="Calibri"/>
                <w:spacing w:val="-3"/>
              </w:rPr>
              <w:t xml:space="preserve"> </w:t>
            </w:r>
            <w:r>
              <w:rPr>
                <w:rFonts w:ascii="Calibri"/>
                <w:spacing w:val="-1"/>
              </w:rPr>
              <w:t>transaction</w:t>
            </w:r>
          </w:p>
        </w:tc>
        <w:tc>
          <w:tcPr>
            <w:tcW w:w="883" w:type="dxa"/>
            <w:tcBorders>
              <w:top w:val="single" w:sz="5" w:space="0" w:color="8DAADB"/>
              <w:left w:val="single" w:sz="5" w:space="0" w:color="8DAADB"/>
              <w:bottom w:val="single" w:sz="5" w:space="0" w:color="8DAADB"/>
              <w:right w:val="single" w:sz="5" w:space="0" w:color="8DAADB"/>
            </w:tcBorders>
          </w:tcPr>
          <w:p w14:paraId="4B77B7CC" w14:textId="77777777" w:rsidR="00360AF5" w:rsidRDefault="00674C3A">
            <w:pPr>
              <w:pStyle w:val="TableParagraph"/>
              <w:spacing w:line="264" w:lineRule="exact"/>
              <w:ind w:left="239"/>
              <w:rPr>
                <w:rFonts w:ascii="Calibri" w:eastAsia="Calibri" w:hAnsi="Calibri" w:cs="Calibri"/>
              </w:rPr>
            </w:pPr>
            <w:r>
              <w:rPr>
                <w:rFonts w:ascii="Calibri"/>
                <w:spacing w:val="-1"/>
              </w:rPr>
              <w:t>0.13</w:t>
            </w:r>
          </w:p>
        </w:tc>
        <w:tc>
          <w:tcPr>
            <w:tcW w:w="850" w:type="dxa"/>
            <w:tcBorders>
              <w:top w:val="single" w:sz="5" w:space="0" w:color="8DAADB"/>
              <w:left w:val="single" w:sz="5" w:space="0" w:color="8DAADB"/>
              <w:bottom w:val="single" w:sz="5" w:space="0" w:color="8DAADB"/>
              <w:right w:val="single" w:sz="5" w:space="0" w:color="8DAADB"/>
            </w:tcBorders>
          </w:tcPr>
          <w:p w14:paraId="4AD2EA78" w14:textId="77777777" w:rsidR="00360AF5" w:rsidRDefault="00674C3A">
            <w:pPr>
              <w:pStyle w:val="TableParagraph"/>
              <w:spacing w:line="264" w:lineRule="exact"/>
              <w:ind w:left="1"/>
              <w:jc w:val="center"/>
              <w:rPr>
                <w:rFonts w:ascii="Calibri" w:eastAsia="Calibri" w:hAnsi="Calibri" w:cs="Calibri"/>
              </w:rPr>
            </w:pPr>
            <w:r>
              <w:rPr>
                <w:rFonts w:ascii="Calibri"/>
              </w:rPr>
              <w:t>6</w:t>
            </w:r>
          </w:p>
        </w:tc>
        <w:tc>
          <w:tcPr>
            <w:tcW w:w="1135" w:type="dxa"/>
            <w:tcBorders>
              <w:top w:val="single" w:sz="5" w:space="0" w:color="8DAADB"/>
              <w:left w:val="single" w:sz="5" w:space="0" w:color="8DAADB"/>
              <w:bottom w:val="single" w:sz="5" w:space="0" w:color="8DAADB"/>
              <w:right w:val="single" w:sz="5" w:space="0" w:color="8DAADB"/>
            </w:tcBorders>
          </w:tcPr>
          <w:p w14:paraId="1879E3E0" w14:textId="77777777" w:rsidR="00360AF5" w:rsidRDefault="00674C3A">
            <w:pPr>
              <w:pStyle w:val="TableParagraph"/>
              <w:spacing w:line="264" w:lineRule="exact"/>
              <w:ind w:left="363"/>
              <w:rPr>
                <w:rFonts w:ascii="Calibri" w:eastAsia="Calibri" w:hAnsi="Calibri" w:cs="Calibri"/>
              </w:rPr>
            </w:pPr>
            <w:r>
              <w:rPr>
                <w:rFonts w:ascii="Calibri"/>
                <w:spacing w:val="-1"/>
              </w:rPr>
              <w:t>0.78</w:t>
            </w:r>
          </w:p>
        </w:tc>
        <w:tc>
          <w:tcPr>
            <w:tcW w:w="992" w:type="dxa"/>
            <w:tcBorders>
              <w:top w:val="single" w:sz="5" w:space="0" w:color="8DAADB"/>
              <w:left w:val="single" w:sz="5" w:space="0" w:color="8DAADB"/>
              <w:bottom w:val="single" w:sz="5" w:space="0" w:color="8DAADB"/>
              <w:right w:val="single" w:sz="5" w:space="0" w:color="8DAADB"/>
            </w:tcBorders>
          </w:tcPr>
          <w:p w14:paraId="1727B988" w14:textId="77777777" w:rsidR="00360AF5" w:rsidRDefault="00674C3A">
            <w:pPr>
              <w:pStyle w:val="TableParagraph"/>
              <w:spacing w:line="264" w:lineRule="exact"/>
              <w:ind w:left="1"/>
              <w:jc w:val="center"/>
              <w:rPr>
                <w:rFonts w:ascii="Calibri" w:eastAsia="Calibri" w:hAnsi="Calibri" w:cs="Calibri"/>
              </w:rPr>
            </w:pPr>
            <w:r>
              <w:rPr>
                <w:rFonts w:ascii="Calibri"/>
              </w:rPr>
              <w:t>10</w:t>
            </w:r>
          </w:p>
        </w:tc>
        <w:tc>
          <w:tcPr>
            <w:tcW w:w="1061" w:type="dxa"/>
            <w:tcBorders>
              <w:top w:val="single" w:sz="5" w:space="0" w:color="8DAADB"/>
              <w:left w:val="single" w:sz="5" w:space="0" w:color="8DAADB"/>
              <w:bottom w:val="single" w:sz="5" w:space="0" w:color="8DAADB"/>
              <w:right w:val="single" w:sz="5" w:space="0" w:color="8DAADB"/>
            </w:tcBorders>
          </w:tcPr>
          <w:p w14:paraId="6A054FE0" w14:textId="77777777" w:rsidR="00360AF5" w:rsidRDefault="00674C3A">
            <w:pPr>
              <w:pStyle w:val="TableParagraph"/>
              <w:spacing w:line="264" w:lineRule="exact"/>
              <w:ind w:left="1"/>
              <w:jc w:val="center"/>
              <w:rPr>
                <w:rFonts w:ascii="Calibri" w:eastAsia="Calibri" w:hAnsi="Calibri" w:cs="Calibri"/>
              </w:rPr>
            </w:pPr>
            <w:r>
              <w:rPr>
                <w:rFonts w:ascii="Calibri"/>
                <w:spacing w:val="-1"/>
              </w:rPr>
              <w:t>1.3</w:t>
            </w:r>
          </w:p>
        </w:tc>
        <w:tc>
          <w:tcPr>
            <w:tcW w:w="1071" w:type="dxa"/>
            <w:tcBorders>
              <w:top w:val="single" w:sz="5" w:space="0" w:color="8DAADB"/>
              <w:left w:val="single" w:sz="5" w:space="0" w:color="8DAADB"/>
              <w:bottom w:val="single" w:sz="5" w:space="0" w:color="8DAADB"/>
              <w:right w:val="single" w:sz="5" w:space="0" w:color="8DAADB"/>
            </w:tcBorders>
          </w:tcPr>
          <w:p w14:paraId="68D62A6D" w14:textId="77777777" w:rsidR="00360AF5" w:rsidRDefault="00674C3A">
            <w:pPr>
              <w:pStyle w:val="TableParagraph"/>
              <w:spacing w:line="264" w:lineRule="exact"/>
              <w:ind w:left="1"/>
              <w:jc w:val="center"/>
              <w:rPr>
                <w:rFonts w:ascii="Calibri" w:eastAsia="Calibri" w:hAnsi="Calibri" w:cs="Calibri"/>
              </w:rPr>
            </w:pPr>
            <w:r>
              <w:rPr>
                <w:rFonts w:ascii="Calibri"/>
              </w:rPr>
              <w:t>9</w:t>
            </w:r>
          </w:p>
        </w:tc>
        <w:tc>
          <w:tcPr>
            <w:tcW w:w="845" w:type="dxa"/>
            <w:tcBorders>
              <w:top w:val="single" w:sz="5" w:space="0" w:color="8DAADB"/>
              <w:left w:val="single" w:sz="5" w:space="0" w:color="8DAADB"/>
              <w:bottom w:val="single" w:sz="5" w:space="0" w:color="8DAADB"/>
              <w:right w:val="single" w:sz="5" w:space="0" w:color="8DAADB"/>
            </w:tcBorders>
          </w:tcPr>
          <w:p w14:paraId="7B268092" w14:textId="77777777" w:rsidR="00360AF5" w:rsidRDefault="00674C3A">
            <w:pPr>
              <w:pStyle w:val="TableParagraph"/>
              <w:spacing w:line="264" w:lineRule="exact"/>
              <w:ind w:left="219"/>
              <w:rPr>
                <w:rFonts w:ascii="Calibri" w:eastAsia="Calibri" w:hAnsi="Calibri" w:cs="Calibri"/>
              </w:rPr>
            </w:pPr>
            <w:r>
              <w:rPr>
                <w:rFonts w:ascii="Calibri"/>
                <w:spacing w:val="-1"/>
              </w:rPr>
              <w:t>1.17</w:t>
            </w:r>
          </w:p>
        </w:tc>
      </w:tr>
      <w:tr w:rsidR="00360AF5" w14:paraId="36195D04" w14:textId="77777777">
        <w:trPr>
          <w:trHeight w:hRule="exact" w:val="414"/>
        </w:trPr>
        <w:tc>
          <w:tcPr>
            <w:tcW w:w="2516" w:type="dxa"/>
            <w:tcBorders>
              <w:top w:val="single" w:sz="5" w:space="0" w:color="8DAADB"/>
              <w:left w:val="single" w:sz="5" w:space="0" w:color="8DAADB"/>
              <w:bottom w:val="single" w:sz="5" w:space="0" w:color="8DAADB"/>
              <w:right w:val="single" w:sz="5" w:space="0" w:color="8DAADB"/>
            </w:tcBorders>
            <w:shd w:val="clear" w:color="auto" w:fill="D9E2F3"/>
          </w:tcPr>
          <w:p w14:paraId="3EE2DBBA" w14:textId="77777777" w:rsidR="00360AF5" w:rsidRDefault="00674C3A">
            <w:pPr>
              <w:pStyle w:val="TableParagraph"/>
              <w:spacing w:line="264" w:lineRule="exact"/>
              <w:jc w:val="center"/>
              <w:rPr>
                <w:rFonts w:ascii="Calibri" w:eastAsia="Calibri" w:hAnsi="Calibri" w:cs="Calibri"/>
              </w:rPr>
            </w:pPr>
            <w:r>
              <w:rPr>
                <w:rFonts w:ascii="Calibri"/>
                <w:spacing w:val="-1"/>
              </w:rPr>
              <w:t>Easiness</w:t>
            </w:r>
          </w:p>
        </w:tc>
        <w:tc>
          <w:tcPr>
            <w:tcW w:w="883" w:type="dxa"/>
            <w:tcBorders>
              <w:top w:val="single" w:sz="5" w:space="0" w:color="8DAADB"/>
              <w:left w:val="single" w:sz="5" w:space="0" w:color="8DAADB"/>
              <w:bottom w:val="single" w:sz="5" w:space="0" w:color="8DAADB"/>
              <w:right w:val="single" w:sz="5" w:space="0" w:color="8DAADB"/>
            </w:tcBorders>
            <w:shd w:val="clear" w:color="auto" w:fill="D9E2F3"/>
          </w:tcPr>
          <w:p w14:paraId="20143BC0" w14:textId="77777777" w:rsidR="00360AF5" w:rsidRDefault="00674C3A">
            <w:pPr>
              <w:pStyle w:val="TableParagraph"/>
              <w:spacing w:line="264" w:lineRule="exact"/>
              <w:ind w:left="239"/>
              <w:rPr>
                <w:rFonts w:ascii="Calibri" w:eastAsia="Calibri" w:hAnsi="Calibri" w:cs="Calibri"/>
              </w:rPr>
            </w:pPr>
            <w:r>
              <w:rPr>
                <w:rFonts w:ascii="Calibri"/>
                <w:spacing w:val="-1"/>
              </w:rPr>
              <w:t>0.27</w:t>
            </w:r>
          </w:p>
        </w:tc>
        <w:tc>
          <w:tcPr>
            <w:tcW w:w="850" w:type="dxa"/>
            <w:tcBorders>
              <w:top w:val="single" w:sz="5" w:space="0" w:color="8DAADB"/>
              <w:left w:val="single" w:sz="5" w:space="0" w:color="8DAADB"/>
              <w:bottom w:val="single" w:sz="5" w:space="0" w:color="8DAADB"/>
              <w:right w:val="single" w:sz="5" w:space="0" w:color="8DAADB"/>
            </w:tcBorders>
            <w:shd w:val="clear" w:color="auto" w:fill="D9E2F3"/>
          </w:tcPr>
          <w:p w14:paraId="4344EBAC" w14:textId="77777777" w:rsidR="00360AF5" w:rsidRDefault="00674C3A">
            <w:pPr>
              <w:pStyle w:val="TableParagraph"/>
              <w:spacing w:line="264" w:lineRule="exact"/>
              <w:ind w:left="1"/>
              <w:jc w:val="center"/>
              <w:rPr>
                <w:rFonts w:ascii="Calibri" w:eastAsia="Calibri" w:hAnsi="Calibri" w:cs="Calibri"/>
              </w:rPr>
            </w:pPr>
            <w:r>
              <w:rPr>
                <w:rFonts w:ascii="Calibri"/>
              </w:rPr>
              <w:t>4</w:t>
            </w:r>
          </w:p>
        </w:tc>
        <w:tc>
          <w:tcPr>
            <w:tcW w:w="1135" w:type="dxa"/>
            <w:tcBorders>
              <w:top w:val="single" w:sz="5" w:space="0" w:color="8DAADB"/>
              <w:left w:val="single" w:sz="5" w:space="0" w:color="8DAADB"/>
              <w:bottom w:val="single" w:sz="5" w:space="0" w:color="8DAADB"/>
              <w:right w:val="single" w:sz="5" w:space="0" w:color="8DAADB"/>
            </w:tcBorders>
            <w:shd w:val="clear" w:color="auto" w:fill="D9E2F3"/>
          </w:tcPr>
          <w:p w14:paraId="461204CB" w14:textId="77777777" w:rsidR="00360AF5" w:rsidRDefault="00674C3A">
            <w:pPr>
              <w:pStyle w:val="TableParagraph"/>
              <w:spacing w:line="264" w:lineRule="exact"/>
              <w:ind w:left="363"/>
              <w:rPr>
                <w:rFonts w:ascii="Calibri" w:eastAsia="Calibri" w:hAnsi="Calibri" w:cs="Calibri"/>
              </w:rPr>
            </w:pPr>
            <w:r>
              <w:rPr>
                <w:rFonts w:ascii="Calibri"/>
                <w:spacing w:val="-1"/>
              </w:rPr>
              <w:t>1.08</w:t>
            </w:r>
          </w:p>
        </w:tc>
        <w:tc>
          <w:tcPr>
            <w:tcW w:w="992" w:type="dxa"/>
            <w:tcBorders>
              <w:top w:val="single" w:sz="5" w:space="0" w:color="8DAADB"/>
              <w:left w:val="single" w:sz="5" w:space="0" w:color="8DAADB"/>
              <w:bottom w:val="single" w:sz="5" w:space="0" w:color="8DAADB"/>
              <w:right w:val="single" w:sz="5" w:space="0" w:color="8DAADB"/>
            </w:tcBorders>
            <w:shd w:val="clear" w:color="auto" w:fill="D9E2F3"/>
          </w:tcPr>
          <w:p w14:paraId="3C4EBB62" w14:textId="77777777" w:rsidR="00360AF5" w:rsidRDefault="00674C3A">
            <w:pPr>
              <w:pStyle w:val="TableParagraph"/>
              <w:spacing w:line="264" w:lineRule="exact"/>
              <w:ind w:right="1"/>
              <w:jc w:val="center"/>
              <w:rPr>
                <w:rFonts w:ascii="Calibri" w:eastAsia="Calibri" w:hAnsi="Calibri" w:cs="Calibri"/>
              </w:rPr>
            </w:pPr>
            <w:r>
              <w:rPr>
                <w:rFonts w:ascii="Calibri"/>
              </w:rPr>
              <w:t>7</w:t>
            </w:r>
          </w:p>
        </w:tc>
        <w:tc>
          <w:tcPr>
            <w:tcW w:w="1061" w:type="dxa"/>
            <w:tcBorders>
              <w:top w:val="single" w:sz="5" w:space="0" w:color="8DAADB"/>
              <w:left w:val="single" w:sz="5" w:space="0" w:color="8DAADB"/>
              <w:bottom w:val="single" w:sz="5" w:space="0" w:color="8DAADB"/>
              <w:right w:val="single" w:sz="5" w:space="0" w:color="8DAADB"/>
            </w:tcBorders>
            <w:shd w:val="clear" w:color="auto" w:fill="D9E2F3"/>
          </w:tcPr>
          <w:p w14:paraId="33777E10" w14:textId="77777777" w:rsidR="00360AF5" w:rsidRDefault="00674C3A">
            <w:pPr>
              <w:pStyle w:val="TableParagraph"/>
              <w:spacing w:line="264" w:lineRule="exact"/>
              <w:ind w:left="327"/>
              <w:rPr>
                <w:rFonts w:ascii="Calibri" w:eastAsia="Calibri" w:hAnsi="Calibri" w:cs="Calibri"/>
              </w:rPr>
            </w:pPr>
            <w:r>
              <w:rPr>
                <w:rFonts w:ascii="Calibri"/>
                <w:spacing w:val="-1"/>
              </w:rPr>
              <w:t>1.89</w:t>
            </w:r>
          </w:p>
        </w:tc>
        <w:tc>
          <w:tcPr>
            <w:tcW w:w="1071" w:type="dxa"/>
            <w:tcBorders>
              <w:top w:val="single" w:sz="5" w:space="0" w:color="8DAADB"/>
              <w:left w:val="single" w:sz="5" w:space="0" w:color="8DAADB"/>
              <w:bottom w:val="single" w:sz="5" w:space="0" w:color="8DAADB"/>
              <w:right w:val="single" w:sz="5" w:space="0" w:color="8DAADB"/>
            </w:tcBorders>
            <w:shd w:val="clear" w:color="auto" w:fill="D9E2F3"/>
          </w:tcPr>
          <w:p w14:paraId="0A2BEF07" w14:textId="77777777" w:rsidR="00360AF5" w:rsidRDefault="00674C3A">
            <w:pPr>
              <w:pStyle w:val="TableParagraph"/>
              <w:spacing w:line="264" w:lineRule="exact"/>
              <w:ind w:left="1"/>
              <w:jc w:val="center"/>
              <w:rPr>
                <w:rFonts w:ascii="Calibri" w:eastAsia="Calibri" w:hAnsi="Calibri" w:cs="Calibri"/>
              </w:rPr>
            </w:pPr>
            <w:r>
              <w:rPr>
                <w:rFonts w:ascii="Calibri"/>
              </w:rPr>
              <w:t>9</w:t>
            </w:r>
          </w:p>
        </w:tc>
        <w:tc>
          <w:tcPr>
            <w:tcW w:w="845" w:type="dxa"/>
            <w:tcBorders>
              <w:top w:val="single" w:sz="5" w:space="0" w:color="8DAADB"/>
              <w:left w:val="single" w:sz="5" w:space="0" w:color="8DAADB"/>
              <w:bottom w:val="single" w:sz="5" w:space="0" w:color="8DAADB"/>
              <w:right w:val="single" w:sz="5" w:space="0" w:color="8DAADB"/>
            </w:tcBorders>
            <w:shd w:val="clear" w:color="auto" w:fill="D9E2F3"/>
          </w:tcPr>
          <w:p w14:paraId="527D9065" w14:textId="77777777" w:rsidR="00360AF5" w:rsidRDefault="00674C3A">
            <w:pPr>
              <w:pStyle w:val="TableParagraph"/>
              <w:spacing w:line="264" w:lineRule="exact"/>
              <w:ind w:left="219"/>
              <w:rPr>
                <w:rFonts w:ascii="Calibri" w:eastAsia="Calibri" w:hAnsi="Calibri" w:cs="Calibri"/>
              </w:rPr>
            </w:pPr>
            <w:r>
              <w:rPr>
                <w:rFonts w:ascii="Calibri"/>
                <w:spacing w:val="-1"/>
              </w:rPr>
              <w:t>2.43</w:t>
            </w:r>
          </w:p>
        </w:tc>
      </w:tr>
      <w:tr w:rsidR="00360AF5" w14:paraId="598A51D3" w14:textId="77777777">
        <w:trPr>
          <w:trHeight w:hRule="exact" w:val="435"/>
        </w:trPr>
        <w:tc>
          <w:tcPr>
            <w:tcW w:w="2516" w:type="dxa"/>
            <w:tcBorders>
              <w:top w:val="single" w:sz="5" w:space="0" w:color="8DAADB"/>
              <w:left w:val="single" w:sz="5" w:space="0" w:color="8DAADB"/>
              <w:bottom w:val="single" w:sz="5" w:space="0" w:color="8DAADB"/>
              <w:right w:val="single" w:sz="5" w:space="0" w:color="8DAADB"/>
            </w:tcBorders>
          </w:tcPr>
          <w:p w14:paraId="061232A1" w14:textId="77777777" w:rsidR="00360AF5" w:rsidRDefault="00674C3A">
            <w:pPr>
              <w:pStyle w:val="TableParagraph"/>
              <w:spacing w:line="268" w:lineRule="exact"/>
              <w:ind w:left="322"/>
              <w:rPr>
                <w:rFonts w:ascii="Calibri" w:eastAsia="Calibri" w:hAnsi="Calibri" w:cs="Calibri"/>
              </w:rPr>
            </w:pPr>
            <w:r>
              <w:rPr>
                <w:rFonts w:ascii="Calibri"/>
              </w:rPr>
              <w:t>Time</w:t>
            </w:r>
            <w:r>
              <w:rPr>
                <w:rFonts w:ascii="Calibri"/>
                <w:spacing w:val="-2"/>
              </w:rPr>
              <w:t xml:space="preserve"> </w:t>
            </w:r>
            <w:r>
              <w:rPr>
                <w:rFonts w:ascii="Calibri"/>
                <w:spacing w:val="-1"/>
              </w:rPr>
              <w:t>taken to</w:t>
            </w:r>
            <w:r>
              <w:rPr>
                <w:rFonts w:ascii="Calibri"/>
              </w:rPr>
              <w:t xml:space="preserve"> </w:t>
            </w:r>
            <w:r>
              <w:rPr>
                <w:rFonts w:ascii="Calibri"/>
                <w:spacing w:val="-1"/>
              </w:rPr>
              <w:t>return</w:t>
            </w:r>
          </w:p>
        </w:tc>
        <w:tc>
          <w:tcPr>
            <w:tcW w:w="883" w:type="dxa"/>
            <w:tcBorders>
              <w:top w:val="single" w:sz="5" w:space="0" w:color="8DAADB"/>
              <w:left w:val="single" w:sz="5" w:space="0" w:color="8DAADB"/>
              <w:bottom w:val="single" w:sz="5" w:space="0" w:color="8DAADB"/>
              <w:right w:val="single" w:sz="5" w:space="0" w:color="8DAADB"/>
            </w:tcBorders>
          </w:tcPr>
          <w:p w14:paraId="032D0B9B" w14:textId="77777777" w:rsidR="00360AF5" w:rsidRDefault="00674C3A">
            <w:pPr>
              <w:pStyle w:val="TableParagraph"/>
              <w:spacing w:line="268" w:lineRule="exact"/>
              <w:ind w:left="239"/>
              <w:rPr>
                <w:rFonts w:ascii="Calibri" w:eastAsia="Calibri" w:hAnsi="Calibri" w:cs="Calibri"/>
              </w:rPr>
            </w:pPr>
            <w:r>
              <w:rPr>
                <w:rFonts w:ascii="Calibri"/>
                <w:spacing w:val="-1"/>
              </w:rPr>
              <w:t>0.23</w:t>
            </w:r>
          </w:p>
        </w:tc>
        <w:tc>
          <w:tcPr>
            <w:tcW w:w="850" w:type="dxa"/>
            <w:tcBorders>
              <w:top w:val="single" w:sz="5" w:space="0" w:color="8DAADB"/>
              <w:left w:val="single" w:sz="5" w:space="0" w:color="8DAADB"/>
              <w:bottom w:val="single" w:sz="5" w:space="0" w:color="8DAADB"/>
              <w:right w:val="single" w:sz="5" w:space="0" w:color="8DAADB"/>
            </w:tcBorders>
          </w:tcPr>
          <w:p w14:paraId="7222E6DD" w14:textId="77777777" w:rsidR="00360AF5" w:rsidRDefault="00674C3A">
            <w:pPr>
              <w:pStyle w:val="TableParagraph"/>
              <w:spacing w:line="268" w:lineRule="exact"/>
              <w:ind w:left="1"/>
              <w:jc w:val="center"/>
              <w:rPr>
                <w:rFonts w:ascii="Calibri" w:eastAsia="Calibri" w:hAnsi="Calibri" w:cs="Calibri"/>
              </w:rPr>
            </w:pPr>
            <w:r>
              <w:rPr>
                <w:rFonts w:ascii="Calibri"/>
              </w:rPr>
              <w:t>3</w:t>
            </w:r>
          </w:p>
        </w:tc>
        <w:tc>
          <w:tcPr>
            <w:tcW w:w="1135" w:type="dxa"/>
            <w:tcBorders>
              <w:top w:val="single" w:sz="5" w:space="0" w:color="8DAADB"/>
              <w:left w:val="single" w:sz="5" w:space="0" w:color="8DAADB"/>
              <w:bottom w:val="single" w:sz="5" w:space="0" w:color="8DAADB"/>
              <w:right w:val="single" w:sz="5" w:space="0" w:color="8DAADB"/>
            </w:tcBorders>
          </w:tcPr>
          <w:p w14:paraId="3FFF96E9" w14:textId="77777777" w:rsidR="00360AF5" w:rsidRDefault="00674C3A">
            <w:pPr>
              <w:pStyle w:val="TableParagraph"/>
              <w:spacing w:line="268" w:lineRule="exact"/>
              <w:ind w:left="363"/>
              <w:rPr>
                <w:rFonts w:ascii="Calibri" w:eastAsia="Calibri" w:hAnsi="Calibri" w:cs="Calibri"/>
              </w:rPr>
            </w:pPr>
            <w:r>
              <w:rPr>
                <w:rFonts w:ascii="Calibri"/>
                <w:spacing w:val="-1"/>
              </w:rPr>
              <w:t>0.69</w:t>
            </w:r>
          </w:p>
        </w:tc>
        <w:tc>
          <w:tcPr>
            <w:tcW w:w="992" w:type="dxa"/>
            <w:tcBorders>
              <w:top w:val="single" w:sz="5" w:space="0" w:color="8DAADB"/>
              <w:left w:val="single" w:sz="5" w:space="0" w:color="8DAADB"/>
              <w:bottom w:val="single" w:sz="5" w:space="0" w:color="8DAADB"/>
              <w:right w:val="single" w:sz="5" w:space="0" w:color="8DAADB"/>
            </w:tcBorders>
          </w:tcPr>
          <w:p w14:paraId="4B4D4555" w14:textId="77777777" w:rsidR="00360AF5" w:rsidRDefault="00674C3A">
            <w:pPr>
              <w:pStyle w:val="TableParagraph"/>
              <w:spacing w:line="268" w:lineRule="exact"/>
              <w:ind w:right="1"/>
              <w:jc w:val="center"/>
              <w:rPr>
                <w:rFonts w:ascii="Calibri" w:eastAsia="Calibri" w:hAnsi="Calibri" w:cs="Calibri"/>
              </w:rPr>
            </w:pPr>
            <w:r>
              <w:rPr>
                <w:rFonts w:ascii="Calibri"/>
              </w:rPr>
              <w:t>7</w:t>
            </w:r>
          </w:p>
        </w:tc>
        <w:tc>
          <w:tcPr>
            <w:tcW w:w="1061" w:type="dxa"/>
            <w:tcBorders>
              <w:top w:val="single" w:sz="5" w:space="0" w:color="8DAADB"/>
              <w:left w:val="single" w:sz="5" w:space="0" w:color="8DAADB"/>
              <w:bottom w:val="single" w:sz="5" w:space="0" w:color="8DAADB"/>
              <w:right w:val="single" w:sz="5" w:space="0" w:color="8DAADB"/>
            </w:tcBorders>
          </w:tcPr>
          <w:p w14:paraId="6E699BCD" w14:textId="77777777" w:rsidR="00360AF5" w:rsidRDefault="00674C3A">
            <w:pPr>
              <w:pStyle w:val="TableParagraph"/>
              <w:spacing w:line="268" w:lineRule="exact"/>
              <w:ind w:left="327"/>
              <w:rPr>
                <w:rFonts w:ascii="Calibri" w:eastAsia="Calibri" w:hAnsi="Calibri" w:cs="Calibri"/>
              </w:rPr>
            </w:pPr>
            <w:r>
              <w:rPr>
                <w:rFonts w:ascii="Calibri"/>
                <w:spacing w:val="-1"/>
              </w:rPr>
              <w:t>1.61</w:t>
            </w:r>
          </w:p>
        </w:tc>
        <w:tc>
          <w:tcPr>
            <w:tcW w:w="1071" w:type="dxa"/>
            <w:tcBorders>
              <w:top w:val="single" w:sz="5" w:space="0" w:color="8DAADB"/>
              <w:left w:val="single" w:sz="5" w:space="0" w:color="8DAADB"/>
              <w:bottom w:val="single" w:sz="5" w:space="0" w:color="8DAADB"/>
              <w:right w:val="single" w:sz="5" w:space="0" w:color="8DAADB"/>
            </w:tcBorders>
          </w:tcPr>
          <w:p w14:paraId="648B0414" w14:textId="77777777" w:rsidR="00360AF5" w:rsidRDefault="00674C3A">
            <w:pPr>
              <w:pStyle w:val="TableParagraph"/>
              <w:spacing w:line="268" w:lineRule="exact"/>
              <w:ind w:left="1"/>
              <w:jc w:val="center"/>
              <w:rPr>
                <w:rFonts w:ascii="Calibri" w:eastAsia="Calibri" w:hAnsi="Calibri" w:cs="Calibri"/>
              </w:rPr>
            </w:pPr>
            <w:r>
              <w:rPr>
                <w:rFonts w:ascii="Calibri"/>
              </w:rPr>
              <w:t>8</w:t>
            </w:r>
          </w:p>
        </w:tc>
        <w:tc>
          <w:tcPr>
            <w:tcW w:w="845" w:type="dxa"/>
            <w:tcBorders>
              <w:top w:val="single" w:sz="5" w:space="0" w:color="8DAADB"/>
              <w:left w:val="single" w:sz="5" w:space="0" w:color="8DAADB"/>
              <w:bottom w:val="single" w:sz="5" w:space="0" w:color="8DAADB"/>
              <w:right w:val="single" w:sz="5" w:space="0" w:color="8DAADB"/>
            </w:tcBorders>
          </w:tcPr>
          <w:p w14:paraId="44284FCD" w14:textId="77777777" w:rsidR="00360AF5" w:rsidRDefault="00674C3A">
            <w:pPr>
              <w:pStyle w:val="TableParagraph"/>
              <w:spacing w:line="268" w:lineRule="exact"/>
              <w:ind w:left="219"/>
              <w:rPr>
                <w:rFonts w:ascii="Calibri" w:eastAsia="Calibri" w:hAnsi="Calibri" w:cs="Calibri"/>
              </w:rPr>
            </w:pPr>
            <w:r>
              <w:rPr>
                <w:rFonts w:ascii="Calibri"/>
                <w:spacing w:val="-1"/>
              </w:rPr>
              <w:t>1.84</w:t>
            </w:r>
          </w:p>
        </w:tc>
      </w:tr>
      <w:tr w:rsidR="00360AF5" w14:paraId="37A47018" w14:textId="77777777">
        <w:trPr>
          <w:trHeight w:hRule="exact" w:val="418"/>
        </w:trPr>
        <w:tc>
          <w:tcPr>
            <w:tcW w:w="2516" w:type="dxa"/>
            <w:tcBorders>
              <w:top w:val="single" w:sz="5" w:space="0" w:color="8DAADB"/>
              <w:left w:val="single" w:sz="5" w:space="0" w:color="8DAADB"/>
              <w:bottom w:val="single" w:sz="5" w:space="0" w:color="8DAADB"/>
              <w:right w:val="single" w:sz="5" w:space="0" w:color="8DAADB"/>
            </w:tcBorders>
            <w:shd w:val="clear" w:color="auto" w:fill="D9E2F3"/>
          </w:tcPr>
          <w:p w14:paraId="2A71EA23" w14:textId="77777777" w:rsidR="00360AF5" w:rsidRDefault="00674C3A">
            <w:pPr>
              <w:pStyle w:val="TableParagraph"/>
              <w:spacing w:line="264" w:lineRule="exact"/>
              <w:ind w:left="342"/>
              <w:rPr>
                <w:rFonts w:ascii="Calibri" w:eastAsia="Calibri" w:hAnsi="Calibri" w:cs="Calibri"/>
              </w:rPr>
            </w:pPr>
            <w:r>
              <w:rPr>
                <w:rFonts w:ascii="Calibri"/>
                <w:spacing w:val="-1"/>
              </w:rPr>
              <w:t>Transaction Security</w:t>
            </w:r>
          </w:p>
        </w:tc>
        <w:tc>
          <w:tcPr>
            <w:tcW w:w="883" w:type="dxa"/>
            <w:tcBorders>
              <w:top w:val="single" w:sz="5" w:space="0" w:color="8DAADB"/>
              <w:left w:val="single" w:sz="5" w:space="0" w:color="8DAADB"/>
              <w:bottom w:val="single" w:sz="5" w:space="0" w:color="8DAADB"/>
              <w:right w:val="single" w:sz="5" w:space="0" w:color="8DAADB"/>
            </w:tcBorders>
            <w:shd w:val="clear" w:color="auto" w:fill="D9E2F3"/>
          </w:tcPr>
          <w:p w14:paraId="6F301C6D" w14:textId="77777777" w:rsidR="00360AF5" w:rsidRDefault="00674C3A">
            <w:pPr>
              <w:pStyle w:val="TableParagraph"/>
              <w:spacing w:line="264" w:lineRule="exact"/>
              <w:ind w:left="239"/>
              <w:rPr>
                <w:rFonts w:ascii="Calibri" w:eastAsia="Calibri" w:hAnsi="Calibri" w:cs="Calibri"/>
              </w:rPr>
            </w:pPr>
            <w:r>
              <w:rPr>
                <w:rFonts w:ascii="Calibri"/>
                <w:spacing w:val="-1"/>
              </w:rPr>
              <w:t>0.18</w:t>
            </w:r>
          </w:p>
        </w:tc>
        <w:tc>
          <w:tcPr>
            <w:tcW w:w="850" w:type="dxa"/>
            <w:tcBorders>
              <w:top w:val="single" w:sz="5" w:space="0" w:color="8DAADB"/>
              <w:left w:val="single" w:sz="5" w:space="0" w:color="8DAADB"/>
              <w:bottom w:val="single" w:sz="5" w:space="0" w:color="8DAADB"/>
              <w:right w:val="single" w:sz="5" w:space="0" w:color="8DAADB"/>
            </w:tcBorders>
            <w:shd w:val="clear" w:color="auto" w:fill="D9E2F3"/>
          </w:tcPr>
          <w:p w14:paraId="23BF6807" w14:textId="77777777" w:rsidR="00360AF5" w:rsidRDefault="00674C3A">
            <w:pPr>
              <w:pStyle w:val="TableParagraph"/>
              <w:spacing w:line="264" w:lineRule="exact"/>
              <w:ind w:left="1"/>
              <w:jc w:val="center"/>
              <w:rPr>
                <w:rFonts w:ascii="Calibri" w:eastAsia="Calibri" w:hAnsi="Calibri" w:cs="Calibri"/>
              </w:rPr>
            </w:pPr>
            <w:r>
              <w:rPr>
                <w:rFonts w:ascii="Calibri"/>
              </w:rPr>
              <w:t>5</w:t>
            </w:r>
          </w:p>
        </w:tc>
        <w:tc>
          <w:tcPr>
            <w:tcW w:w="1135" w:type="dxa"/>
            <w:tcBorders>
              <w:top w:val="single" w:sz="5" w:space="0" w:color="8DAADB"/>
              <w:left w:val="single" w:sz="5" w:space="0" w:color="8DAADB"/>
              <w:bottom w:val="single" w:sz="5" w:space="0" w:color="8DAADB"/>
              <w:right w:val="single" w:sz="5" w:space="0" w:color="8DAADB"/>
            </w:tcBorders>
            <w:shd w:val="clear" w:color="auto" w:fill="D9E2F3"/>
          </w:tcPr>
          <w:p w14:paraId="010693B6" w14:textId="77777777" w:rsidR="00360AF5" w:rsidRDefault="00674C3A">
            <w:pPr>
              <w:pStyle w:val="TableParagraph"/>
              <w:spacing w:line="264" w:lineRule="exact"/>
              <w:jc w:val="center"/>
              <w:rPr>
                <w:rFonts w:ascii="Calibri" w:eastAsia="Calibri" w:hAnsi="Calibri" w:cs="Calibri"/>
              </w:rPr>
            </w:pPr>
            <w:r>
              <w:rPr>
                <w:rFonts w:ascii="Calibri"/>
                <w:spacing w:val="-1"/>
              </w:rPr>
              <w:t>0.9</w:t>
            </w:r>
          </w:p>
        </w:tc>
        <w:tc>
          <w:tcPr>
            <w:tcW w:w="992" w:type="dxa"/>
            <w:tcBorders>
              <w:top w:val="single" w:sz="5" w:space="0" w:color="8DAADB"/>
              <w:left w:val="single" w:sz="5" w:space="0" w:color="8DAADB"/>
              <w:bottom w:val="single" w:sz="5" w:space="0" w:color="8DAADB"/>
              <w:right w:val="single" w:sz="5" w:space="0" w:color="8DAADB"/>
            </w:tcBorders>
            <w:shd w:val="clear" w:color="auto" w:fill="D9E2F3"/>
          </w:tcPr>
          <w:p w14:paraId="745D654F" w14:textId="77777777" w:rsidR="00360AF5" w:rsidRDefault="00674C3A">
            <w:pPr>
              <w:pStyle w:val="TableParagraph"/>
              <w:spacing w:line="264" w:lineRule="exact"/>
              <w:ind w:right="1"/>
              <w:jc w:val="center"/>
              <w:rPr>
                <w:rFonts w:ascii="Calibri" w:eastAsia="Calibri" w:hAnsi="Calibri" w:cs="Calibri"/>
              </w:rPr>
            </w:pPr>
            <w:r>
              <w:rPr>
                <w:rFonts w:ascii="Calibri"/>
              </w:rPr>
              <w:t>9</w:t>
            </w:r>
          </w:p>
        </w:tc>
        <w:tc>
          <w:tcPr>
            <w:tcW w:w="1061" w:type="dxa"/>
            <w:tcBorders>
              <w:top w:val="single" w:sz="5" w:space="0" w:color="8DAADB"/>
              <w:left w:val="single" w:sz="5" w:space="0" w:color="8DAADB"/>
              <w:bottom w:val="single" w:sz="5" w:space="0" w:color="8DAADB"/>
              <w:right w:val="single" w:sz="5" w:space="0" w:color="8DAADB"/>
            </w:tcBorders>
            <w:shd w:val="clear" w:color="auto" w:fill="D9E2F3"/>
          </w:tcPr>
          <w:p w14:paraId="3E0490BF" w14:textId="77777777" w:rsidR="00360AF5" w:rsidRDefault="00674C3A">
            <w:pPr>
              <w:pStyle w:val="TableParagraph"/>
              <w:spacing w:line="264" w:lineRule="exact"/>
              <w:ind w:left="327"/>
              <w:rPr>
                <w:rFonts w:ascii="Calibri" w:eastAsia="Calibri" w:hAnsi="Calibri" w:cs="Calibri"/>
              </w:rPr>
            </w:pPr>
            <w:r>
              <w:rPr>
                <w:rFonts w:ascii="Calibri"/>
                <w:spacing w:val="-1"/>
              </w:rPr>
              <w:t>1.62</w:t>
            </w:r>
          </w:p>
        </w:tc>
        <w:tc>
          <w:tcPr>
            <w:tcW w:w="1071" w:type="dxa"/>
            <w:tcBorders>
              <w:top w:val="single" w:sz="5" w:space="0" w:color="8DAADB"/>
              <w:left w:val="single" w:sz="5" w:space="0" w:color="8DAADB"/>
              <w:bottom w:val="single" w:sz="5" w:space="0" w:color="8DAADB"/>
              <w:right w:val="single" w:sz="5" w:space="0" w:color="8DAADB"/>
            </w:tcBorders>
            <w:shd w:val="clear" w:color="auto" w:fill="D9E2F3"/>
          </w:tcPr>
          <w:p w14:paraId="5031B6F1" w14:textId="77777777" w:rsidR="00360AF5" w:rsidRDefault="00674C3A">
            <w:pPr>
              <w:pStyle w:val="TableParagraph"/>
              <w:spacing w:line="264" w:lineRule="exact"/>
              <w:jc w:val="center"/>
              <w:rPr>
                <w:rFonts w:ascii="Calibri" w:eastAsia="Calibri" w:hAnsi="Calibri" w:cs="Calibri"/>
              </w:rPr>
            </w:pPr>
            <w:r>
              <w:rPr>
                <w:rFonts w:ascii="Calibri"/>
              </w:rPr>
              <w:t>10</w:t>
            </w:r>
          </w:p>
        </w:tc>
        <w:tc>
          <w:tcPr>
            <w:tcW w:w="845" w:type="dxa"/>
            <w:tcBorders>
              <w:top w:val="single" w:sz="5" w:space="0" w:color="8DAADB"/>
              <w:left w:val="single" w:sz="5" w:space="0" w:color="8DAADB"/>
              <w:bottom w:val="single" w:sz="5" w:space="0" w:color="8DAADB"/>
              <w:right w:val="single" w:sz="5" w:space="0" w:color="8DAADB"/>
            </w:tcBorders>
            <w:shd w:val="clear" w:color="auto" w:fill="D9E2F3"/>
          </w:tcPr>
          <w:p w14:paraId="1E44274D" w14:textId="77777777" w:rsidR="00360AF5" w:rsidRDefault="00674C3A">
            <w:pPr>
              <w:pStyle w:val="TableParagraph"/>
              <w:spacing w:line="264" w:lineRule="exact"/>
              <w:ind w:left="277"/>
              <w:rPr>
                <w:rFonts w:ascii="Calibri" w:eastAsia="Calibri" w:hAnsi="Calibri" w:cs="Calibri"/>
              </w:rPr>
            </w:pPr>
            <w:r>
              <w:rPr>
                <w:rFonts w:ascii="Calibri"/>
                <w:spacing w:val="-1"/>
              </w:rPr>
              <w:t>1.8</w:t>
            </w:r>
          </w:p>
        </w:tc>
      </w:tr>
      <w:tr w:rsidR="00360AF5" w14:paraId="2F2E1552" w14:textId="77777777">
        <w:trPr>
          <w:trHeight w:hRule="exact" w:val="434"/>
        </w:trPr>
        <w:tc>
          <w:tcPr>
            <w:tcW w:w="2516" w:type="dxa"/>
            <w:tcBorders>
              <w:top w:val="single" w:sz="5" w:space="0" w:color="8DAADB"/>
              <w:left w:val="single" w:sz="5" w:space="0" w:color="8DAADB"/>
              <w:bottom w:val="single" w:sz="5" w:space="0" w:color="8DAADB"/>
              <w:right w:val="single" w:sz="5" w:space="0" w:color="8DAADB"/>
            </w:tcBorders>
          </w:tcPr>
          <w:p w14:paraId="3A6D0842" w14:textId="77777777" w:rsidR="00360AF5" w:rsidRDefault="00674C3A">
            <w:pPr>
              <w:pStyle w:val="TableParagraph"/>
              <w:spacing w:line="264" w:lineRule="exact"/>
              <w:ind w:left="433"/>
              <w:rPr>
                <w:rFonts w:ascii="Calibri" w:eastAsia="Calibri" w:hAnsi="Calibri" w:cs="Calibri"/>
              </w:rPr>
            </w:pPr>
            <w:r>
              <w:rPr>
                <w:rFonts w:ascii="Calibri"/>
                <w:spacing w:val="-1"/>
              </w:rPr>
              <w:t>Cost-Effectiveness</w:t>
            </w:r>
          </w:p>
        </w:tc>
        <w:tc>
          <w:tcPr>
            <w:tcW w:w="883" w:type="dxa"/>
            <w:tcBorders>
              <w:top w:val="single" w:sz="5" w:space="0" w:color="8DAADB"/>
              <w:left w:val="single" w:sz="5" w:space="0" w:color="8DAADB"/>
              <w:bottom w:val="single" w:sz="5" w:space="0" w:color="8DAADB"/>
              <w:right w:val="single" w:sz="5" w:space="0" w:color="8DAADB"/>
            </w:tcBorders>
          </w:tcPr>
          <w:p w14:paraId="03E2A705" w14:textId="77777777" w:rsidR="00360AF5" w:rsidRDefault="00674C3A">
            <w:pPr>
              <w:pStyle w:val="TableParagraph"/>
              <w:spacing w:line="264" w:lineRule="exact"/>
              <w:ind w:left="239"/>
              <w:rPr>
                <w:rFonts w:ascii="Calibri" w:eastAsia="Calibri" w:hAnsi="Calibri" w:cs="Calibri"/>
              </w:rPr>
            </w:pPr>
            <w:r>
              <w:rPr>
                <w:rFonts w:ascii="Calibri"/>
                <w:spacing w:val="-1"/>
              </w:rPr>
              <w:t>0.12</w:t>
            </w:r>
          </w:p>
        </w:tc>
        <w:tc>
          <w:tcPr>
            <w:tcW w:w="850" w:type="dxa"/>
            <w:tcBorders>
              <w:top w:val="single" w:sz="5" w:space="0" w:color="8DAADB"/>
              <w:left w:val="single" w:sz="5" w:space="0" w:color="8DAADB"/>
              <w:bottom w:val="single" w:sz="5" w:space="0" w:color="8DAADB"/>
              <w:right w:val="single" w:sz="5" w:space="0" w:color="8DAADB"/>
            </w:tcBorders>
          </w:tcPr>
          <w:p w14:paraId="292E1288" w14:textId="77777777" w:rsidR="00360AF5" w:rsidRDefault="00674C3A">
            <w:pPr>
              <w:pStyle w:val="TableParagraph"/>
              <w:spacing w:line="264" w:lineRule="exact"/>
              <w:ind w:left="1"/>
              <w:jc w:val="center"/>
              <w:rPr>
                <w:rFonts w:ascii="Calibri" w:eastAsia="Calibri" w:hAnsi="Calibri" w:cs="Calibri"/>
              </w:rPr>
            </w:pPr>
            <w:r>
              <w:rPr>
                <w:rFonts w:ascii="Calibri"/>
              </w:rPr>
              <w:t>8</w:t>
            </w:r>
          </w:p>
        </w:tc>
        <w:tc>
          <w:tcPr>
            <w:tcW w:w="1135" w:type="dxa"/>
            <w:tcBorders>
              <w:top w:val="single" w:sz="5" w:space="0" w:color="8DAADB"/>
              <w:left w:val="single" w:sz="5" w:space="0" w:color="8DAADB"/>
              <w:bottom w:val="single" w:sz="5" w:space="0" w:color="8DAADB"/>
              <w:right w:val="single" w:sz="5" w:space="0" w:color="8DAADB"/>
            </w:tcBorders>
          </w:tcPr>
          <w:p w14:paraId="6789A938" w14:textId="77777777" w:rsidR="00360AF5" w:rsidRDefault="00674C3A">
            <w:pPr>
              <w:pStyle w:val="TableParagraph"/>
              <w:spacing w:line="264" w:lineRule="exact"/>
              <w:ind w:left="363"/>
              <w:rPr>
                <w:rFonts w:ascii="Calibri" w:eastAsia="Calibri" w:hAnsi="Calibri" w:cs="Calibri"/>
              </w:rPr>
            </w:pPr>
            <w:r>
              <w:rPr>
                <w:rFonts w:ascii="Calibri"/>
                <w:spacing w:val="-1"/>
              </w:rPr>
              <w:t>0.96</w:t>
            </w:r>
          </w:p>
        </w:tc>
        <w:tc>
          <w:tcPr>
            <w:tcW w:w="992" w:type="dxa"/>
            <w:tcBorders>
              <w:top w:val="single" w:sz="5" w:space="0" w:color="8DAADB"/>
              <w:left w:val="single" w:sz="5" w:space="0" w:color="8DAADB"/>
              <w:bottom w:val="single" w:sz="5" w:space="0" w:color="8DAADB"/>
              <w:right w:val="single" w:sz="5" w:space="0" w:color="8DAADB"/>
            </w:tcBorders>
          </w:tcPr>
          <w:p w14:paraId="272DC3EE" w14:textId="77777777" w:rsidR="00360AF5" w:rsidRDefault="00674C3A">
            <w:pPr>
              <w:pStyle w:val="TableParagraph"/>
              <w:spacing w:line="264" w:lineRule="exact"/>
              <w:ind w:left="1"/>
              <w:jc w:val="center"/>
              <w:rPr>
                <w:rFonts w:ascii="Calibri" w:eastAsia="Calibri" w:hAnsi="Calibri" w:cs="Calibri"/>
              </w:rPr>
            </w:pPr>
            <w:r>
              <w:rPr>
                <w:rFonts w:ascii="Calibri"/>
              </w:rPr>
              <w:t>10</w:t>
            </w:r>
          </w:p>
        </w:tc>
        <w:tc>
          <w:tcPr>
            <w:tcW w:w="1061" w:type="dxa"/>
            <w:tcBorders>
              <w:top w:val="single" w:sz="5" w:space="0" w:color="8DAADB"/>
              <w:left w:val="single" w:sz="5" w:space="0" w:color="8DAADB"/>
              <w:bottom w:val="single" w:sz="5" w:space="0" w:color="8DAADB"/>
              <w:right w:val="single" w:sz="5" w:space="0" w:color="8DAADB"/>
            </w:tcBorders>
          </w:tcPr>
          <w:p w14:paraId="21C23B3C" w14:textId="77777777" w:rsidR="00360AF5" w:rsidRDefault="00674C3A">
            <w:pPr>
              <w:pStyle w:val="TableParagraph"/>
              <w:spacing w:line="264" w:lineRule="exact"/>
              <w:ind w:left="1"/>
              <w:jc w:val="center"/>
              <w:rPr>
                <w:rFonts w:ascii="Calibri" w:eastAsia="Calibri" w:hAnsi="Calibri" w:cs="Calibri"/>
              </w:rPr>
            </w:pPr>
            <w:r>
              <w:rPr>
                <w:rFonts w:ascii="Calibri"/>
                <w:spacing w:val="-1"/>
              </w:rPr>
              <w:t>1.2</w:t>
            </w:r>
          </w:p>
        </w:tc>
        <w:tc>
          <w:tcPr>
            <w:tcW w:w="1071" w:type="dxa"/>
            <w:tcBorders>
              <w:top w:val="single" w:sz="5" w:space="0" w:color="8DAADB"/>
              <w:left w:val="single" w:sz="5" w:space="0" w:color="8DAADB"/>
              <w:bottom w:val="single" w:sz="5" w:space="0" w:color="8DAADB"/>
              <w:right w:val="single" w:sz="5" w:space="0" w:color="8DAADB"/>
            </w:tcBorders>
          </w:tcPr>
          <w:p w14:paraId="336721FF" w14:textId="77777777" w:rsidR="00360AF5" w:rsidRDefault="00674C3A">
            <w:pPr>
              <w:pStyle w:val="TableParagraph"/>
              <w:spacing w:line="264" w:lineRule="exact"/>
              <w:ind w:left="1"/>
              <w:jc w:val="center"/>
              <w:rPr>
                <w:rFonts w:ascii="Calibri" w:eastAsia="Calibri" w:hAnsi="Calibri" w:cs="Calibri"/>
              </w:rPr>
            </w:pPr>
            <w:r>
              <w:rPr>
                <w:rFonts w:ascii="Calibri"/>
              </w:rPr>
              <w:t>9</w:t>
            </w:r>
          </w:p>
        </w:tc>
        <w:tc>
          <w:tcPr>
            <w:tcW w:w="845" w:type="dxa"/>
            <w:tcBorders>
              <w:top w:val="single" w:sz="5" w:space="0" w:color="8DAADB"/>
              <w:left w:val="single" w:sz="5" w:space="0" w:color="8DAADB"/>
              <w:bottom w:val="single" w:sz="5" w:space="0" w:color="8DAADB"/>
              <w:right w:val="single" w:sz="5" w:space="0" w:color="8DAADB"/>
            </w:tcBorders>
          </w:tcPr>
          <w:p w14:paraId="16900C21" w14:textId="77777777" w:rsidR="00360AF5" w:rsidRDefault="00674C3A">
            <w:pPr>
              <w:pStyle w:val="TableParagraph"/>
              <w:spacing w:line="264" w:lineRule="exact"/>
              <w:ind w:left="219"/>
              <w:rPr>
                <w:rFonts w:ascii="Calibri" w:eastAsia="Calibri" w:hAnsi="Calibri" w:cs="Calibri"/>
              </w:rPr>
            </w:pPr>
            <w:r>
              <w:rPr>
                <w:rFonts w:ascii="Calibri"/>
                <w:spacing w:val="-1"/>
              </w:rPr>
              <w:t>1.08</w:t>
            </w:r>
          </w:p>
        </w:tc>
      </w:tr>
      <w:tr w:rsidR="00360AF5" w14:paraId="2BE4318C" w14:textId="77777777">
        <w:trPr>
          <w:trHeight w:hRule="exact" w:val="434"/>
        </w:trPr>
        <w:tc>
          <w:tcPr>
            <w:tcW w:w="2516" w:type="dxa"/>
            <w:tcBorders>
              <w:top w:val="single" w:sz="5" w:space="0" w:color="8DAADB"/>
              <w:left w:val="single" w:sz="5" w:space="0" w:color="8DAADB"/>
              <w:bottom w:val="single" w:sz="5" w:space="0" w:color="8DAADB"/>
              <w:right w:val="single" w:sz="5" w:space="0" w:color="8DAADB"/>
            </w:tcBorders>
            <w:shd w:val="clear" w:color="auto" w:fill="D9E2F3"/>
          </w:tcPr>
          <w:p w14:paraId="15F4C1A2" w14:textId="77777777" w:rsidR="00360AF5" w:rsidRDefault="00674C3A">
            <w:pPr>
              <w:pStyle w:val="TableParagraph"/>
              <w:spacing w:line="264" w:lineRule="exact"/>
              <w:ind w:left="646"/>
              <w:rPr>
                <w:rFonts w:ascii="Calibri" w:eastAsia="Calibri" w:hAnsi="Calibri" w:cs="Calibri"/>
              </w:rPr>
            </w:pPr>
            <w:r>
              <w:rPr>
                <w:rFonts w:ascii="Calibri"/>
                <w:spacing w:val="-1"/>
              </w:rPr>
              <w:t>Transparency</w:t>
            </w:r>
          </w:p>
        </w:tc>
        <w:tc>
          <w:tcPr>
            <w:tcW w:w="883" w:type="dxa"/>
            <w:tcBorders>
              <w:top w:val="single" w:sz="5" w:space="0" w:color="8DAADB"/>
              <w:left w:val="single" w:sz="5" w:space="0" w:color="8DAADB"/>
              <w:bottom w:val="single" w:sz="5" w:space="0" w:color="8DAADB"/>
              <w:right w:val="single" w:sz="5" w:space="0" w:color="8DAADB"/>
            </w:tcBorders>
            <w:shd w:val="clear" w:color="auto" w:fill="D9E2F3"/>
          </w:tcPr>
          <w:p w14:paraId="69B52B55" w14:textId="77777777" w:rsidR="00360AF5" w:rsidRDefault="00674C3A">
            <w:pPr>
              <w:pStyle w:val="TableParagraph"/>
              <w:spacing w:line="264" w:lineRule="exact"/>
              <w:ind w:left="239"/>
              <w:rPr>
                <w:rFonts w:ascii="Calibri" w:eastAsia="Calibri" w:hAnsi="Calibri" w:cs="Calibri"/>
              </w:rPr>
            </w:pPr>
            <w:r>
              <w:rPr>
                <w:rFonts w:ascii="Calibri"/>
                <w:spacing w:val="-1"/>
              </w:rPr>
              <w:t>0.07</w:t>
            </w:r>
          </w:p>
        </w:tc>
        <w:tc>
          <w:tcPr>
            <w:tcW w:w="850" w:type="dxa"/>
            <w:tcBorders>
              <w:top w:val="single" w:sz="5" w:space="0" w:color="8DAADB"/>
              <w:left w:val="single" w:sz="5" w:space="0" w:color="8DAADB"/>
              <w:bottom w:val="single" w:sz="5" w:space="0" w:color="8DAADB"/>
              <w:right w:val="single" w:sz="5" w:space="0" w:color="8DAADB"/>
            </w:tcBorders>
            <w:shd w:val="clear" w:color="auto" w:fill="D9E2F3"/>
          </w:tcPr>
          <w:p w14:paraId="664C40A8" w14:textId="77777777" w:rsidR="00360AF5" w:rsidRDefault="00674C3A">
            <w:pPr>
              <w:pStyle w:val="TableParagraph"/>
              <w:spacing w:line="264" w:lineRule="exact"/>
              <w:ind w:left="1"/>
              <w:jc w:val="center"/>
              <w:rPr>
                <w:rFonts w:ascii="Calibri" w:eastAsia="Calibri" w:hAnsi="Calibri" w:cs="Calibri"/>
              </w:rPr>
            </w:pPr>
            <w:r>
              <w:rPr>
                <w:rFonts w:ascii="Calibri"/>
              </w:rPr>
              <w:t>6</w:t>
            </w:r>
          </w:p>
        </w:tc>
        <w:tc>
          <w:tcPr>
            <w:tcW w:w="1135" w:type="dxa"/>
            <w:tcBorders>
              <w:top w:val="single" w:sz="5" w:space="0" w:color="8DAADB"/>
              <w:left w:val="single" w:sz="5" w:space="0" w:color="8DAADB"/>
              <w:bottom w:val="single" w:sz="5" w:space="0" w:color="8DAADB"/>
              <w:right w:val="single" w:sz="5" w:space="0" w:color="8DAADB"/>
            </w:tcBorders>
            <w:shd w:val="clear" w:color="auto" w:fill="D9E2F3"/>
          </w:tcPr>
          <w:p w14:paraId="165952A3" w14:textId="77777777" w:rsidR="00360AF5" w:rsidRDefault="00674C3A">
            <w:pPr>
              <w:pStyle w:val="TableParagraph"/>
              <w:spacing w:line="264" w:lineRule="exact"/>
              <w:ind w:left="363"/>
              <w:rPr>
                <w:rFonts w:ascii="Calibri" w:eastAsia="Calibri" w:hAnsi="Calibri" w:cs="Calibri"/>
              </w:rPr>
            </w:pPr>
            <w:r>
              <w:rPr>
                <w:rFonts w:ascii="Calibri"/>
                <w:spacing w:val="-1"/>
              </w:rPr>
              <w:t>0.42</w:t>
            </w:r>
          </w:p>
        </w:tc>
        <w:tc>
          <w:tcPr>
            <w:tcW w:w="992" w:type="dxa"/>
            <w:tcBorders>
              <w:top w:val="single" w:sz="5" w:space="0" w:color="8DAADB"/>
              <w:left w:val="single" w:sz="5" w:space="0" w:color="8DAADB"/>
              <w:bottom w:val="single" w:sz="5" w:space="0" w:color="8DAADB"/>
              <w:right w:val="single" w:sz="5" w:space="0" w:color="8DAADB"/>
            </w:tcBorders>
            <w:shd w:val="clear" w:color="auto" w:fill="D9E2F3"/>
          </w:tcPr>
          <w:p w14:paraId="7BC3F660" w14:textId="77777777" w:rsidR="00360AF5" w:rsidRDefault="00674C3A">
            <w:pPr>
              <w:pStyle w:val="TableParagraph"/>
              <w:spacing w:line="264" w:lineRule="exact"/>
              <w:ind w:right="1"/>
              <w:jc w:val="center"/>
              <w:rPr>
                <w:rFonts w:ascii="Calibri" w:eastAsia="Calibri" w:hAnsi="Calibri" w:cs="Calibri"/>
              </w:rPr>
            </w:pPr>
            <w:r>
              <w:rPr>
                <w:rFonts w:ascii="Calibri"/>
              </w:rPr>
              <w:t>9</w:t>
            </w:r>
          </w:p>
        </w:tc>
        <w:tc>
          <w:tcPr>
            <w:tcW w:w="1061" w:type="dxa"/>
            <w:tcBorders>
              <w:top w:val="single" w:sz="5" w:space="0" w:color="8DAADB"/>
              <w:left w:val="single" w:sz="5" w:space="0" w:color="8DAADB"/>
              <w:bottom w:val="single" w:sz="5" w:space="0" w:color="8DAADB"/>
              <w:right w:val="single" w:sz="5" w:space="0" w:color="8DAADB"/>
            </w:tcBorders>
            <w:shd w:val="clear" w:color="auto" w:fill="D9E2F3"/>
          </w:tcPr>
          <w:p w14:paraId="27CFC5CD" w14:textId="77777777" w:rsidR="00360AF5" w:rsidRDefault="00674C3A">
            <w:pPr>
              <w:pStyle w:val="TableParagraph"/>
              <w:spacing w:line="264" w:lineRule="exact"/>
              <w:ind w:left="327"/>
              <w:rPr>
                <w:rFonts w:ascii="Calibri" w:eastAsia="Calibri" w:hAnsi="Calibri" w:cs="Calibri"/>
              </w:rPr>
            </w:pPr>
            <w:r>
              <w:rPr>
                <w:rFonts w:ascii="Calibri"/>
                <w:spacing w:val="-1"/>
              </w:rPr>
              <w:t>0.63</w:t>
            </w:r>
          </w:p>
        </w:tc>
        <w:tc>
          <w:tcPr>
            <w:tcW w:w="1071" w:type="dxa"/>
            <w:tcBorders>
              <w:top w:val="single" w:sz="5" w:space="0" w:color="8DAADB"/>
              <w:left w:val="single" w:sz="5" w:space="0" w:color="8DAADB"/>
              <w:bottom w:val="single" w:sz="5" w:space="0" w:color="8DAADB"/>
              <w:right w:val="single" w:sz="5" w:space="0" w:color="8DAADB"/>
            </w:tcBorders>
            <w:shd w:val="clear" w:color="auto" w:fill="D9E2F3"/>
          </w:tcPr>
          <w:p w14:paraId="68E405F0" w14:textId="77777777" w:rsidR="00360AF5" w:rsidRDefault="00674C3A">
            <w:pPr>
              <w:pStyle w:val="TableParagraph"/>
              <w:spacing w:line="264" w:lineRule="exact"/>
              <w:ind w:left="1"/>
              <w:jc w:val="center"/>
              <w:rPr>
                <w:rFonts w:ascii="Calibri" w:eastAsia="Calibri" w:hAnsi="Calibri" w:cs="Calibri"/>
              </w:rPr>
            </w:pPr>
            <w:r>
              <w:rPr>
                <w:rFonts w:ascii="Calibri"/>
              </w:rPr>
              <w:t>7</w:t>
            </w:r>
          </w:p>
        </w:tc>
        <w:tc>
          <w:tcPr>
            <w:tcW w:w="845" w:type="dxa"/>
            <w:tcBorders>
              <w:top w:val="single" w:sz="5" w:space="0" w:color="8DAADB"/>
              <w:left w:val="single" w:sz="5" w:space="0" w:color="8DAADB"/>
              <w:bottom w:val="single" w:sz="5" w:space="0" w:color="8DAADB"/>
              <w:right w:val="single" w:sz="5" w:space="0" w:color="8DAADB"/>
            </w:tcBorders>
            <w:shd w:val="clear" w:color="auto" w:fill="D9E2F3"/>
          </w:tcPr>
          <w:p w14:paraId="0EC4B86F" w14:textId="77777777" w:rsidR="00360AF5" w:rsidRDefault="00674C3A">
            <w:pPr>
              <w:pStyle w:val="TableParagraph"/>
              <w:spacing w:line="264" w:lineRule="exact"/>
              <w:ind w:left="219"/>
              <w:rPr>
                <w:rFonts w:ascii="Calibri" w:eastAsia="Calibri" w:hAnsi="Calibri" w:cs="Calibri"/>
              </w:rPr>
            </w:pPr>
            <w:r>
              <w:rPr>
                <w:rFonts w:ascii="Calibri"/>
                <w:spacing w:val="-1"/>
              </w:rPr>
              <w:t>0.49</w:t>
            </w:r>
          </w:p>
        </w:tc>
      </w:tr>
      <w:tr w:rsidR="00360AF5" w14:paraId="7D7632F3" w14:textId="77777777">
        <w:trPr>
          <w:trHeight w:hRule="exact" w:val="418"/>
        </w:trPr>
        <w:tc>
          <w:tcPr>
            <w:tcW w:w="2516" w:type="dxa"/>
            <w:tcBorders>
              <w:top w:val="single" w:sz="5" w:space="0" w:color="8DAADB"/>
              <w:left w:val="single" w:sz="5" w:space="0" w:color="8DAADB"/>
              <w:bottom w:val="single" w:sz="5" w:space="0" w:color="8DAADB"/>
              <w:right w:val="single" w:sz="5" w:space="0" w:color="8DAADB"/>
            </w:tcBorders>
          </w:tcPr>
          <w:p w14:paraId="6C4D9CAD" w14:textId="77777777" w:rsidR="00360AF5" w:rsidRDefault="00674C3A">
            <w:pPr>
              <w:pStyle w:val="TableParagraph"/>
              <w:spacing w:line="264" w:lineRule="exact"/>
              <w:ind w:left="579"/>
              <w:rPr>
                <w:rFonts w:ascii="Calibri" w:eastAsia="Calibri" w:hAnsi="Calibri" w:cs="Calibri"/>
              </w:rPr>
            </w:pPr>
            <w:r>
              <w:rPr>
                <w:rFonts w:ascii="Calibri"/>
                <w:b/>
                <w:spacing w:val="-1"/>
              </w:rPr>
              <w:t>Weighted</w:t>
            </w:r>
            <w:r>
              <w:rPr>
                <w:rFonts w:ascii="Calibri"/>
                <w:b/>
                <w:spacing w:val="-2"/>
              </w:rPr>
              <w:t xml:space="preserve"> </w:t>
            </w:r>
            <w:r>
              <w:rPr>
                <w:rFonts w:ascii="Calibri"/>
                <w:b/>
                <w:spacing w:val="-1"/>
              </w:rPr>
              <w:t>Sum</w:t>
            </w:r>
          </w:p>
        </w:tc>
        <w:tc>
          <w:tcPr>
            <w:tcW w:w="883" w:type="dxa"/>
            <w:tcBorders>
              <w:top w:val="single" w:sz="5" w:space="0" w:color="8DAADB"/>
              <w:left w:val="single" w:sz="5" w:space="0" w:color="8DAADB"/>
              <w:bottom w:val="single" w:sz="5" w:space="0" w:color="8DAADB"/>
              <w:right w:val="single" w:sz="5" w:space="0" w:color="8DAADB"/>
            </w:tcBorders>
          </w:tcPr>
          <w:p w14:paraId="78808A5C" w14:textId="77777777" w:rsidR="00360AF5" w:rsidRDefault="00674C3A">
            <w:pPr>
              <w:pStyle w:val="TableParagraph"/>
              <w:spacing w:line="264" w:lineRule="exact"/>
              <w:ind w:left="1"/>
              <w:jc w:val="center"/>
              <w:rPr>
                <w:rFonts w:ascii="Calibri" w:eastAsia="Calibri" w:hAnsi="Calibri" w:cs="Calibri"/>
              </w:rPr>
            </w:pPr>
            <w:r>
              <w:rPr>
                <w:rFonts w:ascii="Calibri"/>
              </w:rPr>
              <w:t>1</w:t>
            </w:r>
          </w:p>
        </w:tc>
        <w:tc>
          <w:tcPr>
            <w:tcW w:w="1985" w:type="dxa"/>
            <w:gridSpan w:val="2"/>
            <w:tcBorders>
              <w:top w:val="single" w:sz="5" w:space="0" w:color="8DAADB"/>
              <w:left w:val="single" w:sz="5" w:space="0" w:color="8DAADB"/>
              <w:bottom w:val="single" w:sz="5" w:space="0" w:color="8DAADB"/>
              <w:right w:val="single" w:sz="5" w:space="0" w:color="8DAADB"/>
            </w:tcBorders>
          </w:tcPr>
          <w:p w14:paraId="7648F2D0" w14:textId="77777777" w:rsidR="00360AF5" w:rsidRDefault="00674C3A">
            <w:pPr>
              <w:pStyle w:val="TableParagraph"/>
              <w:spacing w:line="264" w:lineRule="exact"/>
              <w:jc w:val="center"/>
              <w:rPr>
                <w:rFonts w:ascii="Calibri" w:eastAsia="Calibri" w:hAnsi="Calibri" w:cs="Calibri"/>
              </w:rPr>
            </w:pPr>
            <w:r>
              <w:rPr>
                <w:rFonts w:ascii="Calibri"/>
                <w:b/>
                <w:spacing w:val="-1"/>
              </w:rPr>
              <w:t>4.83</w:t>
            </w:r>
          </w:p>
        </w:tc>
        <w:tc>
          <w:tcPr>
            <w:tcW w:w="2053" w:type="dxa"/>
            <w:gridSpan w:val="2"/>
            <w:tcBorders>
              <w:top w:val="single" w:sz="5" w:space="0" w:color="8DAADB"/>
              <w:left w:val="single" w:sz="5" w:space="0" w:color="8DAADB"/>
              <w:bottom w:val="single" w:sz="5" w:space="0" w:color="8DAADB"/>
              <w:right w:val="single" w:sz="5" w:space="0" w:color="8DAADB"/>
            </w:tcBorders>
          </w:tcPr>
          <w:p w14:paraId="67981E74" w14:textId="77777777" w:rsidR="00360AF5" w:rsidRDefault="00674C3A">
            <w:pPr>
              <w:pStyle w:val="TableParagraph"/>
              <w:spacing w:line="264" w:lineRule="exact"/>
              <w:ind w:right="1"/>
              <w:jc w:val="center"/>
              <w:rPr>
                <w:rFonts w:ascii="Calibri" w:eastAsia="Calibri" w:hAnsi="Calibri" w:cs="Calibri"/>
              </w:rPr>
            </w:pPr>
            <w:r>
              <w:rPr>
                <w:rFonts w:ascii="Calibri"/>
                <w:b/>
                <w:spacing w:val="-1"/>
              </w:rPr>
              <w:t>8.25</w:t>
            </w:r>
          </w:p>
        </w:tc>
        <w:tc>
          <w:tcPr>
            <w:tcW w:w="1916" w:type="dxa"/>
            <w:gridSpan w:val="2"/>
            <w:tcBorders>
              <w:top w:val="single" w:sz="5" w:space="0" w:color="8DAADB"/>
              <w:left w:val="single" w:sz="5" w:space="0" w:color="8DAADB"/>
              <w:bottom w:val="single" w:sz="5" w:space="0" w:color="8DAADB"/>
              <w:right w:val="single" w:sz="5" w:space="0" w:color="8DAADB"/>
            </w:tcBorders>
          </w:tcPr>
          <w:p w14:paraId="51D542F3" w14:textId="77777777" w:rsidR="00360AF5" w:rsidRDefault="00674C3A">
            <w:pPr>
              <w:pStyle w:val="TableParagraph"/>
              <w:spacing w:line="264" w:lineRule="exact"/>
              <w:jc w:val="center"/>
              <w:rPr>
                <w:rFonts w:ascii="Calibri" w:eastAsia="Calibri" w:hAnsi="Calibri" w:cs="Calibri"/>
              </w:rPr>
            </w:pPr>
            <w:r>
              <w:rPr>
                <w:rFonts w:ascii="Calibri"/>
                <w:b/>
                <w:spacing w:val="-1"/>
              </w:rPr>
              <w:t>8.81</w:t>
            </w:r>
          </w:p>
        </w:tc>
      </w:tr>
    </w:tbl>
    <w:p w14:paraId="3A8D89D7" w14:textId="77777777" w:rsidR="00360AF5" w:rsidRDefault="00360AF5">
      <w:pPr>
        <w:rPr>
          <w:rFonts w:ascii="Calibri" w:eastAsia="Calibri" w:hAnsi="Calibri" w:cs="Calibri"/>
          <w:sz w:val="20"/>
          <w:szCs w:val="20"/>
        </w:rPr>
      </w:pPr>
    </w:p>
    <w:p w14:paraId="62EDD6CB" w14:textId="77777777" w:rsidR="00360AF5" w:rsidRDefault="00360AF5">
      <w:pPr>
        <w:spacing w:before="2"/>
        <w:rPr>
          <w:rFonts w:ascii="Calibri" w:eastAsia="Calibri" w:hAnsi="Calibri" w:cs="Calibri"/>
          <w:sz w:val="21"/>
          <w:szCs w:val="21"/>
        </w:rPr>
      </w:pPr>
    </w:p>
    <w:p w14:paraId="595613D8" w14:textId="77777777" w:rsidR="00360AF5" w:rsidRDefault="00674C3A">
      <w:pPr>
        <w:pStyle w:val="BodyText"/>
        <w:spacing w:before="56"/>
        <w:ind w:left="166" w:right="161"/>
        <w:jc w:val="center"/>
      </w:pPr>
      <w:r>
        <w:rPr>
          <w:spacing w:val="-1"/>
        </w:rPr>
        <w:t>Table</w:t>
      </w:r>
      <w:r>
        <w:rPr>
          <w:spacing w:val="1"/>
        </w:rPr>
        <w:t xml:space="preserve"> </w:t>
      </w:r>
      <w:r>
        <w:rPr>
          <w:spacing w:val="-1"/>
        </w:rPr>
        <w:t>5:</w:t>
      </w:r>
      <w:r>
        <w:t xml:space="preserve"> </w:t>
      </w:r>
      <w:r>
        <w:rPr>
          <w:spacing w:val="-1"/>
        </w:rPr>
        <w:t>Trade</w:t>
      </w:r>
      <w:r>
        <w:rPr>
          <w:spacing w:val="-2"/>
        </w:rPr>
        <w:t xml:space="preserve"> </w:t>
      </w:r>
      <w:r>
        <w:t xml:space="preserve">off </w:t>
      </w:r>
      <w:r>
        <w:rPr>
          <w:spacing w:val="-1"/>
        </w:rPr>
        <w:t>analysis.</w:t>
      </w:r>
    </w:p>
    <w:p w14:paraId="56442719" w14:textId="77777777" w:rsidR="00360AF5" w:rsidRDefault="00360AF5">
      <w:pPr>
        <w:spacing w:before="2"/>
        <w:rPr>
          <w:rFonts w:ascii="Calibri" w:eastAsia="Calibri" w:hAnsi="Calibri" w:cs="Calibri"/>
        </w:rPr>
      </w:pPr>
    </w:p>
    <w:p w14:paraId="21422592" w14:textId="07851E9E" w:rsidR="00360AF5" w:rsidRDefault="00674C3A" w:rsidP="00126B81">
      <w:pPr>
        <w:pStyle w:val="BodyText"/>
        <w:spacing w:line="359" w:lineRule="auto"/>
        <w:ind w:right="133"/>
        <w:jc w:val="both"/>
        <w:rPr>
          <w:spacing w:val="-2"/>
        </w:rPr>
      </w:pPr>
      <w:r>
        <w:rPr>
          <w:spacing w:val="-1"/>
        </w:rPr>
        <w:t>From</w:t>
      </w:r>
      <w:r>
        <w:rPr>
          <w:spacing w:val="-11"/>
        </w:rPr>
        <w:t xml:space="preserve"> </w:t>
      </w:r>
      <w:r>
        <w:t>the</w:t>
      </w:r>
      <w:r>
        <w:rPr>
          <w:spacing w:val="-12"/>
        </w:rPr>
        <w:t xml:space="preserve"> </w:t>
      </w:r>
      <w:r>
        <w:rPr>
          <w:spacing w:val="-1"/>
        </w:rPr>
        <w:t>analysis,</w:t>
      </w:r>
      <w:r>
        <w:rPr>
          <w:spacing w:val="-12"/>
        </w:rPr>
        <w:t xml:space="preserve"> </w:t>
      </w:r>
      <w:r>
        <w:rPr>
          <w:spacing w:val="-1"/>
        </w:rPr>
        <w:t>we</w:t>
      </w:r>
      <w:r>
        <w:rPr>
          <w:spacing w:val="-8"/>
        </w:rPr>
        <w:t xml:space="preserve"> </w:t>
      </w:r>
      <w:r>
        <w:rPr>
          <w:spacing w:val="-1"/>
        </w:rPr>
        <w:t>determined</w:t>
      </w:r>
      <w:r>
        <w:rPr>
          <w:spacing w:val="-10"/>
        </w:rPr>
        <w:t xml:space="preserve"> </w:t>
      </w:r>
      <w:r>
        <w:rPr>
          <w:spacing w:val="-1"/>
        </w:rPr>
        <w:t>that</w:t>
      </w:r>
      <w:r>
        <w:rPr>
          <w:spacing w:val="-9"/>
        </w:rPr>
        <w:t xml:space="preserve"> </w:t>
      </w:r>
      <w:r>
        <w:rPr>
          <w:spacing w:val="-1"/>
        </w:rPr>
        <w:t>credit</w:t>
      </w:r>
      <w:r>
        <w:rPr>
          <w:spacing w:val="-9"/>
        </w:rPr>
        <w:t xml:space="preserve"> </w:t>
      </w:r>
      <w:r>
        <w:rPr>
          <w:spacing w:val="-1"/>
        </w:rPr>
        <w:t>freeze</w:t>
      </w:r>
      <w:r>
        <w:rPr>
          <w:spacing w:val="-11"/>
        </w:rPr>
        <w:t xml:space="preserve"> </w:t>
      </w:r>
      <w:r>
        <w:t>is</w:t>
      </w:r>
      <w:r>
        <w:rPr>
          <w:spacing w:val="-10"/>
        </w:rPr>
        <w:t xml:space="preserve"> </w:t>
      </w:r>
      <w:r>
        <w:rPr>
          <w:spacing w:val="-1"/>
        </w:rPr>
        <w:t>the</w:t>
      </w:r>
      <w:r>
        <w:rPr>
          <w:spacing w:val="-9"/>
        </w:rPr>
        <w:t xml:space="preserve"> </w:t>
      </w:r>
      <w:r w:rsidR="00A921FB" w:rsidRPr="00A921FB">
        <w:rPr>
          <w:spacing w:val="-1"/>
        </w:rPr>
        <w:t xml:space="preserve">most suitable mode we ought to </w:t>
      </w:r>
      <w:r>
        <w:rPr>
          <w:spacing w:val="-1"/>
        </w:rPr>
        <w:t>deploy</w:t>
      </w:r>
      <w:r>
        <w:rPr>
          <w:spacing w:val="-11"/>
        </w:rPr>
        <w:t xml:space="preserve"> </w:t>
      </w:r>
      <w:r>
        <w:rPr>
          <w:spacing w:val="-1"/>
        </w:rPr>
        <w:t>when</w:t>
      </w:r>
      <w:r>
        <w:rPr>
          <w:rFonts w:ascii="Times New Roman" w:eastAsia="Times New Roman" w:hAnsi="Times New Roman" w:cs="Times New Roman"/>
          <w:spacing w:val="57"/>
        </w:rPr>
        <w:t xml:space="preserve"> </w:t>
      </w:r>
      <w:r>
        <w:rPr>
          <w:spacing w:val="-1"/>
        </w:rPr>
        <w:t>compared</w:t>
      </w:r>
      <w:r>
        <w:rPr>
          <w:spacing w:val="-10"/>
        </w:rPr>
        <w:t xml:space="preserve"> </w:t>
      </w:r>
      <w:r>
        <w:rPr>
          <w:spacing w:val="-1"/>
        </w:rPr>
        <w:t>to</w:t>
      </w:r>
      <w:r>
        <w:rPr>
          <w:spacing w:val="-9"/>
        </w:rPr>
        <w:t xml:space="preserve"> </w:t>
      </w:r>
      <w:r>
        <w:rPr>
          <w:spacing w:val="-1"/>
        </w:rPr>
        <w:t>added</w:t>
      </w:r>
      <w:r>
        <w:rPr>
          <w:spacing w:val="-10"/>
        </w:rPr>
        <w:t xml:space="preserve"> </w:t>
      </w:r>
      <w:r>
        <w:rPr>
          <w:spacing w:val="-1"/>
        </w:rPr>
        <w:t>insurance</w:t>
      </w:r>
      <w:r>
        <w:rPr>
          <w:spacing w:val="-8"/>
        </w:rPr>
        <w:t xml:space="preserve"> </w:t>
      </w:r>
      <w:r>
        <w:rPr>
          <w:spacing w:val="-1"/>
        </w:rPr>
        <w:t>feature</w:t>
      </w:r>
      <w:r>
        <w:rPr>
          <w:spacing w:val="-9"/>
        </w:rPr>
        <w:t xml:space="preserve"> </w:t>
      </w:r>
      <w:r>
        <w:rPr>
          <w:spacing w:val="-1"/>
        </w:rPr>
        <w:t>and</w:t>
      </w:r>
      <w:r>
        <w:rPr>
          <w:spacing w:val="-10"/>
        </w:rPr>
        <w:t xml:space="preserve"> </w:t>
      </w:r>
      <w:r>
        <w:rPr>
          <w:spacing w:val="-1"/>
        </w:rPr>
        <w:t>also</w:t>
      </w:r>
      <w:r>
        <w:rPr>
          <w:spacing w:val="-9"/>
        </w:rPr>
        <w:t xml:space="preserve"> </w:t>
      </w:r>
      <w:r>
        <w:rPr>
          <w:spacing w:val="-1"/>
        </w:rPr>
        <w:t>deposit</w:t>
      </w:r>
      <w:r>
        <w:rPr>
          <w:spacing w:val="-8"/>
        </w:rPr>
        <w:t xml:space="preserve"> </w:t>
      </w:r>
      <w:r>
        <w:rPr>
          <w:spacing w:val="-1"/>
        </w:rPr>
        <w:t>feature.</w:t>
      </w:r>
      <w:r>
        <w:rPr>
          <w:spacing w:val="-9"/>
        </w:rPr>
        <w:t xml:space="preserve"> </w:t>
      </w:r>
      <w:r>
        <w:rPr>
          <w:spacing w:val="-1"/>
        </w:rPr>
        <w:t>The</w:t>
      </w:r>
      <w:r>
        <w:rPr>
          <w:spacing w:val="-9"/>
        </w:rPr>
        <w:t xml:space="preserve"> </w:t>
      </w:r>
      <w:r>
        <w:rPr>
          <w:spacing w:val="-1"/>
        </w:rPr>
        <w:t>least</w:t>
      </w:r>
      <w:r>
        <w:rPr>
          <w:spacing w:val="-8"/>
        </w:rPr>
        <w:t xml:space="preserve"> </w:t>
      </w:r>
      <w:r>
        <w:rPr>
          <w:spacing w:val="-1"/>
        </w:rPr>
        <w:t>weightage</w:t>
      </w:r>
      <w:r>
        <w:rPr>
          <w:spacing w:val="-10"/>
        </w:rPr>
        <w:t xml:space="preserve"> </w:t>
      </w:r>
      <w:r>
        <w:t>is</w:t>
      </w:r>
      <w:r>
        <w:rPr>
          <w:spacing w:val="-10"/>
        </w:rPr>
        <w:t xml:space="preserve"> </w:t>
      </w:r>
      <w:r>
        <w:rPr>
          <w:spacing w:val="-1"/>
        </w:rPr>
        <w:t>for</w:t>
      </w:r>
      <w:r>
        <w:rPr>
          <w:spacing w:val="-10"/>
        </w:rPr>
        <w:t xml:space="preserve"> </w:t>
      </w:r>
      <w:r>
        <w:rPr>
          <w:spacing w:val="-1"/>
        </w:rPr>
        <w:t>insurance</w:t>
      </w:r>
      <w:r>
        <w:rPr>
          <w:spacing w:val="-8"/>
        </w:rPr>
        <w:t xml:space="preserve"> </w:t>
      </w:r>
      <w:r>
        <w:rPr>
          <w:spacing w:val="-1"/>
        </w:rPr>
        <w:t>which</w:t>
      </w:r>
      <w:r>
        <w:rPr>
          <w:rFonts w:ascii="Times New Roman" w:eastAsia="Times New Roman" w:hAnsi="Times New Roman" w:cs="Times New Roman"/>
          <w:spacing w:val="67"/>
        </w:rPr>
        <w:t xml:space="preserve"> </w:t>
      </w:r>
      <w:r>
        <w:rPr>
          <w:spacing w:val="-1"/>
        </w:rPr>
        <w:t>make</w:t>
      </w:r>
      <w:r>
        <w:t xml:space="preserve"> </w:t>
      </w:r>
      <w:r>
        <w:rPr>
          <w:spacing w:val="-1"/>
        </w:rPr>
        <w:t xml:space="preserve">sense </w:t>
      </w:r>
      <w:r>
        <w:rPr>
          <w:spacing w:val="-2"/>
        </w:rPr>
        <w:t>as</w:t>
      </w:r>
      <w:r>
        <w:rPr>
          <w:spacing w:val="-1"/>
        </w:rPr>
        <w:t xml:space="preserve"> </w:t>
      </w:r>
      <w:r>
        <w:t>it</w:t>
      </w:r>
      <w:r>
        <w:rPr>
          <w:spacing w:val="-1"/>
        </w:rPr>
        <w:t xml:space="preserve"> </w:t>
      </w:r>
      <w:r>
        <w:t>could</w:t>
      </w:r>
      <w:r>
        <w:rPr>
          <w:spacing w:val="-2"/>
        </w:rPr>
        <w:t xml:space="preserve"> be</w:t>
      </w:r>
      <w:r>
        <w:t xml:space="preserve"> </w:t>
      </w:r>
      <w:r>
        <w:rPr>
          <w:spacing w:val="-2"/>
        </w:rPr>
        <w:t>costly</w:t>
      </w:r>
      <w:r>
        <w:t xml:space="preserve"> </w:t>
      </w:r>
      <w:r>
        <w:rPr>
          <w:spacing w:val="-1"/>
        </w:rPr>
        <w:t>to offer</w:t>
      </w:r>
      <w:r>
        <w:rPr>
          <w:spacing w:val="-3"/>
        </w:rPr>
        <w:t xml:space="preserve"> </w:t>
      </w:r>
      <w:r>
        <w:rPr>
          <w:spacing w:val="-1"/>
        </w:rPr>
        <w:t>insurance</w:t>
      </w:r>
      <w:r>
        <w:rPr>
          <w:spacing w:val="-2"/>
        </w:rPr>
        <w:t xml:space="preserve"> </w:t>
      </w:r>
      <w:r>
        <w:rPr>
          <w:spacing w:val="-1"/>
        </w:rPr>
        <w:t xml:space="preserve">to </w:t>
      </w:r>
      <w:r>
        <w:t>each</w:t>
      </w:r>
      <w:r>
        <w:rPr>
          <w:spacing w:val="-1"/>
        </w:rPr>
        <w:t xml:space="preserve"> </w:t>
      </w:r>
      <w:r>
        <w:t>and</w:t>
      </w:r>
      <w:r>
        <w:rPr>
          <w:spacing w:val="-2"/>
        </w:rPr>
        <w:t xml:space="preserve"> </w:t>
      </w:r>
      <w:r>
        <w:rPr>
          <w:spacing w:val="-1"/>
        </w:rPr>
        <w:t>every</w:t>
      </w:r>
      <w:r>
        <w:t xml:space="preserve"> </w:t>
      </w:r>
      <w:r w:rsidR="00025A27">
        <w:rPr>
          <w:spacing w:val="-1"/>
        </w:rPr>
        <w:t>car</w:t>
      </w:r>
      <w:r>
        <w:rPr>
          <w:spacing w:val="-1"/>
        </w:rPr>
        <w:t xml:space="preserve"> </w:t>
      </w:r>
      <w:r>
        <w:t>after</w:t>
      </w:r>
      <w:r w:rsidR="002653F1" w:rsidRPr="002653F1">
        <w:rPr>
          <w:spacing w:val="-4"/>
        </w:rPr>
        <w:t xml:space="preserve"> cautious assessment of the state of every </w:t>
      </w:r>
      <w:r w:rsidR="00FD06B7">
        <w:rPr>
          <w:spacing w:val="-4"/>
        </w:rPr>
        <w:t>car</w:t>
      </w:r>
      <w:r>
        <w:rPr>
          <w:rFonts w:cs="Calibri"/>
          <w:spacing w:val="-1"/>
        </w:rPr>
        <w:t>.</w:t>
      </w:r>
      <w:r>
        <w:rPr>
          <w:rFonts w:cs="Calibri"/>
          <w:spacing w:val="41"/>
        </w:rPr>
        <w:t xml:space="preserve"> </w:t>
      </w:r>
      <w:r>
        <w:rPr>
          <w:rFonts w:cs="Calibri"/>
          <w:spacing w:val="-1"/>
        </w:rPr>
        <w:t>Security</w:t>
      </w:r>
      <w:r>
        <w:rPr>
          <w:rFonts w:cs="Calibri"/>
          <w:spacing w:val="-4"/>
        </w:rPr>
        <w:t xml:space="preserve"> </w:t>
      </w:r>
      <w:r>
        <w:rPr>
          <w:rFonts w:cs="Calibri"/>
          <w:spacing w:val="-1"/>
        </w:rPr>
        <w:t>deposits</w:t>
      </w:r>
      <w:r>
        <w:rPr>
          <w:rFonts w:cs="Calibri"/>
          <w:spacing w:val="-4"/>
        </w:rPr>
        <w:t xml:space="preserve"> </w:t>
      </w:r>
      <w:r>
        <w:rPr>
          <w:rFonts w:cs="Calibri"/>
          <w:spacing w:val="-1"/>
        </w:rPr>
        <w:t>could</w:t>
      </w:r>
      <w:r>
        <w:rPr>
          <w:rFonts w:cs="Calibri"/>
          <w:spacing w:val="-6"/>
        </w:rPr>
        <w:t xml:space="preserve"> </w:t>
      </w:r>
      <w:r>
        <w:rPr>
          <w:rFonts w:cs="Calibri"/>
        </w:rPr>
        <w:t>also</w:t>
      </w:r>
      <w:r>
        <w:rPr>
          <w:rFonts w:cs="Calibri"/>
          <w:spacing w:val="-4"/>
        </w:rPr>
        <w:t xml:space="preserve"> </w:t>
      </w:r>
      <w:r>
        <w:rPr>
          <w:rFonts w:cs="Calibri"/>
          <w:spacing w:val="-1"/>
        </w:rPr>
        <w:t>be</w:t>
      </w:r>
      <w:r>
        <w:rPr>
          <w:rFonts w:cs="Calibri"/>
          <w:spacing w:val="-4"/>
        </w:rPr>
        <w:t xml:space="preserve"> </w:t>
      </w:r>
      <w:r>
        <w:rPr>
          <w:rFonts w:cs="Calibri"/>
          <w:spacing w:val="-1"/>
        </w:rPr>
        <w:t>inappropriate</w:t>
      </w:r>
      <w:r>
        <w:rPr>
          <w:rFonts w:cs="Calibri"/>
          <w:spacing w:val="-4"/>
        </w:rPr>
        <w:t xml:space="preserve"> </w:t>
      </w:r>
      <w:r>
        <w:rPr>
          <w:rFonts w:cs="Calibri"/>
          <w:spacing w:val="-1"/>
        </w:rPr>
        <w:t>for</w:t>
      </w:r>
      <w:r>
        <w:rPr>
          <w:rFonts w:cs="Calibri"/>
          <w:spacing w:val="-5"/>
        </w:rPr>
        <w:t xml:space="preserve"> </w:t>
      </w:r>
      <w:r>
        <w:rPr>
          <w:rFonts w:cs="Calibri"/>
          <w:spacing w:val="-1"/>
        </w:rPr>
        <w:t>users</w:t>
      </w:r>
      <w:r>
        <w:rPr>
          <w:rFonts w:cs="Calibri"/>
          <w:spacing w:val="-4"/>
        </w:rPr>
        <w:t xml:space="preserve"> </w:t>
      </w:r>
      <w:r>
        <w:rPr>
          <w:rFonts w:cs="Calibri"/>
          <w:spacing w:val="-2"/>
        </w:rPr>
        <w:t>who</w:t>
      </w:r>
      <w:r>
        <w:rPr>
          <w:rFonts w:cs="Calibri"/>
          <w:spacing w:val="-3"/>
        </w:rPr>
        <w:t xml:space="preserve"> </w:t>
      </w:r>
      <w:r>
        <w:rPr>
          <w:rFonts w:cs="Calibri"/>
          <w:spacing w:val="-1"/>
        </w:rPr>
        <w:t>don’t</w:t>
      </w:r>
      <w:r>
        <w:rPr>
          <w:rFonts w:cs="Calibri"/>
          <w:spacing w:val="-4"/>
        </w:rPr>
        <w:t xml:space="preserve"> </w:t>
      </w:r>
      <w:r>
        <w:rPr>
          <w:rFonts w:cs="Calibri"/>
          <w:spacing w:val="-1"/>
        </w:rPr>
        <w:t>use</w:t>
      </w:r>
      <w:r>
        <w:rPr>
          <w:rFonts w:cs="Calibri"/>
          <w:spacing w:val="-4"/>
        </w:rPr>
        <w:t xml:space="preserve"> </w:t>
      </w:r>
      <w:r>
        <w:rPr>
          <w:rFonts w:cs="Calibri"/>
        </w:rPr>
        <w:t>the</w:t>
      </w:r>
      <w:r>
        <w:rPr>
          <w:rFonts w:cs="Calibri"/>
          <w:spacing w:val="-4"/>
        </w:rPr>
        <w:t xml:space="preserve"> </w:t>
      </w:r>
      <w:r>
        <w:rPr>
          <w:rFonts w:cs="Calibri"/>
          <w:spacing w:val="-2"/>
        </w:rPr>
        <w:t>service</w:t>
      </w:r>
      <w:r w:rsidR="00126B81">
        <w:rPr>
          <w:rFonts w:cs="Calibri"/>
          <w:spacing w:val="-2"/>
        </w:rPr>
        <w:t xml:space="preserve"> </w:t>
      </w:r>
      <w:r>
        <w:rPr>
          <w:spacing w:val="-1"/>
        </w:rPr>
        <w:t>very</w:t>
      </w:r>
      <w:r>
        <w:rPr>
          <w:spacing w:val="-4"/>
        </w:rPr>
        <w:t xml:space="preserve"> </w:t>
      </w:r>
      <w:r>
        <w:rPr>
          <w:spacing w:val="-1"/>
        </w:rPr>
        <w:t>often</w:t>
      </w:r>
      <w:r>
        <w:rPr>
          <w:spacing w:val="-3"/>
        </w:rPr>
        <w:t xml:space="preserve"> </w:t>
      </w:r>
      <w:r>
        <w:rPr>
          <w:spacing w:val="-1"/>
        </w:rPr>
        <w:t>and</w:t>
      </w:r>
      <w:r>
        <w:rPr>
          <w:spacing w:val="-6"/>
        </w:rPr>
        <w:t xml:space="preserve"> </w:t>
      </w:r>
      <w:r>
        <w:rPr>
          <w:spacing w:val="-1"/>
        </w:rPr>
        <w:t>could</w:t>
      </w:r>
      <w:r>
        <w:rPr>
          <w:spacing w:val="-3"/>
        </w:rPr>
        <w:t xml:space="preserve"> </w:t>
      </w:r>
      <w:r>
        <w:rPr>
          <w:spacing w:val="-1"/>
        </w:rPr>
        <w:t>also</w:t>
      </w:r>
      <w:r>
        <w:rPr>
          <w:spacing w:val="-6"/>
        </w:rPr>
        <w:t xml:space="preserve"> </w:t>
      </w:r>
      <w:r>
        <w:rPr>
          <w:spacing w:val="-1"/>
        </w:rPr>
        <w:t>make</w:t>
      </w:r>
      <w:r>
        <w:rPr>
          <w:spacing w:val="-2"/>
        </w:rPr>
        <w:t xml:space="preserve"> new</w:t>
      </w:r>
      <w:r>
        <w:rPr>
          <w:spacing w:val="-4"/>
        </w:rPr>
        <w:t xml:space="preserve"> </w:t>
      </w:r>
      <w:r>
        <w:rPr>
          <w:spacing w:val="-1"/>
        </w:rPr>
        <w:t>customers</w:t>
      </w:r>
      <w:r>
        <w:rPr>
          <w:spacing w:val="-4"/>
        </w:rPr>
        <w:t xml:space="preserve"> </w:t>
      </w:r>
      <w:r w:rsidR="004B02AA" w:rsidRPr="004B02AA">
        <w:rPr>
          <w:spacing w:val="-1"/>
        </w:rPr>
        <w:t>reluctant</w:t>
      </w:r>
      <w:r w:rsidR="00856D7B">
        <w:rPr>
          <w:spacing w:val="-1"/>
        </w:rPr>
        <w:t xml:space="preserve"> </w:t>
      </w:r>
      <w:r>
        <w:rPr>
          <w:spacing w:val="-1"/>
        </w:rPr>
        <w:t>to</w:t>
      </w:r>
      <w:r>
        <w:rPr>
          <w:spacing w:val="-4"/>
        </w:rPr>
        <w:t xml:space="preserve"> </w:t>
      </w:r>
      <w:r>
        <w:rPr>
          <w:spacing w:val="-1"/>
        </w:rPr>
        <w:t>resister</w:t>
      </w:r>
      <w:r>
        <w:rPr>
          <w:spacing w:val="-4"/>
        </w:rPr>
        <w:t xml:space="preserve"> </w:t>
      </w:r>
      <w:r>
        <w:t>in</w:t>
      </w:r>
      <w:r>
        <w:rPr>
          <w:spacing w:val="-4"/>
        </w:rPr>
        <w:t xml:space="preserve"> </w:t>
      </w:r>
      <w:r>
        <w:rPr>
          <w:spacing w:val="-1"/>
        </w:rPr>
        <w:t>and</w:t>
      </w:r>
      <w:r>
        <w:rPr>
          <w:spacing w:val="-6"/>
        </w:rPr>
        <w:t xml:space="preserve"> </w:t>
      </w:r>
      <w:r>
        <w:rPr>
          <w:spacing w:val="-1"/>
        </w:rPr>
        <w:t>use</w:t>
      </w:r>
      <w:r>
        <w:rPr>
          <w:spacing w:val="-4"/>
        </w:rPr>
        <w:t xml:space="preserve"> </w:t>
      </w:r>
      <w:r>
        <w:rPr>
          <w:spacing w:val="-1"/>
        </w:rPr>
        <w:t xml:space="preserve">the </w:t>
      </w:r>
      <w:r w:rsidR="00C8092F">
        <w:rPr>
          <w:spacing w:val="-1"/>
        </w:rPr>
        <w:t>car</w:t>
      </w:r>
      <w:r>
        <w:rPr>
          <w:spacing w:val="-4"/>
        </w:rPr>
        <w:t xml:space="preserve"> </w:t>
      </w:r>
      <w:r>
        <w:rPr>
          <w:spacing w:val="-1"/>
        </w:rPr>
        <w:t>sharing</w:t>
      </w:r>
      <w:r>
        <w:rPr>
          <w:spacing w:val="-3"/>
        </w:rPr>
        <w:t xml:space="preserve"> </w:t>
      </w:r>
      <w:r>
        <w:rPr>
          <w:spacing w:val="-1"/>
        </w:rPr>
        <w:t>service.</w:t>
      </w:r>
      <w:r>
        <w:rPr>
          <w:spacing w:val="-4"/>
        </w:rPr>
        <w:t xml:space="preserve"> </w:t>
      </w:r>
      <w:r>
        <w:rPr>
          <w:spacing w:val="-1"/>
        </w:rPr>
        <w:t>On</w:t>
      </w:r>
      <w:r>
        <w:rPr>
          <w:rFonts w:ascii="Times New Roman"/>
          <w:spacing w:val="62"/>
        </w:rPr>
        <w:t xml:space="preserve"> </w:t>
      </w:r>
      <w:r>
        <w:rPr>
          <w:spacing w:val="-1"/>
        </w:rPr>
        <w:t>this</w:t>
      </w:r>
      <w:r>
        <w:rPr>
          <w:spacing w:val="-7"/>
        </w:rPr>
        <w:t xml:space="preserve"> </w:t>
      </w:r>
      <w:r>
        <w:rPr>
          <w:spacing w:val="-1"/>
        </w:rPr>
        <w:t>regard</w:t>
      </w:r>
      <w:r>
        <w:rPr>
          <w:spacing w:val="-8"/>
        </w:rPr>
        <w:t xml:space="preserve"> </w:t>
      </w:r>
      <w:r>
        <w:rPr>
          <w:spacing w:val="-1"/>
        </w:rPr>
        <w:t>credit</w:t>
      </w:r>
      <w:r>
        <w:rPr>
          <w:spacing w:val="-7"/>
        </w:rPr>
        <w:t xml:space="preserve"> </w:t>
      </w:r>
      <w:r>
        <w:t>hold</w:t>
      </w:r>
      <w:r>
        <w:rPr>
          <w:spacing w:val="-7"/>
        </w:rPr>
        <w:t xml:space="preserve"> </w:t>
      </w:r>
      <w:r>
        <w:rPr>
          <w:spacing w:val="-1"/>
        </w:rPr>
        <w:t>features</w:t>
      </w:r>
      <w:r>
        <w:rPr>
          <w:spacing w:val="-7"/>
        </w:rPr>
        <w:t xml:space="preserve"> </w:t>
      </w:r>
      <w:r>
        <w:rPr>
          <w:spacing w:val="-1"/>
        </w:rPr>
        <w:t>ensures</w:t>
      </w:r>
      <w:r>
        <w:rPr>
          <w:spacing w:val="-10"/>
        </w:rPr>
        <w:t xml:space="preserve"> </w:t>
      </w:r>
      <w:r>
        <w:t>that</w:t>
      </w:r>
      <w:r>
        <w:rPr>
          <w:spacing w:val="-7"/>
        </w:rPr>
        <w:t xml:space="preserve"> </w:t>
      </w:r>
      <w:r>
        <w:rPr>
          <w:spacing w:val="-1"/>
        </w:rPr>
        <w:t>there</w:t>
      </w:r>
      <w:r>
        <w:rPr>
          <w:spacing w:val="-6"/>
        </w:rPr>
        <w:t xml:space="preserve"> </w:t>
      </w:r>
      <w:r>
        <w:rPr>
          <w:spacing w:val="-1"/>
        </w:rPr>
        <w:t>remains</w:t>
      </w:r>
      <w:r>
        <w:rPr>
          <w:spacing w:val="-7"/>
        </w:rPr>
        <w:t xml:space="preserve"> </w:t>
      </w:r>
      <w:r>
        <w:rPr>
          <w:spacing w:val="-1"/>
        </w:rPr>
        <w:t>security</w:t>
      </w:r>
      <w:r>
        <w:rPr>
          <w:spacing w:val="-9"/>
        </w:rPr>
        <w:t xml:space="preserve"> </w:t>
      </w:r>
      <w:r>
        <w:rPr>
          <w:spacing w:val="-1"/>
        </w:rPr>
        <w:t>factor</w:t>
      </w:r>
      <w:r>
        <w:rPr>
          <w:spacing w:val="-7"/>
        </w:rPr>
        <w:t xml:space="preserve"> </w:t>
      </w:r>
      <w:r>
        <w:rPr>
          <w:spacing w:val="-1"/>
        </w:rPr>
        <w:t>against</w:t>
      </w:r>
      <w:r>
        <w:rPr>
          <w:spacing w:val="-7"/>
        </w:rPr>
        <w:t xml:space="preserve"> </w:t>
      </w:r>
      <w:r w:rsidR="00D803EA" w:rsidRPr="00D803EA">
        <w:rPr>
          <w:spacing w:val="-1"/>
        </w:rPr>
        <w:t>misfortune</w:t>
      </w:r>
      <w:r>
        <w:rPr>
          <w:spacing w:val="-1"/>
        </w:rPr>
        <w:t>/</w:t>
      </w:r>
      <w:r>
        <w:rPr>
          <w:spacing w:val="-6"/>
        </w:rPr>
        <w:t xml:space="preserve"> </w:t>
      </w:r>
      <w:r>
        <w:rPr>
          <w:spacing w:val="-1"/>
        </w:rPr>
        <w:t>damage</w:t>
      </w:r>
      <w:r>
        <w:rPr>
          <w:spacing w:val="-7"/>
        </w:rPr>
        <w:t xml:space="preserve"> </w:t>
      </w:r>
      <w:r>
        <w:rPr>
          <w:spacing w:val="-1"/>
        </w:rPr>
        <w:t>and</w:t>
      </w:r>
      <w:r>
        <w:rPr>
          <w:spacing w:val="-7"/>
        </w:rPr>
        <w:t xml:space="preserve"> </w:t>
      </w:r>
      <w:r w:rsidR="00A46CD5" w:rsidRPr="00A46CD5">
        <w:rPr>
          <w:spacing w:val="-2"/>
        </w:rPr>
        <w:t>simultaneously would be helpful for clients as the sum on keep credits down in few working days and the client isn't really paying for it except if there is a case on harm/</w:t>
      </w:r>
      <w:r w:rsidR="00D52C87">
        <w:rPr>
          <w:spacing w:val="-2"/>
        </w:rPr>
        <w:t>theft</w:t>
      </w:r>
      <w:r w:rsidR="00A46CD5" w:rsidRPr="00A46CD5">
        <w:rPr>
          <w:spacing w:val="-2"/>
        </w:rPr>
        <w:t>.</w:t>
      </w:r>
    </w:p>
    <w:p w14:paraId="18F43F02" w14:textId="77777777" w:rsidR="001D5325" w:rsidRDefault="001D5325" w:rsidP="00126B81">
      <w:pPr>
        <w:pStyle w:val="BodyText"/>
        <w:spacing w:line="359" w:lineRule="auto"/>
        <w:ind w:right="133"/>
        <w:jc w:val="both"/>
        <w:rPr>
          <w:rFonts w:cs="Calibri"/>
          <w:sz w:val="19"/>
          <w:szCs w:val="19"/>
        </w:rPr>
      </w:pPr>
    </w:p>
    <w:p w14:paraId="01A8236A" w14:textId="77777777" w:rsidR="00360AF5" w:rsidRDefault="00674C3A">
      <w:pPr>
        <w:pStyle w:val="Heading1"/>
        <w:numPr>
          <w:ilvl w:val="0"/>
          <w:numId w:val="3"/>
        </w:numPr>
        <w:tabs>
          <w:tab w:val="left" w:pos="575"/>
        </w:tabs>
        <w:ind w:hanging="434"/>
        <w:rPr>
          <w:rFonts w:ascii="Calibri Light" w:eastAsia="Calibri Light" w:hAnsi="Calibri Light" w:cs="Calibri Light"/>
        </w:rPr>
      </w:pPr>
      <w:bookmarkStart w:id="198" w:name="_Toc17378911"/>
      <w:r>
        <w:rPr>
          <w:rFonts w:ascii="Calibri Light"/>
          <w:color w:val="5B9AD5"/>
          <w:spacing w:val="-1"/>
        </w:rPr>
        <w:t>Conclusion</w:t>
      </w:r>
      <w:bookmarkEnd w:id="198"/>
    </w:p>
    <w:p w14:paraId="2A635707" w14:textId="363F6C47" w:rsidR="00360AF5" w:rsidRDefault="00674C3A">
      <w:pPr>
        <w:pStyle w:val="BodyText"/>
        <w:spacing w:before="31" w:line="258" w:lineRule="auto"/>
        <w:ind w:right="140"/>
      </w:pPr>
      <w:r>
        <w:rPr>
          <w:spacing w:val="-1"/>
        </w:rPr>
        <w:t>After</w:t>
      </w:r>
      <w:r>
        <w:t xml:space="preserve"> </w:t>
      </w:r>
      <w:r>
        <w:rPr>
          <w:spacing w:val="-1"/>
        </w:rPr>
        <w:t>implementing</w:t>
      </w:r>
      <w:r>
        <w:rPr>
          <w:spacing w:val="-3"/>
        </w:rPr>
        <w:t xml:space="preserve"> </w:t>
      </w:r>
      <w:r>
        <w:rPr>
          <w:spacing w:val="-1"/>
        </w:rPr>
        <w:t>methodologies</w:t>
      </w:r>
      <w:r>
        <w:rPr>
          <w:spacing w:val="-3"/>
        </w:rPr>
        <w:t xml:space="preserve"> </w:t>
      </w:r>
      <w:r>
        <w:rPr>
          <w:spacing w:val="-1"/>
        </w:rPr>
        <w:t>studied</w:t>
      </w:r>
      <w:r>
        <w:t xml:space="preserve"> in</w:t>
      </w:r>
      <w:r>
        <w:rPr>
          <w:spacing w:val="-3"/>
        </w:rPr>
        <w:t xml:space="preserve"> </w:t>
      </w:r>
      <w:r>
        <w:t>the</w:t>
      </w:r>
      <w:r>
        <w:rPr>
          <w:spacing w:val="-1"/>
        </w:rPr>
        <w:t xml:space="preserve"> </w:t>
      </w:r>
      <w:r w:rsidR="00F657B1">
        <w:rPr>
          <w:spacing w:val="-1"/>
        </w:rPr>
        <w:t>course,</w:t>
      </w:r>
      <w:r>
        <w:t xml:space="preserve"> </w:t>
      </w:r>
      <w:r>
        <w:rPr>
          <w:spacing w:val="-1"/>
        </w:rPr>
        <w:t>we</w:t>
      </w:r>
      <w:r>
        <w:rPr>
          <w:spacing w:val="1"/>
        </w:rPr>
        <w:t xml:space="preserve"> </w:t>
      </w:r>
      <w:r>
        <w:rPr>
          <w:spacing w:val="-1"/>
        </w:rPr>
        <w:t xml:space="preserve">developed </w:t>
      </w:r>
      <w:r>
        <w:t>a</w:t>
      </w:r>
      <w:r>
        <w:rPr>
          <w:spacing w:val="-2"/>
        </w:rPr>
        <w:t xml:space="preserve"> </w:t>
      </w:r>
      <w:r>
        <w:rPr>
          <w:spacing w:val="-1"/>
        </w:rPr>
        <w:t>Design</w:t>
      </w:r>
      <w:r>
        <w:rPr>
          <w:spacing w:val="-2"/>
        </w:rPr>
        <w:t xml:space="preserve"> </w:t>
      </w:r>
      <w:r>
        <w:t>concept</w:t>
      </w:r>
      <w:r>
        <w:rPr>
          <w:spacing w:val="-3"/>
        </w:rPr>
        <w:t xml:space="preserve"> </w:t>
      </w:r>
      <w:r>
        <w:t>of</w:t>
      </w:r>
      <w:r>
        <w:rPr>
          <w:spacing w:val="2"/>
        </w:rPr>
        <w:t xml:space="preserve"> </w:t>
      </w:r>
      <w:r w:rsidR="00AB45A0">
        <w:rPr>
          <w:spacing w:val="-1"/>
        </w:rPr>
        <w:t>Car</w:t>
      </w:r>
      <w:r>
        <w:t xml:space="preserve"> </w:t>
      </w:r>
      <w:r>
        <w:rPr>
          <w:spacing w:val="-1"/>
        </w:rPr>
        <w:t>Sharing</w:t>
      </w:r>
      <w:r>
        <w:rPr>
          <w:rFonts w:ascii="Times New Roman"/>
          <w:spacing w:val="57"/>
        </w:rPr>
        <w:t xml:space="preserve"> </w:t>
      </w:r>
      <w:r>
        <w:rPr>
          <w:spacing w:val="-1"/>
        </w:rPr>
        <w:t xml:space="preserve">Services. </w:t>
      </w:r>
      <w:r w:rsidR="004E1F2B" w:rsidRPr="004E1F2B">
        <w:rPr>
          <w:spacing w:val="-1"/>
        </w:rPr>
        <w:t>The idea could hit the market to make an amazing throughput for the endeavors taken</w:t>
      </w:r>
      <w:r>
        <w:t>.</w:t>
      </w:r>
      <w:r>
        <w:rPr>
          <w:spacing w:val="-2"/>
        </w:rPr>
        <w:t xml:space="preserve"> </w:t>
      </w:r>
      <w:r>
        <w:rPr>
          <w:spacing w:val="-1"/>
        </w:rPr>
        <w:t>The</w:t>
      </w:r>
      <w:r>
        <w:rPr>
          <w:rFonts w:ascii="Times New Roman"/>
          <w:spacing w:val="79"/>
        </w:rPr>
        <w:t xml:space="preserve"> </w:t>
      </w:r>
      <w:r>
        <w:rPr>
          <w:spacing w:val="-1"/>
        </w:rPr>
        <w:t>project</w:t>
      </w:r>
      <w:r>
        <w:t xml:space="preserve"> is</w:t>
      </w:r>
      <w:r>
        <w:rPr>
          <w:spacing w:val="-1"/>
        </w:rPr>
        <w:t xml:space="preserve"> still </w:t>
      </w:r>
      <w:r>
        <w:t xml:space="preserve">in </w:t>
      </w:r>
      <w:r>
        <w:rPr>
          <w:spacing w:val="-1"/>
        </w:rPr>
        <w:t>conceptual</w:t>
      </w:r>
      <w:r>
        <w:rPr>
          <w:spacing w:val="-4"/>
        </w:rPr>
        <w:t xml:space="preserve"> </w:t>
      </w:r>
      <w:r>
        <w:rPr>
          <w:spacing w:val="-1"/>
        </w:rPr>
        <w:t>stage</w:t>
      </w:r>
      <w:r>
        <w:t xml:space="preserve"> </w:t>
      </w:r>
      <w:r>
        <w:rPr>
          <w:spacing w:val="-1"/>
        </w:rPr>
        <w:t>and</w:t>
      </w:r>
      <w:r>
        <w:rPr>
          <w:spacing w:val="-3"/>
        </w:rPr>
        <w:t xml:space="preserve"> </w:t>
      </w:r>
      <w:r w:rsidR="00B00FCE" w:rsidRPr="00B00FCE">
        <w:rPr>
          <w:spacing w:val="-3"/>
        </w:rPr>
        <w:t>we have to think about a few different viewpoints to guarantee fruitful finishing of the application.</w:t>
      </w:r>
    </w:p>
    <w:p w14:paraId="400E5FE4" w14:textId="6E41C418" w:rsidR="00360AF5" w:rsidRDefault="00674C3A">
      <w:pPr>
        <w:pStyle w:val="BodyText"/>
        <w:spacing w:before="162"/>
      </w:pPr>
      <w:r>
        <w:rPr>
          <w:spacing w:val="-1"/>
        </w:rPr>
        <w:t>This project</w:t>
      </w:r>
      <w:r>
        <w:t xml:space="preserve"> </w:t>
      </w:r>
      <w:r>
        <w:rPr>
          <w:spacing w:val="-1"/>
        </w:rPr>
        <w:t>has</w:t>
      </w:r>
      <w:r>
        <w:rPr>
          <w:spacing w:val="-2"/>
        </w:rPr>
        <w:t xml:space="preserve"> </w:t>
      </w:r>
      <w:r>
        <w:rPr>
          <w:spacing w:val="-1"/>
        </w:rPr>
        <w:t>helped</w:t>
      </w:r>
      <w:r>
        <w:t xml:space="preserve"> </w:t>
      </w:r>
      <w:r>
        <w:rPr>
          <w:spacing w:val="-1"/>
        </w:rPr>
        <w:t>us</w:t>
      </w:r>
      <w:r>
        <w:rPr>
          <w:spacing w:val="-3"/>
        </w:rPr>
        <w:t xml:space="preserve"> </w:t>
      </w:r>
      <w:r>
        <w:rPr>
          <w:spacing w:val="-1"/>
        </w:rPr>
        <w:t>to</w:t>
      </w:r>
      <w:r>
        <w:t xml:space="preserve"> </w:t>
      </w:r>
      <w:r w:rsidR="007442B2">
        <w:rPr>
          <w:spacing w:val="-1"/>
        </w:rPr>
        <w:t>deduce</w:t>
      </w:r>
    </w:p>
    <w:p w14:paraId="02818396" w14:textId="77777777" w:rsidR="00360AF5" w:rsidRDefault="00674C3A">
      <w:pPr>
        <w:pStyle w:val="BodyText"/>
        <w:numPr>
          <w:ilvl w:val="1"/>
          <w:numId w:val="3"/>
        </w:numPr>
        <w:tabs>
          <w:tab w:val="left" w:pos="861"/>
        </w:tabs>
        <w:spacing w:before="180"/>
      </w:pPr>
      <w:r>
        <w:rPr>
          <w:spacing w:val="-1"/>
        </w:rPr>
        <w:t>The</w:t>
      </w:r>
      <w:r>
        <w:t xml:space="preserve"> </w:t>
      </w:r>
      <w:r>
        <w:rPr>
          <w:spacing w:val="-1"/>
        </w:rPr>
        <w:t>interactions between different</w:t>
      </w:r>
      <w:r>
        <w:rPr>
          <w:spacing w:val="1"/>
        </w:rPr>
        <w:t xml:space="preserve"> </w:t>
      </w:r>
      <w:r>
        <w:rPr>
          <w:spacing w:val="-1"/>
        </w:rPr>
        <w:t xml:space="preserve">functions </w:t>
      </w:r>
      <w:r>
        <w:t>and</w:t>
      </w:r>
      <w:r>
        <w:rPr>
          <w:spacing w:val="-4"/>
        </w:rPr>
        <w:t xml:space="preserve"> </w:t>
      </w:r>
      <w:r>
        <w:rPr>
          <w:spacing w:val="-1"/>
        </w:rPr>
        <w:t>components</w:t>
      </w:r>
    </w:p>
    <w:p w14:paraId="3DA1D3E1" w14:textId="77777777" w:rsidR="00360AF5" w:rsidRDefault="00674C3A">
      <w:pPr>
        <w:pStyle w:val="BodyText"/>
        <w:numPr>
          <w:ilvl w:val="1"/>
          <w:numId w:val="3"/>
        </w:numPr>
        <w:tabs>
          <w:tab w:val="left" w:pos="861"/>
        </w:tabs>
        <w:spacing w:before="135"/>
      </w:pPr>
      <w:r>
        <w:rPr>
          <w:spacing w:val="-1"/>
        </w:rPr>
        <w:t>Feasibility</w:t>
      </w:r>
      <w:r>
        <w:rPr>
          <w:spacing w:val="-2"/>
        </w:rPr>
        <w:t xml:space="preserve"> </w:t>
      </w:r>
      <w:r>
        <w:t>of</w:t>
      </w:r>
      <w:r>
        <w:rPr>
          <w:spacing w:val="-1"/>
        </w:rPr>
        <w:t xml:space="preserve"> Implementation</w:t>
      </w:r>
    </w:p>
    <w:p w14:paraId="044A3609" w14:textId="3AC45A7A" w:rsidR="00360AF5" w:rsidRDefault="00360AF5">
      <w:pPr>
        <w:spacing w:before="7"/>
        <w:rPr>
          <w:rFonts w:ascii="Calibri" w:eastAsia="Calibri" w:hAnsi="Calibri" w:cs="Calibri"/>
          <w:sz w:val="30"/>
          <w:szCs w:val="30"/>
        </w:rPr>
      </w:pPr>
    </w:p>
    <w:p w14:paraId="19CFD7C2" w14:textId="5594F45C" w:rsidR="00B07751" w:rsidRDefault="00B07751">
      <w:pPr>
        <w:spacing w:before="7"/>
        <w:rPr>
          <w:rFonts w:ascii="Calibri" w:eastAsia="Calibri" w:hAnsi="Calibri" w:cs="Calibri"/>
          <w:sz w:val="30"/>
          <w:szCs w:val="30"/>
        </w:rPr>
      </w:pPr>
    </w:p>
    <w:p w14:paraId="4E6F40D1" w14:textId="02421937" w:rsidR="00B07751" w:rsidRDefault="00B07751">
      <w:pPr>
        <w:spacing w:before="7"/>
        <w:rPr>
          <w:rFonts w:ascii="Calibri" w:eastAsia="Calibri" w:hAnsi="Calibri" w:cs="Calibri"/>
          <w:sz w:val="30"/>
          <w:szCs w:val="30"/>
        </w:rPr>
      </w:pPr>
    </w:p>
    <w:p w14:paraId="3CCE0FF9" w14:textId="77777777" w:rsidR="008B27D3" w:rsidRDefault="008B27D3">
      <w:pPr>
        <w:spacing w:before="7"/>
        <w:rPr>
          <w:rFonts w:ascii="Calibri" w:eastAsia="Calibri" w:hAnsi="Calibri" w:cs="Calibri"/>
          <w:sz w:val="30"/>
          <w:szCs w:val="30"/>
        </w:rPr>
      </w:pPr>
    </w:p>
    <w:p w14:paraId="2E07B2D7" w14:textId="77777777" w:rsidR="00360AF5" w:rsidRDefault="00674C3A">
      <w:pPr>
        <w:pStyle w:val="Heading1"/>
        <w:numPr>
          <w:ilvl w:val="0"/>
          <w:numId w:val="3"/>
        </w:numPr>
        <w:tabs>
          <w:tab w:val="left" w:pos="575"/>
        </w:tabs>
        <w:ind w:hanging="434"/>
        <w:rPr>
          <w:rFonts w:ascii="Calibri Light" w:eastAsia="Calibri Light" w:hAnsi="Calibri Light" w:cs="Calibri Light"/>
        </w:rPr>
      </w:pPr>
      <w:bookmarkStart w:id="199" w:name="_Toc17378912"/>
      <w:r>
        <w:rPr>
          <w:rFonts w:ascii="Calibri Light"/>
          <w:color w:val="5B9AD5"/>
        </w:rPr>
        <w:t>References</w:t>
      </w:r>
      <w:bookmarkEnd w:id="199"/>
    </w:p>
    <w:p w14:paraId="7864A517" w14:textId="77777777" w:rsidR="00360AF5" w:rsidRDefault="00360AF5">
      <w:pPr>
        <w:spacing w:before="6"/>
        <w:rPr>
          <w:rFonts w:ascii="Calibri Light" w:eastAsia="Calibri Light" w:hAnsi="Calibri Light" w:cs="Calibri Light"/>
          <w:sz w:val="39"/>
          <w:szCs w:val="39"/>
        </w:rPr>
      </w:pPr>
    </w:p>
    <w:p w14:paraId="0D7EF90C" w14:textId="1C01ED58" w:rsidR="007D5FD8" w:rsidRPr="00D50E7E" w:rsidRDefault="00D50E7E" w:rsidP="00D50E7E">
      <w:pPr>
        <w:pStyle w:val="ListParagraph"/>
        <w:widowControl/>
        <w:numPr>
          <w:ilvl w:val="0"/>
          <w:numId w:val="2"/>
        </w:numPr>
        <w:rPr>
          <w:rFonts w:ascii="Times New Roman" w:eastAsia="Times New Roman" w:hAnsi="Times New Roman" w:cs="Times New Roman"/>
          <w:color w:val="000000"/>
          <w:sz w:val="24"/>
          <w:szCs w:val="24"/>
          <w:lang w:val="en-CA"/>
        </w:rPr>
      </w:pPr>
      <w:r w:rsidRPr="00D50E7E">
        <w:rPr>
          <w:rFonts w:ascii="Times New Roman" w:eastAsia="Times New Roman" w:hAnsi="Times New Roman" w:cs="Times New Roman"/>
          <w:color w:val="000000"/>
          <w:sz w:val="24"/>
          <w:szCs w:val="24"/>
          <w:lang w:val="en-CA"/>
        </w:rPr>
        <w:t>“</w:t>
      </w:r>
      <w:r w:rsidRPr="00145802">
        <w:rPr>
          <w:rFonts w:ascii="Times New Roman" w:eastAsia="Times New Roman" w:hAnsi="Times New Roman" w:cs="Times New Roman"/>
          <w:color w:val="1F497D" w:themeColor="text2"/>
          <w:sz w:val="24"/>
          <w:szCs w:val="24"/>
          <w:lang w:val="en-CA"/>
        </w:rPr>
        <w:t>Car</w:t>
      </w:r>
      <w:r w:rsidRPr="00D50E7E">
        <w:rPr>
          <w:rFonts w:ascii="Times New Roman" w:eastAsia="Times New Roman" w:hAnsi="Times New Roman" w:cs="Times New Roman"/>
          <w:color w:val="000000"/>
          <w:sz w:val="24"/>
          <w:szCs w:val="24"/>
          <w:lang w:val="en-CA"/>
        </w:rPr>
        <w:t>,” </w:t>
      </w:r>
      <w:r w:rsidRPr="00D50E7E">
        <w:rPr>
          <w:rFonts w:ascii="Times New Roman" w:eastAsia="Times New Roman" w:hAnsi="Times New Roman" w:cs="Times New Roman"/>
          <w:i/>
          <w:iCs/>
          <w:color w:val="000000"/>
          <w:sz w:val="24"/>
          <w:szCs w:val="24"/>
          <w:lang w:val="en-CA"/>
        </w:rPr>
        <w:t>Wikipedia</w:t>
      </w:r>
      <w:r w:rsidRPr="00D50E7E">
        <w:rPr>
          <w:rFonts w:ascii="Times New Roman" w:eastAsia="Times New Roman" w:hAnsi="Times New Roman" w:cs="Times New Roman"/>
          <w:color w:val="000000"/>
          <w:sz w:val="24"/>
          <w:szCs w:val="24"/>
          <w:lang w:val="en-CA"/>
        </w:rPr>
        <w:t>, 18-Aug-2019. [Online]. Available: https://en.wikipedia.org/wiki/Car.</w:t>
      </w:r>
    </w:p>
    <w:p w14:paraId="261433A5" w14:textId="4159F5ED" w:rsidR="006D1C6E" w:rsidRPr="006D1C6E" w:rsidRDefault="007D5FD8" w:rsidP="006D1C6E">
      <w:pPr>
        <w:pStyle w:val="ListParagraph"/>
        <w:widowControl/>
        <w:numPr>
          <w:ilvl w:val="0"/>
          <w:numId w:val="2"/>
        </w:numPr>
        <w:rPr>
          <w:rFonts w:ascii="Times New Roman" w:eastAsia="Times New Roman" w:hAnsi="Times New Roman" w:cs="Times New Roman"/>
          <w:color w:val="000000"/>
          <w:sz w:val="24"/>
          <w:szCs w:val="24"/>
          <w:lang w:val="en-CA"/>
        </w:rPr>
      </w:pPr>
      <w:r w:rsidRPr="007D5FD8">
        <w:rPr>
          <w:rFonts w:ascii="Times New Roman" w:eastAsia="Times New Roman" w:hAnsi="Times New Roman" w:cs="Times New Roman"/>
          <w:color w:val="000000"/>
          <w:sz w:val="24"/>
          <w:szCs w:val="24"/>
          <w:lang w:val="en-CA"/>
        </w:rPr>
        <w:t>Jorge Andres Barrios and Jean Doig Godier, “</w:t>
      </w:r>
      <w:r w:rsidRPr="00145802">
        <w:rPr>
          <w:rFonts w:ascii="Times New Roman" w:eastAsia="Times New Roman" w:hAnsi="Times New Roman" w:cs="Times New Roman"/>
          <w:color w:val="1F497D" w:themeColor="text2"/>
          <w:sz w:val="24"/>
          <w:szCs w:val="24"/>
          <w:lang w:val="en-CA"/>
        </w:rPr>
        <w:t>Fleet Sizing for Flexible Carsharing Systems: Simulation-Based Approach</w:t>
      </w:r>
      <w:r w:rsidRPr="007D5FD8">
        <w:rPr>
          <w:rFonts w:ascii="Times New Roman" w:eastAsia="Times New Roman" w:hAnsi="Times New Roman" w:cs="Times New Roman"/>
          <w:color w:val="000000"/>
          <w:sz w:val="24"/>
          <w:szCs w:val="24"/>
          <w:lang w:val="en-CA"/>
        </w:rPr>
        <w:t>,” </w:t>
      </w:r>
      <w:r w:rsidRPr="007D5FD8">
        <w:rPr>
          <w:rFonts w:ascii="Times New Roman" w:eastAsia="Times New Roman" w:hAnsi="Times New Roman" w:cs="Times New Roman"/>
          <w:i/>
          <w:iCs/>
          <w:color w:val="000000"/>
          <w:sz w:val="24"/>
          <w:szCs w:val="24"/>
          <w:lang w:val="en-CA"/>
        </w:rPr>
        <w:t>ResearchGate</w:t>
      </w:r>
      <w:r w:rsidRPr="007D5FD8">
        <w:rPr>
          <w:rFonts w:ascii="Times New Roman" w:eastAsia="Times New Roman" w:hAnsi="Times New Roman" w:cs="Times New Roman"/>
          <w:color w:val="000000"/>
          <w:sz w:val="24"/>
          <w:szCs w:val="24"/>
          <w:lang w:val="en-CA"/>
        </w:rPr>
        <w:t>, Dec-2014. [Online]. Available: https://www.researchgate.net/publication/279227215_Fleet_Sizing_for_Flexible_Carsharing_Systems_Simulation-Based_Approach.</w:t>
      </w:r>
      <w:del w:id="200" w:author="tapan kumar" w:date="2019-07-29T08:46:00Z">
        <w:r w:rsidR="00674C3A" w:rsidRPr="006D1C6E" w:rsidDel="007C153D">
          <w:rPr>
            <w:spacing w:val="-1"/>
          </w:rPr>
          <w:delText>Lecture</w:delText>
        </w:r>
        <w:r w:rsidR="00674C3A" w:rsidDel="007C153D">
          <w:delText xml:space="preserve"> </w:delText>
        </w:r>
        <w:r w:rsidR="00674C3A" w:rsidRPr="006D1C6E" w:rsidDel="007C153D">
          <w:rPr>
            <w:spacing w:val="-1"/>
          </w:rPr>
          <w:delText xml:space="preserve">notes </w:delText>
        </w:r>
        <w:r w:rsidR="00674C3A" w:rsidRPr="006D1C6E" w:rsidDel="007C153D">
          <w:rPr>
            <w:rFonts w:cs="Calibri"/>
          </w:rPr>
          <w:delText>–</w:delText>
        </w:r>
        <w:r w:rsidR="00674C3A" w:rsidRPr="006D1C6E" w:rsidDel="007C153D">
          <w:rPr>
            <w:rFonts w:cs="Calibri"/>
            <w:spacing w:val="1"/>
          </w:rPr>
          <w:delText xml:space="preserve"> </w:delText>
        </w:r>
        <w:r w:rsidR="00674C3A" w:rsidRPr="006D1C6E" w:rsidDel="007C153D">
          <w:rPr>
            <w:spacing w:val="-1"/>
          </w:rPr>
          <w:delText>INSE</w:delText>
        </w:r>
        <w:r w:rsidR="00674C3A" w:rsidRPr="006D1C6E" w:rsidDel="007C153D">
          <w:rPr>
            <w:spacing w:val="-3"/>
          </w:rPr>
          <w:delText xml:space="preserve"> </w:delText>
        </w:r>
        <w:r w:rsidR="00674C3A" w:rsidRPr="006D1C6E" w:rsidDel="007C153D">
          <w:rPr>
            <w:spacing w:val="-1"/>
          </w:rPr>
          <w:delText>6400</w:delText>
        </w:r>
        <w:r w:rsidR="00674C3A" w:rsidRPr="006D1C6E" w:rsidDel="007C153D">
          <w:rPr>
            <w:spacing w:val="-3"/>
          </w:rPr>
          <w:delText xml:space="preserve"> </w:delText>
        </w:r>
        <w:r w:rsidR="00674C3A" w:rsidRPr="006D1C6E" w:rsidDel="007C153D">
          <w:rPr>
            <w:spacing w:val="-1"/>
          </w:rPr>
          <w:delText>Principles</w:delText>
        </w:r>
        <w:r w:rsidR="00674C3A" w:rsidRPr="006D1C6E" w:rsidDel="007C153D">
          <w:rPr>
            <w:spacing w:val="-2"/>
          </w:rPr>
          <w:delText xml:space="preserve"> </w:delText>
        </w:r>
        <w:r w:rsidR="00674C3A" w:rsidDel="007C153D">
          <w:delText>of</w:delText>
        </w:r>
        <w:r w:rsidR="00674C3A" w:rsidRPr="006D1C6E" w:rsidDel="007C153D">
          <w:rPr>
            <w:spacing w:val="-1"/>
          </w:rPr>
          <w:delText xml:space="preserve"> Systems</w:delText>
        </w:r>
        <w:r w:rsidR="00674C3A" w:rsidRPr="006D1C6E" w:rsidDel="007C153D">
          <w:rPr>
            <w:spacing w:val="-3"/>
          </w:rPr>
          <w:delText xml:space="preserve"> </w:delText>
        </w:r>
        <w:r w:rsidR="00674C3A" w:rsidRPr="006D1C6E" w:rsidDel="007C153D">
          <w:rPr>
            <w:spacing w:val="-1"/>
          </w:rPr>
          <w:delText>Engineering</w:delText>
        </w:r>
        <w:r w:rsidR="00674C3A" w:rsidDel="007C153D">
          <w:delText xml:space="preserve"> </w:delText>
        </w:r>
        <w:r w:rsidR="00674C3A" w:rsidRPr="006D1C6E" w:rsidDel="007C153D">
          <w:rPr>
            <w:spacing w:val="-1"/>
          </w:rPr>
          <w:delText>by</w:delText>
        </w:r>
        <w:r w:rsidR="00674C3A" w:rsidDel="007C153D">
          <w:delText xml:space="preserve"> </w:delText>
        </w:r>
        <w:r w:rsidR="00674C3A" w:rsidRPr="006D1C6E" w:rsidDel="007C153D">
          <w:rPr>
            <w:spacing w:val="-1"/>
          </w:rPr>
          <w:delText>Fereshteh Ma</w:delText>
        </w:r>
      </w:del>
    </w:p>
    <w:p w14:paraId="3E9645C8" w14:textId="2C083B24" w:rsidR="00360AF5" w:rsidRPr="006D1C6E" w:rsidRDefault="006D1C6E" w:rsidP="006D1C6E">
      <w:pPr>
        <w:pStyle w:val="ListParagraph"/>
        <w:numPr>
          <w:ilvl w:val="0"/>
          <w:numId w:val="2"/>
        </w:numPr>
        <w:rPr>
          <w:color w:val="000000"/>
        </w:rPr>
      </w:pPr>
      <w:r w:rsidRPr="006D1C6E">
        <w:rPr>
          <w:color w:val="000000"/>
        </w:rPr>
        <w:t>Q. Chen and T. Sun, “</w:t>
      </w:r>
      <w:r w:rsidRPr="000E543C">
        <w:rPr>
          <w:color w:val="1F497D" w:themeColor="text2"/>
        </w:rPr>
        <w:t>A model for the layout of bike stations in public bike-sharing system</w:t>
      </w:r>
      <w:r w:rsidRPr="006D1C6E">
        <w:rPr>
          <w:color w:val="000000"/>
        </w:rPr>
        <w:t>” </w:t>
      </w:r>
      <w:r w:rsidRPr="006D1C6E">
        <w:rPr>
          <w:i/>
          <w:iCs/>
          <w:color w:val="000000"/>
        </w:rPr>
        <w:t>Journal of Advanced Transportation</w:t>
      </w:r>
      <w:r w:rsidRPr="006D1C6E">
        <w:rPr>
          <w:color w:val="000000"/>
        </w:rPr>
        <w:t>, vol. 49, no. 8, pp. 884–900, May 2015.</w:t>
      </w:r>
    </w:p>
    <w:p w14:paraId="52CE7F4C" w14:textId="46A10546" w:rsidR="00621052" w:rsidRPr="00621052" w:rsidRDefault="00674C3A" w:rsidP="00621052">
      <w:pPr>
        <w:pStyle w:val="BodyText"/>
        <w:numPr>
          <w:ilvl w:val="0"/>
          <w:numId w:val="2"/>
        </w:numPr>
        <w:tabs>
          <w:tab w:val="left" w:pos="861"/>
        </w:tabs>
        <w:spacing w:before="22" w:line="257" w:lineRule="auto"/>
        <w:ind w:right="682"/>
        <w:rPr>
          <w:color w:val="000000"/>
          <w:sz w:val="24"/>
          <w:szCs w:val="24"/>
        </w:rPr>
      </w:pPr>
      <w:r w:rsidRPr="000C5E63">
        <w:rPr>
          <w:color w:val="5B9AD5"/>
          <w:spacing w:val="-1"/>
          <w:u w:val="single" w:color="5B9AD5"/>
        </w:rPr>
        <w:t>https://</w:t>
      </w:r>
      <w:hyperlink r:id="rId23">
        <w:r w:rsidRPr="000C5E63">
          <w:rPr>
            <w:color w:val="5B9AD5"/>
            <w:spacing w:val="-1"/>
            <w:u w:val="single" w:color="5B9AD5"/>
          </w:rPr>
          <w:t>www.yelp.ca/search?cflt=</w:t>
        </w:r>
        <w:r w:rsidR="00C8092F" w:rsidRPr="000C5E63">
          <w:rPr>
            <w:color w:val="5B9AD5"/>
            <w:spacing w:val="-1"/>
            <w:u w:val="single" w:color="5B9AD5"/>
          </w:rPr>
          <w:t>car</w:t>
        </w:r>
        <w:r w:rsidRPr="000C5E63">
          <w:rPr>
            <w:color w:val="5B9AD5"/>
            <w:spacing w:val="-1"/>
            <w:u w:val="single" w:color="5B9AD5"/>
          </w:rPr>
          <w:t>rentals&amp;find_loc=Montr%C3%A9al,+QC</w:t>
        </w:r>
      </w:hyperlink>
      <w:r w:rsidRPr="000C5E63">
        <w:rPr>
          <w:color w:val="5B9AD5"/>
          <w:spacing w:val="1"/>
          <w:u w:val="single" w:color="5B9AD5"/>
        </w:rPr>
        <w:t xml:space="preserve"> </w:t>
      </w:r>
      <w:r w:rsidRPr="000C5E63">
        <w:rPr>
          <w:rFonts w:cs="Calibri"/>
        </w:rPr>
        <w:t>–</w:t>
      </w:r>
      <w:r w:rsidRPr="000C5E63">
        <w:rPr>
          <w:rFonts w:cs="Calibri"/>
          <w:spacing w:val="-2"/>
        </w:rPr>
        <w:t xml:space="preserve"> </w:t>
      </w:r>
      <w:r w:rsidR="00C8092F" w:rsidRPr="000C5E63">
        <w:rPr>
          <w:spacing w:val="-1"/>
        </w:rPr>
        <w:t>car</w:t>
      </w:r>
      <w:r>
        <w:t xml:space="preserve"> rental</w:t>
      </w:r>
      <w:r w:rsidRPr="000C5E63">
        <w:rPr>
          <w:rFonts w:ascii="Times New Roman" w:eastAsia="Times New Roman" w:hAnsi="Times New Roman" w:cs="Times New Roman"/>
          <w:spacing w:val="45"/>
        </w:rPr>
        <w:t xml:space="preserve"> </w:t>
      </w:r>
      <w:r w:rsidRPr="000C5E63">
        <w:rPr>
          <w:spacing w:val="-1"/>
        </w:rPr>
        <w:t>reviews</w:t>
      </w:r>
    </w:p>
    <w:p w14:paraId="4CD97461" w14:textId="104B7E52" w:rsidR="00621052" w:rsidRPr="00621052" w:rsidRDefault="00621052" w:rsidP="00621052">
      <w:pPr>
        <w:pStyle w:val="ListParagraph"/>
        <w:numPr>
          <w:ilvl w:val="0"/>
          <w:numId w:val="2"/>
        </w:numPr>
        <w:rPr>
          <w:color w:val="000000"/>
          <w:sz w:val="24"/>
          <w:szCs w:val="24"/>
        </w:rPr>
      </w:pPr>
      <w:r w:rsidRPr="00621052">
        <w:rPr>
          <w:color w:val="000000"/>
        </w:rPr>
        <w:t xml:space="preserve">Luxembourg Institute of Science and Technology (LIST, “(PDF) </w:t>
      </w:r>
      <w:r w:rsidRPr="00621052">
        <w:rPr>
          <w:color w:val="1F497D" w:themeColor="text2"/>
        </w:rPr>
        <w:t>Car-sharing services</w:t>
      </w:r>
      <w:r w:rsidRPr="00621052">
        <w:rPr>
          <w:color w:val="000000"/>
        </w:rPr>
        <w:t>: An annotated review,” </w:t>
      </w:r>
      <w:r w:rsidRPr="00621052">
        <w:rPr>
          <w:i/>
          <w:iCs/>
          <w:color w:val="000000"/>
        </w:rPr>
        <w:t>ResearchGate</w:t>
      </w:r>
      <w:r w:rsidRPr="00621052">
        <w:rPr>
          <w:color w:val="000000"/>
        </w:rPr>
        <w:t xml:space="preserve">, Oct-2017. [Online]. Available: https://www.researchgate.net/publication/320698384_Car-sharing_services_An_annotated_review. [Accessed: 21-Aug-2019]. </w:t>
      </w:r>
    </w:p>
    <w:p w14:paraId="755D21B0" w14:textId="058E2BFC" w:rsidR="00876C8A" w:rsidRPr="00131F52" w:rsidRDefault="00FD23B9" w:rsidP="00FD23B9">
      <w:pPr>
        <w:pStyle w:val="ListParagraph"/>
        <w:numPr>
          <w:ilvl w:val="0"/>
          <w:numId w:val="2"/>
        </w:numPr>
      </w:pPr>
      <w:r w:rsidRPr="00FD23B9">
        <w:rPr>
          <w:color w:val="000000"/>
        </w:rPr>
        <w:t>Yelp, “</w:t>
      </w:r>
      <w:r w:rsidRPr="00021551">
        <w:rPr>
          <w:color w:val="1F497D" w:themeColor="text2"/>
        </w:rPr>
        <w:t>Top 10 Best Car Sharing in Montreal, QC</w:t>
      </w:r>
      <w:r w:rsidRPr="00FD23B9">
        <w:rPr>
          <w:color w:val="000000"/>
        </w:rPr>
        <w:t xml:space="preserve"> - Last Updated August 2019 - Yelp,” </w:t>
      </w:r>
      <w:r w:rsidRPr="00FD23B9">
        <w:rPr>
          <w:i/>
          <w:iCs/>
          <w:color w:val="000000"/>
        </w:rPr>
        <w:t>Yelp</w:t>
      </w:r>
      <w:r w:rsidRPr="00FD23B9">
        <w:rPr>
          <w:color w:val="000000"/>
        </w:rPr>
        <w:t>, 2019. [Online]. Available: https://www.yelp.ca/search?find_desc=car%20sharing&amp;find_loc=Montr%C3%A9al%2C%2BQC. [Accessed: 21-Aug-2019].</w:t>
      </w:r>
      <w:r w:rsidRPr="00131F52">
        <w:t xml:space="preserve"> </w:t>
      </w:r>
    </w:p>
    <w:p w14:paraId="70071B87" w14:textId="4DB501A6" w:rsidR="002826F7" w:rsidRPr="002826F7" w:rsidRDefault="002826F7" w:rsidP="002826F7">
      <w:pPr>
        <w:pStyle w:val="ListParagraph"/>
        <w:numPr>
          <w:ilvl w:val="0"/>
          <w:numId w:val="2"/>
        </w:numPr>
        <w:rPr>
          <w:color w:val="000000"/>
        </w:rPr>
      </w:pPr>
      <w:r w:rsidRPr="002826F7">
        <w:rPr>
          <w:color w:val="000000"/>
        </w:rPr>
        <w:t>S. A. Shaheen and A. Cohen, “</w:t>
      </w:r>
      <w:r w:rsidRPr="002826F7">
        <w:rPr>
          <w:color w:val="1F497D" w:themeColor="text2"/>
        </w:rPr>
        <w:t>Carsharing and Personal Vehicle Services</w:t>
      </w:r>
      <w:r w:rsidRPr="002826F7">
        <w:rPr>
          <w:color w:val="000000"/>
        </w:rPr>
        <w:t>: Worldwide Market Developments and Emerging Trends,” </w:t>
      </w:r>
      <w:r w:rsidRPr="002826F7">
        <w:rPr>
          <w:i/>
          <w:iCs/>
          <w:color w:val="000000"/>
        </w:rPr>
        <w:t>ResearchGate</w:t>
      </w:r>
      <w:r w:rsidRPr="002826F7">
        <w:rPr>
          <w:color w:val="000000"/>
        </w:rPr>
        <w:t>, Jun-2012. [Online]. Available: https://www.researchgate.net/publication/241730570_Carsharing_and_Personal_Vehicle_Services_Worldwide_Market_Developments_and_Emerging_Trends</w:t>
      </w:r>
      <w:r>
        <w:rPr>
          <w:color w:val="000000"/>
        </w:rPr>
        <w:t>.</w:t>
      </w:r>
    </w:p>
    <w:p w14:paraId="2BC043A4" w14:textId="0C108A38" w:rsidR="00E90A73" w:rsidRPr="00E90A73" w:rsidRDefault="00E90A73" w:rsidP="00E90A73">
      <w:pPr>
        <w:pStyle w:val="ListParagraph"/>
        <w:widowControl/>
        <w:numPr>
          <w:ilvl w:val="0"/>
          <w:numId w:val="2"/>
        </w:numPr>
        <w:rPr>
          <w:rFonts w:ascii="Times New Roman" w:eastAsia="Times New Roman" w:hAnsi="Times New Roman" w:cs="Times New Roman"/>
          <w:color w:val="000000"/>
          <w:sz w:val="24"/>
          <w:szCs w:val="24"/>
          <w:lang w:val="en-CA"/>
        </w:rPr>
      </w:pPr>
      <w:r w:rsidRPr="00E90A73">
        <w:rPr>
          <w:rFonts w:ascii="Times New Roman" w:eastAsia="Times New Roman" w:hAnsi="Times New Roman" w:cs="Times New Roman"/>
          <w:color w:val="000000"/>
          <w:sz w:val="24"/>
          <w:szCs w:val="24"/>
          <w:lang w:val="en-CA"/>
        </w:rPr>
        <w:t>“</w:t>
      </w:r>
      <w:r w:rsidRPr="00E90A73">
        <w:rPr>
          <w:rFonts w:ascii="Times New Roman" w:eastAsia="Times New Roman" w:hAnsi="Times New Roman" w:cs="Times New Roman"/>
          <w:color w:val="1F497D" w:themeColor="text2"/>
          <w:sz w:val="24"/>
          <w:szCs w:val="24"/>
          <w:lang w:val="en-CA"/>
        </w:rPr>
        <w:t>Bicycle-sharing system</w:t>
      </w:r>
      <w:r w:rsidRPr="00E90A73">
        <w:rPr>
          <w:rFonts w:ascii="Times New Roman" w:eastAsia="Times New Roman" w:hAnsi="Times New Roman" w:cs="Times New Roman"/>
          <w:color w:val="000000"/>
          <w:sz w:val="24"/>
          <w:szCs w:val="24"/>
          <w:lang w:val="en-CA"/>
        </w:rPr>
        <w:t>,” </w:t>
      </w:r>
      <w:r w:rsidRPr="00E90A73">
        <w:rPr>
          <w:rFonts w:ascii="Times New Roman" w:eastAsia="Times New Roman" w:hAnsi="Times New Roman" w:cs="Times New Roman"/>
          <w:i/>
          <w:iCs/>
          <w:color w:val="000000"/>
          <w:sz w:val="24"/>
          <w:szCs w:val="24"/>
          <w:lang w:val="en-CA"/>
        </w:rPr>
        <w:t>Wikipedia</w:t>
      </w:r>
      <w:r w:rsidRPr="00E90A73">
        <w:rPr>
          <w:rFonts w:ascii="Times New Roman" w:eastAsia="Times New Roman" w:hAnsi="Times New Roman" w:cs="Times New Roman"/>
          <w:color w:val="000000"/>
          <w:sz w:val="24"/>
          <w:szCs w:val="24"/>
          <w:lang w:val="en-CA"/>
        </w:rPr>
        <w:t>, 14-Aug-2019. [Online]. Available: https://en.wikipedia.org/wiki/Bicycle-sharing_system. [Accessed: 21-Aug-2019]</w:t>
      </w:r>
    </w:p>
    <w:sectPr w:rsidR="00E90A73" w:rsidRPr="00E90A73">
      <w:pgSz w:w="12240" w:h="15840"/>
      <w:pgMar w:top="1400" w:right="1300" w:bottom="1260" w:left="1300" w:header="0" w:footer="10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F6D06" w14:textId="77777777" w:rsidR="00E2573A" w:rsidRDefault="00E2573A">
      <w:r>
        <w:separator/>
      </w:r>
    </w:p>
  </w:endnote>
  <w:endnote w:type="continuationSeparator" w:id="0">
    <w:p w14:paraId="514A206D" w14:textId="77777777" w:rsidR="00E2573A" w:rsidRDefault="00E2573A">
      <w:r>
        <w:continuationSeparator/>
      </w:r>
    </w:p>
  </w:endnote>
  <w:endnote w:type="continuationNotice" w:id="1">
    <w:p w14:paraId="3731459A" w14:textId="77777777" w:rsidR="00E2573A" w:rsidRDefault="00E25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5721491"/>
      <w:docPartObj>
        <w:docPartGallery w:val="Page Numbers (Bottom of Page)"/>
        <w:docPartUnique/>
      </w:docPartObj>
    </w:sdtPr>
    <w:sdtContent>
      <w:p w14:paraId="1E7B6C02" w14:textId="034B30B3" w:rsidR="00F643E1" w:rsidRDefault="00F643E1" w:rsidP="005F5E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C75B1" w14:textId="77777777" w:rsidR="00F643E1" w:rsidRDefault="00F643E1" w:rsidP="00F643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1548B" w14:textId="5B2774AE" w:rsidR="00E2573A" w:rsidRDefault="002B2503">
    <w:pPr>
      <w:spacing w:line="14" w:lineRule="auto"/>
      <w:rPr>
        <w:sz w:val="20"/>
        <w:szCs w:val="20"/>
      </w:rPr>
    </w:pPr>
    <w:r>
      <w:rPr>
        <w:noProof/>
      </w:rPr>
      <w:pict w14:anchorId="032B0DE6">
        <v:group id="_x0000_s1037" alt="" style="position:absolute;margin-left:70.6pt;margin-top:728pt;width:471pt;height:.1pt;z-index:-251662848;mso-position-horizontal-relative:page;mso-position-vertical-relative:page" coordorigin="1412,14560" coordsize="9420,2">
          <v:shape id="_x0000_s1038" alt="" style="position:absolute;left:1412;top:14560;width:9420;height:2" coordorigin="1412,14560" coordsize="9420,0" path="m1412,14560r9419,e" filled="f" strokecolor="#d9d9d9" strokeweight=".58pt">
            <v:path arrowok="t"/>
          </v:shape>
          <w10:wrap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6A87" w14:textId="7D32DA93" w:rsidR="00E2573A" w:rsidRDefault="002B2503">
    <w:pPr>
      <w:spacing w:line="14" w:lineRule="auto"/>
      <w:rPr>
        <w:sz w:val="20"/>
        <w:szCs w:val="20"/>
      </w:rPr>
    </w:pPr>
    <w:r>
      <w:rPr>
        <w:noProof/>
      </w:rPr>
      <w:pict w14:anchorId="22C6A21F">
        <v:group id="_x0000_s1035" alt="" style="position:absolute;margin-left:70.6pt;margin-top:728pt;width:471pt;height:.1pt;z-index:-251658752;mso-position-horizontal-relative:page;mso-position-vertical-relative:page" coordorigin="1412,14560" coordsize="9420,2">
          <v:shape id="_x0000_s1036" alt="" style="position:absolute;left:1412;top:14560;width:9420;height:2" coordorigin="1412,14560" coordsize="9420,0" path="m1412,14560r9419,e" filled="f" strokecolor="#d9d9d9" strokeweight=".58pt">
            <v:path arrowok="t"/>
          </v:shape>
          <w10:wrap anchorx="page" anchory="page"/>
        </v:group>
      </w:pict>
    </w:r>
    <w:r>
      <w:rPr>
        <w:noProof/>
      </w:rPr>
      <w:pict w14:anchorId="69AF2BC7">
        <v:shapetype id="_x0000_t202" coordsize="21600,21600" o:spt="202" path="m,l,21600r21600,l21600,xe">
          <v:stroke joinstyle="miter"/>
          <v:path gradientshapeok="t" o:connecttype="rect"/>
        </v:shapetype>
        <v:shape id="_x0000_s1034" type="#_x0000_t202" alt="" style="position:absolute;margin-left:488.9pt;margin-top:730.4pt;width:49.3pt;height:13.05pt;z-index:-251657728;mso-wrap-style:square;mso-wrap-edited:f;mso-width-percent:0;mso-height-percent:0;mso-position-horizontal-relative:page;mso-position-vertical-relative:page;mso-width-percent:0;mso-height-percent:0;v-text-anchor:top" filled="f" stroked="f">
          <v:textbox style="mso-next-textbox:#_x0000_s1034" inset="0,0,0,0">
            <w:txbxContent>
              <w:p w14:paraId="620B330C" w14:textId="77777777" w:rsidR="00E2573A" w:rsidRDefault="00E2573A">
                <w:pPr>
                  <w:pStyle w:val="BodyText"/>
                  <w:spacing w:line="245" w:lineRule="exact"/>
                  <w:ind w:left="40"/>
                </w:pPr>
                <w:r>
                  <w:fldChar w:fldCharType="begin"/>
                </w:r>
                <w:r>
                  <w:instrText xml:space="preserve"> PAGE </w:instrText>
                </w:r>
                <w:r>
                  <w:fldChar w:fldCharType="separate"/>
                </w:r>
                <w:r w:rsidR="0023489D">
                  <w:rPr>
                    <w:noProof/>
                  </w:rPr>
                  <w:t>8</w:t>
                </w:r>
                <w:r>
                  <w:fldChar w:fldCharType="end"/>
                </w:r>
                <w:r>
                  <w:rPr>
                    <w:spacing w:val="1"/>
                  </w:rPr>
                  <w:t xml:space="preserve"> </w:t>
                </w:r>
                <w:r>
                  <w:t>|</w:t>
                </w:r>
                <w:r>
                  <w:rPr>
                    <w:spacing w:val="-3"/>
                  </w:rPr>
                  <w:t xml:space="preserve"> </w:t>
                </w:r>
                <w:r>
                  <w:rPr>
                    <w:color w:val="7F7F7F"/>
                  </w:rPr>
                  <w:t>P</w:t>
                </w:r>
                <w:r>
                  <w:rPr>
                    <w:color w:val="7F7F7F"/>
                    <w:spacing w:val="10"/>
                  </w:rPr>
                  <w:t xml:space="preserve"> </w:t>
                </w:r>
                <w:r>
                  <w:rPr>
                    <w:color w:val="7F7F7F"/>
                  </w:rPr>
                  <w:t>a</w:t>
                </w:r>
                <w:r>
                  <w:rPr>
                    <w:color w:val="7F7F7F"/>
                    <w:spacing w:val="10"/>
                  </w:rPr>
                  <w:t xml:space="preserve"> </w:t>
                </w:r>
                <w:r>
                  <w:rPr>
                    <w:color w:val="7F7F7F"/>
                  </w:rPr>
                  <w:t>g</w:t>
                </w:r>
                <w:r>
                  <w:rPr>
                    <w:color w:val="7F7F7F"/>
                    <w:spacing w:val="9"/>
                  </w:rPr>
                  <w:t xml:space="preserve"> </w:t>
                </w:r>
                <w:r>
                  <w:rPr>
                    <w:color w:val="7F7F7F"/>
                  </w:rPr>
                  <w:t>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E520" w14:textId="25907A9C" w:rsidR="00E2573A" w:rsidRDefault="002B2503">
    <w:pPr>
      <w:spacing w:line="14" w:lineRule="auto"/>
      <w:rPr>
        <w:sz w:val="20"/>
        <w:szCs w:val="20"/>
      </w:rPr>
    </w:pPr>
    <w:r>
      <w:rPr>
        <w:noProof/>
      </w:rPr>
      <w:pict w14:anchorId="388AC5D5">
        <v:group id="_x0000_s1032" alt="" style="position:absolute;margin-left:70.6pt;margin-top:728pt;width:471pt;height:.1pt;z-index:-251661824;mso-position-horizontal-relative:page;mso-position-vertical-relative:page" coordorigin="1412,14560" coordsize="9420,2">
          <v:shape id="_x0000_s1033" alt="" style="position:absolute;left:1412;top:14560;width:9420;height:2" coordorigin="1412,14560" coordsize="9420,0" path="m1412,14560r9419,e" filled="f" strokecolor="#d9d9d9" strokeweight=".58pt">
            <v:path arrowok="t"/>
          </v:shape>
          <w10:wrap anchorx="page" anchory="page"/>
        </v:group>
      </w:pict>
    </w:r>
    <w:r>
      <w:rPr>
        <w:noProof/>
      </w:rPr>
      <w:pict w14:anchorId="2471D58B">
        <v:shapetype id="_x0000_t202" coordsize="21600,21600" o:spt="202" path="m,l,21600r21600,l21600,xe">
          <v:stroke joinstyle="miter"/>
          <v:path gradientshapeok="t" o:connecttype="rect"/>
        </v:shapetype>
        <v:shape id="_x0000_s1031" type="#_x0000_t202" alt="" style="position:absolute;margin-left:484.25pt;margin-top:730.4pt;width:53.95pt;height:13.05pt;z-index:-251656704;mso-wrap-style:square;mso-wrap-edited:f;mso-width-percent:0;mso-height-percent:0;mso-position-horizontal-relative:page;mso-position-vertical-relative:page;mso-width-percent:0;mso-height-percent:0;v-text-anchor:top" filled="f" stroked="f">
          <v:textbox style="mso-next-textbox:#_x0000_s1031" inset="0,0,0,0">
            <w:txbxContent>
              <w:p w14:paraId="68AACD21" w14:textId="77777777" w:rsidR="00E2573A" w:rsidRDefault="00E2573A">
                <w:pPr>
                  <w:pStyle w:val="BodyText"/>
                  <w:spacing w:line="245" w:lineRule="exact"/>
                  <w:ind w:left="20"/>
                </w:pPr>
                <w:r>
                  <w:t>10</w:t>
                </w:r>
                <w:r>
                  <w:rPr>
                    <w:spacing w:val="1"/>
                  </w:rPr>
                  <w:t xml:space="preserve"> </w:t>
                </w:r>
                <w:r>
                  <w:t>|</w:t>
                </w:r>
                <w:r>
                  <w:rPr>
                    <w:spacing w:val="-3"/>
                  </w:rPr>
                  <w:t xml:space="preserve"> </w:t>
                </w:r>
                <w:r>
                  <w:rPr>
                    <w:color w:val="7F7F7F"/>
                  </w:rPr>
                  <w:t>P</w:t>
                </w:r>
                <w:r>
                  <w:rPr>
                    <w:color w:val="7F7F7F"/>
                    <w:spacing w:val="10"/>
                  </w:rPr>
                  <w:t xml:space="preserve"> </w:t>
                </w:r>
                <w:r>
                  <w:rPr>
                    <w:color w:val="7F7F7F"/>
                  </w:rPr>
                  <w:t>a</w:t>
                </w:r>
                <w:r>
                  <w:rPr>
                    <w:color w:val="7F7F7F"/>
                    <w:spacing w:val="10"/>
                  </w:rPr>
                  <w:t xml:space="preserve"> </w:t>
                </w:r>
                <w:r>
                  <w:rPr>
                    <w:color w:val="7F7F7F"/>
                  </w:rPr>
                  <w:t>g</w:t>
                </w:r>
                <w:r>
                  <w:rPr>
                    <w:color w:val="7F7F7F"/>
                    <w:spacing w:val="9"/>
                  </w:rPr>
                  <w:t xml:space="preserve"> </w:t>
                </w:r>
                <w:r>
                  <w:rPr>
                    <w:color w:val="7F7F7F"/>
                  </w:rPr>
                  <w:t>e</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0A73C" w14:textId="039B8F78" w:rsidR="00E2573A" w:rsidRDefault="002B2503">
    <w:pPr>
      <w:spacing w:line="14" w:lineRule="auto"/>
      <w:rPr>
        <w:sz w:val="20"/>
        <w:szCs w:val="20"/>
      </w:rPr>
    </w:pPr>
    <w:r>
      <w:rPr>
        <w:noProof/>
      </w:rPr>
      <w:pict w14:anchorId="016EEE7B">
        <v:group id="_x0000_s1029" alt="" style="position:absolute;margin-left:70.6pt;margin-top:728pt;width:471pt;height:.1pt;z-index:-251660800;mso-position-horizontal-relative:page;mso-position-vertical-relative:page" coordorigin="1412,14560" coordsize="9420,2">
          <v:shape id="_x0000_s1030" alt="" style="position:absolute;left:1412;top:14560;width:9420;height:2" coordorigin="1412,14560" coordsize="9420,0" path="m1412,14560r9419,e" filled="f" strokecolor="#d9d9d9" strokeweight=".58pt">
            <v:path arrowok="t"/>
          </v:shape>
          <w10:wrap anchorx="page" anchory="page"/>
        </v:group>
      </w:pict>
    </w:r>
    <w:r>
      <w:rPr>
        <w:noProof/>
      </w:rPr>
      <w:pict w14:anchorId="72A204EA">
        <v:shapetype id="_x0000_t202" coordsize="21600,21600" o:spt="202" path="m,l,21600r21600,l21600,xe">
          <v:stroke joinstyle="miter"/>
          <v:path gradientshapeok="t" o:connecttype="rect"/>
        </v:shapetype>
        <v:shape id="_x0000_s1028" type="#_x0000_t202" alt="" style="position:absolute;margin-left:483.25pt;margin-top:730.4pt;width:54.95pt;height:13.05pt;z-index:-251655680;mso-wrap-style:square;mso-wrap-edited:f;mso-width-percent:0;mso-height-percent:0;mso-position-horizontal-relative:page;mso-position-vertical-relative:page;mso-width-percent:0;mso-height-percent:0;v-text-anchor:top" filled="f" stroked="f">
          <v:textbox style="mso-next-textbox:#_x0000_s1028" inset="0,0,0,0">
            <w:txbxContent>
              <w:p w14:paraId="50C5F8D7" w14:textId="77777777" w:rsidR="00E2573A" w:rsidRDefault="00E2573A">
                <w:pPr>
                  <w:pStyle w:val="BodyText"/>
                  <w:spacing w:line="245" w:lineRule="exact"/>
                  <w:ind w:left="40"/>
                </w:pPr>
                <w:r>
                  <w:fldChar w:fldCharType="begin"/>
                </w:r>
                <w:r>
                  <w:instrText xml:space="preserve"> PAGE </w:instrText>
                </w:r>
                <w:r>
                  <w:fldChar w:fldCharType="separate"/>
                </w:r>
                <w:r w:rsidR="0023489D">
                  <w:rPr>
                    <w:noProof/>
                  </w:rPr>
                  <w:t>11</w:t>
                </w:r>
                <w:r>
                  <w:fldChar w:fldCharType="end"/>
                </w:r>
                <w:r>
                  <w:rPr>
                    <w:spacing w:val="1"/>
                  </w:rPr>
                  <w:t xml:space="preserve"> </w:t>
                </w:r>
                <w:r>
                  <w:t>|</w:t>
                </w:r>
                <w:r>
                  <w:rPr>
                    <w:spacing w:val="-3"/>
                  </w:rPr>
                  <w:t xml:space="preserve"> </w:t>
                </w:r>
                <w:r>
                  <w:rPr>
                    <w:color w:val="7F7F7F"/>
                  </w:rPr>
                  <w:t>P</w:t>
                </w:r>
                <w:r>
                  <w:rPr>
                    <w:color w:val="7F7F7F"/>
                    <w:spacing w:val="10"/>
                  </w:rPr>
                  <w:t xml:space="preserve"> </w:t>
                </w:r>
                <w:r>
                  <w:rPr>
                    <w:color w:val="7F7F7F"/>
                  </w:rPr>
                  <w:t>a</w:t>
                </w:r>
                <w:r>
                  <w:rPr>
                    <w:color w:val="7F7F7F"/>
                    <w:spacing w:val="10"/>
                  </w:rPr>
                  <w:t xml:space="preserve"> </w:t>
                </w:r>
                <w:r>
                  <w:rPr>
                    <w:color w:val="7F7F7F"/>
                  </w:rPr>
                  <w:t>g</w:t>
                </w:r>
                <w:r>
                  <w:rPr>
                    <w:color w:val="7F7F7F"/>
                    <w:spacing w:val="9"/>
                  </w:rPr>
                  <w:t xml:space="preserve"> </w:t>
                </w:r>
                <w:r>
                  <w:rPr>
                    <w:color w:val="7F7F7F"/>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6ED02" w14:textId="77777777" w:rsidR="00E2573A" w:rsidRDefault="00E2573A">
      <w:r>
        <w:separator/>
      </w:r>
    </w:p>
  </w:footnote>
  <w:footnote w:type="continuationSeparator" w:id="0">
    <w:p w14:paraId="16A94F39" w14:textId="77777777" w:rsidR="00E2573A" w:rsidRDefault="00E2573A">
      <w:r>
        <w:continuationSeparator/>
      </w:r>
    </w:p>
  </w:footnote>
  <w:footnote w:type="continuationNotice" w:id="1">
    <w:p w14:paraId="539211A2" w14:textId="77777777" w:rsidR="00E2573A" w:rsidRDefault="00E257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6DCD8" w14:textId="77777777" w:rsidR="00E2573A" w:rsidRDefault="00E25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42E7"/>
    <w:multiLevelType w:val="multilevel"/>
    <w:tmpl w:val="8642FB6A"/>
    <w:lvl w:ilvl="0">
      <w:start w:val="1"/>
      <w:numFmt w:val="decimal"/>
      <w:lvlText w:val="%1"/>
      <w:lvlJc w:val="left"/>
      <w:pPr>
        <w:ind w:left="558" w:hanging="418"/>
      </w:pPr>
      <w:rPr>
        <w:rFonts w:hint="default"/>
      </w:rPr>
    </w:lvl>
    <w:lvl w:ilvl="1">
      <w:start w:val="1"/>
      <w:numFmt w:val="decimal"/>
      <w:lvlText w:val="%1.%2"/>
      <w:lvlJc w:val="left"/>
      <w:pPr>
        <w:ind w:left="558" w:hanging="418"/>
      </w:pPr>
      <w:rPr>
        <w:rFonts w:ascii="Calibri" w:eastAsia="Calibri" w:hAnsi="Calibri" w:hint="default"/>
        <w:color w:val="5B9AD5"/>
        <w:sz w:val="28"/>
        <w:szCs w:val="28"/>
      </w:rPr>
    </w:lvl>
    <w:lvl w:ilvl="2">
      <w:start w:val="1"/>
      <w:numFmt w:val="bullet"/>
      <w:lvlText w:val=""/>
      <w:lvlJc w:val="left"/>
      <w:pPr>
        <w:ind w:left="860" w:hanging="360"/>
      </w:pPr>
      <w:rPr>
        <w:rFonts w:ascii="Symbol" w:eastAsia="Symbol" w:hAnsi="Symbol" w:hint="default"/>
        <w:sz w:val="22"/>
        <w:szCs w:val="22"/>
      </w:rPr>
    </w:lvl>
    <w:lvl w:ilvl="3">
      <w:start w:val="1"/>
      <w:numFmt w:val="bullet"/>
      <w:lvlText w:val="•"/>
      <w:lvlJc w:val="left"/>
      <w:pPr>
        <w:ind w:left="2811" w:hanging="360"/>
      </w:pPr>
      <w:rPr>
        <w:rFonts w:hint="default"/>
      </w:rPr>
    </w:lvl>
    <w:lvl w:ilvl="4">
      <w:start w:val="1"/>
      <w:numFmt w:val="bullet"/>
      <w:lvlText w:val="•"/>
      <w:lvlJc w:val="left"/>
      <w:pPr>
        <w:ind w:left="3786" w:hanging="360"/>
      </w:pPr>
      <w:rPr>
        <w:rFonts w:hint="default"/>
      </w:rPr>
    </w:lvl>
    <w:lvl w:ilvl="5">
      <w:start w:val="1"/>
      <w:numFmt w:val="bullet"/>
      <w:lvlText w:val="•"/>
      <w:lvlJc w:val="left"/>
      <w:pPr>
        <w:ind w:left="4762" w:hanging="360"/>
      </w:pPr>
      <w:rPr>
        <w:rFonts w:hint="default"/>
      </w:rPr>
    </w:lvl>
    <w:lvl w:ilvl="6">
      <w:start w:val="1"/>
      <w:numFmt w:val="bullet"/>
      <w:lvlText w:val="•"/>
      <w:lvlJc w:val="left"/>
      <w:pPr>
        <w:ind w:left="5737" w:hanging="360"/>
      </w:pPr>
      <w:rPr>
        <w:rFonts w:hint="default"/>
      </w:rPr>
    </w:lvl>
    <w:lvl w:ilvl="7">
      <w:start w:val="1"/>
      <w:numFmt w:val="bullet"/>
      <w:lvlText w:val="•"/>
      <w:lvlJc w:val="left"/>
      <w:pPr>
        <w:ind w:left="6713" w:hanging="360"/>
      </w:pPr>
      <w:rPr>
        <w:rFonts w:hint="default"/>
      </w:rPr>
    </w:lvl>
    <w:lvl w:ilvl="8">
      <w:start w:val="1"/>
      <w:numFmt w:val="bullet"/>
      <w:lvlText w:val="•"/>
      <w:lvlJc w:val="left"/>
      <w:pPr>
        <w:ind w:left="7688" w:hanging="360"/>
      </w:pPr>
      <w:rPr>
        <w:rFonts w:hint="default"/>
      </w:rPr>
    </w:lvl>
  </w:abstractNum>
  <w:abstractNum w:abstractNumId="1" w15:restartNumberingAfterBreak="0">
    <w:nsid w:val="12186233"/>
    <w:multiLevelType w:val="multilevel"/>
    <w:tmpl w:val="A9AA760A"/>
    <w:lvl w:ilvl="0">
      <w:start w:val="3"/>
      <w:numFmt w:val="decimal"/>
      <w:lvlText w:val="%1"/>
      <w:lvlJc w:val="left"/>
      <w:pPr>
        <w:ind w:left="557" w:hanging="418"/>
      </w:pPr>
      <w:rPr>
        <w:rFonts w:hint="default"/>
      </w:rPr>
    </w:lvl>
    <w:lvl w:ilvl="1">
      <w:start w:val="2"/>
      <w:numFmt w:val="decimal"/>
      <w:lvlText w:val="%1.%2"/>
      <w:lvlJc w:val="left"/>
      <w:pPr>
        <w:ind w:left="557" w:hanging="418"/>
      </w:pPr>
      <w:rPr>
        <w:rFonts w:ascii="Calibri" w:eastAsia="Calibri" w:hAnsi="Calibri" w:hint="default"/>
        <w:color w:val="5B9AD5"/>
        <w:spacing w:val="-1"/>
        <w:sz w:val="28"/>
        <w:szCs w:val="28"/>
      </w:rPr>
    </w:lvl>
    <w:lvl w:ilvl="2">
      <w:start w:val="1"/>
      <w:numFmt w:val="bullet"/>
      <w:lvlText w:val="•"/>
      <w:lvlJc w:val="left"/>
      <w:pPr>
        <w:ind w:left="2374" w:hanging="418"/>
      </w:pPr>
      <w:rPr>
        <w:rFonts w:hint="default"/>
      </w:rPr>
    </w:lvl>
    <w:lvl w:ilvl="3">
      <w:start w:val="1"/>
      <w:numFmt w:val="bullet"/>
      <w:lvlText w:val="•"/>
      <w:lvlJc w:val="left"/>
      <w:pPr>
        <w:ind w:left="3282" w:hanging="418"/>
      </w:pPr>
      <w:rPr>
        <w:rFonts w:hint="default"/>
      </w:rPr>
    </w:lvl>
    <w:lvl w:ilvl="4">
      <w:start w:val="1"/>
      <w:numFmt w:val="bullet"/>
      <w:lvlText w:val="•"/>
      <w:lvlJc w:val="left"/>
      <w:pPr>
        <w:ind w:left="4190" w:hanging="418"/>
      </w:pPr>
      <w:rPr>
        <w:rFonts w:hint="default"/>
      </w:rPr>
    </w:lvl>
    <w:lvl w:ilvl="5">
      <w:start w:val="1"/>
      <w:numFmt w:val="bullet"/>
      <w:lvlText w:val="•"/>
      <w:lvlJc w:val="left"/>
      <w:pPr>
        <w:ind w:left="5098" w:hanging="418"/>
      </w:pPr>
      <w:rPr>
        <w:rFonts w:hint="default"/>
      </w:rPr>
    </w:lvl>
    <w:lvl w:ilvl="6">
      <w:start w:val="1"/>
      <w:numFmt w:val="bullet"/>
      <w:lvlText w:val="•"/>
      <w:lvlJc w:val="left"/>
      <w:pPr>
        <w:ind w:left="6007" w:hanging="418"/>
      </w:pPr>
      <w:rPr>
        <w:rFonts w:hint="default"/>
      </w:rPr>
    </w:lvl>
    <w:lvl w:ilvl="7">
      <w:start w:val="1"/>
      <w:numFmt w:val="bullet"/>
      <w:lvlText w:val="•"/>
      <w:lvlJc w:val="left"/>
      <w:pPr>
        <w:ind w:left="6915" w:hanging="418"/>
      </w:pPr>
      <w:rPr>
        <w:rFonts w:hint="default"/>
      </w:rPr>
    </w:lvl>
    <w:lvl w:ilvl="8">
      <w:start w:val="1"/>
      <w:numFmt w:val="bullet"/>
      <w:lvlText w:val="•"/>
      <w:lvlJc w:val="left"/>
      <w:pPr>
        <w:ind w:left="7823" w:hanging="418"/>
      </w:pPr>
      <w:rPr>
        <w:rFonts w:hint="default"/>
      </w:rPr>
    </w:lvl>
  </w:abstractNum>
  <w:abstractNum w:abstractNumId="2" w15:restartNumberingAfterBreak="0">
    <w:nsid w:val="13572F10"/>
    <w:multiLevelType w:val="hybridMultilevel"/>
    <w:tmpl w:val="6DFE0E38"/>
    <w:lvl w:ilvl="0" w:tplc="DD1AC788">
      <w:start w:val="1"/>
      <w:numFmt w:val="bullet"/>
      <w:lvlText w:val="·"/>
      <w:lvlJc w:val="left"/>
      <w:pPr>
        <w:ind w:left="140" w:hanging="406"/>
      </w:pPr>
      <w:rPr>
        <w:rFonts w:ascii="Calibri" w:eastAsia="Calibri" w:hAnsi="Calibri" w:hint="default"/>
        <w:sz w:val="22"/>
        <w:szCs w:val="22"/>
      </w:rPr>
    </w:lvl>
    <w:lvl w:ilvl="1" w:tplc="2D104768">
      <w:start w:val="1"/>
      <w:numFmt w:val="bullet"/>
      <w:lvlText w:val="•"/>
      <w:lvlJc w:val="left"/>
      <w:pPr>
        <w:ind w:left="1090" w:hanging="406"/>
      </w:pPr>
      <w:rPr>
        <w:rFonts w:hint="default"/>
      </w:rPr>
    </w:lvl>
    <w:lvl w:ilvl="2" w:tplc="C3AAF5C6">
      <w:start w:val="1"/>
      <w:numFmt w:val="bullet"/>
      <w:lvlText w:val="•"/>
      <w:lvlJc w:val="left"/>
      <w:pPr>
        <w:ind w:left="2040" w:hanging="406"/>
      </w:pPr>
      <w:rPr>
        <w:rFonts w:hint="default"/>
      </w:rPr>
    </w:lvl>
    <w:lvl w:ilvl="3" w:tplc="533C81E2">
      <w:start w:val="1"/>
      <w:numFmt w:val="bullet"/>
      <w:lvlText w:val="•"/>
      <w:lvlJc w:val="left"/>
      <w:pPr>
        <w:ind w:left="2990" w:hanging="406"/>
      </w:pPr>
      <w:rPr>
        <w:rFonts w:hint="default"/>
      </w:rPr>
    </w:lvl>
    <w:lvl w:ilvl="4" w:tplc="639CF33A">
      <w:start w:val="1"/>
      <w:numFmt w:val="bullet"/>
      <w:lvlText w:val="•"/>
      <w:lvlJc w:val="left"/>
      <w:pPr>
        <w:ind w:left="3940" w:hanging="406"/>
      </w:pPr>
      <w:rPr>
        <w:rFonts w:hint="default"/>
      </w:rPr>
    </w:lvl>
    <w:lvl w:ilvl="5" w:tplc="9FB8DB36">
      <w:start w:val="1"/>
      <w:numFmt w:val="bullet"/>
      <w:lvlText w:val="•"/>
      <w:lvlJc w:val="left"/>
      <w:pPr>
        <w:ind w:left="4890" w:hanging="406"/>
      </w:pPr>
      <w:rPr>
        <w:rFonts w:hint="default"/>
      </w:rPr>
    </w:lvl>
    <w:lvl w:ilvl="6" w:tplc="569AA876">
      <w:start w:val="1"/>
      <w:numFmt w:val="bullet"/>
      <w:lvlText w:val="•"/>
      <w:lvlJc w:val="left"/>
      <w:pPr>
        <w:ind w:left="5840" w:hanging="406"/>
      </w:pPr>
      <w:rPr>
        <w:rFonts w:hint="default"/>
      </w:rPr>
    </w:lvl>
    <w:lvl w:ilvl="7" w:tplc="26FE201C">
      <w:start w:val="1"/>
      <w:numFmt w:val="bullet"/>
      <w:lvlText w:val="•"/>
      <w:lvlJc w:val="left"/>
      <w:pPr>
        <w:ind w:left="6790" w:hanging="406"/>
      </w:pPr>
      <w:rPr>
        <w:rFonts w:hint="default"/>
      </w:rPr>
    </w:lvl>
    <w:lvl w:ilvl="8" w:tplc="557E5374">
      <w:start w:val="1"/>
      <w:numFmt w:val="bullet"/>
      <w:lvlText w:val="•"/>
      <w:lvlJc w:val="left"/>
      <w:pPr>
        <w:ind w:left="7740" w:hanging="406"/>
      </w:pPr>
      <w:rPr>
        <w:rFonts w:hint="default"/>
      </w:rPr>
    </w:lvl>
  </w:abstractNum>
  <w:abstractNum w:abstractNumId="3" w15:restartNumberingAfterBreak="0">
    <w:nsid w:val="21212874"/>
    <w:multiLevelType w:val="hybridMultilevel"/>
    <w:tmpl w:val="63787FB4"/>
    <w:lvl w:ilvl="0" w:tplc="BC6C335E">
      <w:start w:val="1"/>
      <w:numFmt w:val="decimal"/>
      <w:lvlText w:val="%1."/>
      <w:lvlJc w:val="left"/>
      <w:pPr>
        <w:ind w:left="860" w:hanging="360"/>
      </w:pPr>
      <w:rPr>
        <w:rFonts w:ascii="Calibri" w:eastAsia="Calibri" w:hAnsi="Calibri" w:hint="default"/>
        <w:sz w:val="22"/>
        <w:szCs w:val="22"/>
      </w:rPr>
    </w:lvl>
    <w:lvl w:ilvl="1" w:tplc="199E06FC">
      <w:start w:val="1"/>
      <w:numFmt w:val="bullet"/>
      <w:lvlText w:val="•"/>
      <w:lvlJc w:val="left"/>
      <w:pPr>
        <w:ind w:left="860" w:hanging="360"/>
      </w:pPr>
      <w:rPr>
        <w:rFonts w:hint="default"/>
      </w:rPr>
    </w:lvl>
    <w:lvl w:ilvl="2" w:tplc="742420BE">
      <w:start w:val="1"/>
      <w:numFmt w:val="bullet"/>
      <w:lvlText w:val="•"/>
      <w:lvlJc w:val="left"/>
      <w:pPr>
        <w:ind w:left="1835" w:hanging="360"/>
      </w:pPr>
      <w:rPr>
        <w:rFonts w:hint="default"/>
      </w:rPr>
    </w:lvl>
    <w:lvl w:ilvl="3" w:tplc="84AA07E4">
      <w:start w:val="1"/>
      <w:numFmt w:val="bullet"/>
      <w:lvlText w:val="•"/>
      <w:lvlJc w:val="left"/>
      <w:pPr>
        <w:ind w:left="2811" w:hanging="360"/>
      </w:pPr>
      <w:rPr>
        <w:rFonts w:hint="default"/>
      </w:rPr>
    </w:lvl>
    <w:lvl w:ilvl="4" w:tplc="08109418">
      <w:start w:val="1"/>
      <w:numFmt w:val="bullet"/>
      <w:lvlText w:val="•"/>
      <w:lvlJc w:val="left"/>
      <w:pPr>
        <w:ind w:left="3786" w:hanging="360"/>
      </w:pPr>
      <w:rPr>
        <w:rFonts w:hint="default"/>
      </w:rPr>
    </w:lvl>
    <w:lvl w:ilvl="5" w:tplc="DAE87F3A">
      <w:start w:val="1"/>
      <w:numFmt w:val="bullet"/>
      <w:lvlText w:val="•"/>
      <w:lvlJc w:val="left"/>
      <w:pPr>
        <w:ind w:left="4762" w:hanging="360"/>
      </w:pPr>
      <w:rPr>
        <w:rFonts w:hint="default"/>
      </w:rPr>
    </w:lvl>
    <w:lvl w:ilvl="6" w:tplc="42F8BA88">
      <w:start w:val="1"/>
      <w:numFmt w:val="bullet"/>
      <w:lvlText w:val="•"/>
      <w:lvlJc w:val="left"/>
      <w:pPr>
        <w:ind w:left="5737" w:hanging="360"/>
      </w:pPr>
      <w:rPr>
        <w:rFonts w:hint="default"/>
      </w:rPr>
    </w:lvl>
    <w:lvl w:ilvl="7" w:tplc="73225562">
      <w:start w:val="1"/>
      <w:numFmt w:val="bullet"/>
      <w:lvlText w:val="•"/>
      <w:lvlJc w:val="left"/>
      <w:pPr>
        <w:ind w:left="6713" w:hanging="360"/>
      </w:pPr>
      <w:rPr>
        <w:rFonts w:hint="default"/>
      </w:rPr>
    </w:lvl>
    <w:lvl w:ilvl="8" w:tplc="F82A10B0">
      <w:start w:val="1"/>
      <w:numFmt w:val="bullet"/>
      <w:lvlText w:val="•"/>
      <w:lvlJc w:val="left"/>
      <w:pPr>
        <w:ind w:left="7688" w:hanging="360"/>
      </w:pPr>
      <w:rPr>
        <w:rFonts w:hint="default"/>
      </w:rPr>
    </w:lvl>
  </w:abstractNum>
  <w:abstractNum w:abstractNumId="4" w15:restartNumberingAfterBreak="0">
    <w:nsid w:val="2FBA25D8"/>
    <w:multiLevelType w:val="multilevel"/>
    <w:tmpl w:val="4A82C4AA"/>
    <w:lvl w:ilvl="0">
      <w:start w:val="3"/>
      <w:numFmt w:val="decimal"/>
      <w:lvlText w:val="%1"/>
      <w:lvlJc w:val="left"/>
      <w:pPr>
        <w:ind w:left="574" w:hanging="435"/>
      </w:pPr>
      <w:rPr>
        <w:rFonts w:ascii="Calibri" w:eastAsia="Calibri" w:hAnsi="Calibri" w:hint="default"/>
        <w:color w:val="5B9AD5"/>
        <w:w w:val="99"/>
        <w:sz w:val="32"/>
        <w:szCs w:val="32"/>
      </w:rPr>
    </w:lvl>
    <w:lvl w:ilvl="1">
      <w:start w:val="1"/>
      <w:numFmt w:val="decimal"/>
      <w:lvlText w:val="%1.%2"/>
      <w:lvlJc w:val="left"/>
      <w:pPr>
        <w:ind w:left="471" w:hanging="331"/>
      </w:pPr>
      <w:rPr>
        <w:rFonts w:ascii="Calibri" w:eastAsia="Calibri" w:hAnsi="Calibri" w:hint="default"/>
        <w:color w:val="5B9AD5"/>
        <w:spacing w:val="-1"/>
        <w:sz w:val="28"/>
        <w:szCs w:val="28"/>
      </w:rPr>
    </w:lvl>
    <w:lvl w:ilvl="2">
      <w:start w:val="1"/>
      <w:numFmt w:val="bullet"/>
      <w:lvlText w:val=""/>
      <w:lvlJc w:val="left"/>
      <w:pPr>
        <w:ind w:left="860" w:hanging="360"/>
      </w:pPr>
      <w:rPr>
        <w:rFonts w:ascii="Symbol" w:eastAsia="Symbol" w:hAnsi="Symbol" w:hint="default"/>
        <w:sz w:val="22"/>
        <w:szCs w:val="22"/>
      </w:rPr>
    </w:lvl>
    <w:lvl w:ilvl="3">
      <w:start w:val="1"/>
      <w:numFmt w:val="bullet"/>
      <w:lvlText w:val="•"/>
      <w:lvlJc w:val="left"/>
      <w:pPr>
        <w:ind w:left="1957" w:hanging="360"/>
      </w:pPr>
      <w:rPr>
        <w:rFonts w:hint="default"/>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5" w15:restartNumberingAfterBreak="0">
    <w:nsid w:val="2FF039D9"/>
    <w:multiLevelType w:val="multilevel"/>
    <w:tmpl w:val="DD5CAC50"/>
    <w:lvl w:ilvl="0">
      <w:start w:val="2"/>
      <w:numFmt w:val="decimal"/>
      <w:lvlText w:val="%1"/>
      <w:lvlJc w:val="left"/>
      <w:pPr>
        <w:ind w:left="558" w:hanging="418"/>
      </w:pPr>
      <w:rPr>
        <w:rFonts w:hint="default"/>
      </w:rPr>
    </w:lvl>
    <w:lvl w:ilvl="1">
      <w:start w:val="2"/>
      <w:numFmt w:val="decimal"/>
      <w:lvlText w:val="%1.%2"/>
      <w:lvlJc w:val="left"/>
      <w:pPr>
        <w:ind w:left="558" w:hanging="418"/>
      </w:pPr>
      <w:rPr>
        <w:rFonts w:ascii="Calibri" w:eastAsia="Calibri" w:hAnsi="Calibri" w:hint="default"/>
        <w:color w:val="5B9AD5"/>
        <w:sz w:val="28"/>
        <w:szCs w:val="28"/>
      </w:rPr>
    </w:lvl>
    <w:lvl w:ilvl="2">
      <w:start w:val="1"/>
      <w:numFmt w:val="decimal"/>
      <w:lvlText w:val="%1.%2.%3"/>
      <w:lvlJc w:val="left"/>
      <w:pPr>
        <w:ind w:left="1220" w:hanging="720"/>
      </w:pPr>
      <w:rPr>
        <w:rFonts w:ascii="Calibri" w:eastAsia="Calibri" w:hAnsi="Calibri" w:hint="default"/>
        <w:color w:val="5B9AD5"/>
        <w:sz w:val="24"/>
        <w:szCs w:val="24"/>
      </w:rPr>
    </w:lvl>
    <w:lvl w:ilvl="3">
      <w:start w:val="1"/>
      <w:numFmt w:val="bullet"/>
      <w:lvlText w:val="•"/>
      <w:lvlJc w:val="left"/>
      <w:pPr>
        <w:ind w:left="3091" w:hanging="720"/>
      </w:pPr>
      <w:rPr>
        <w:rFonts w:hint="default"/>
      </w:rPr>
    </w:lvl>
    <w:lvl w:ilvl="4">
      <w:start w:val="1"/>
      <w:numFmt w:val="bullet"/>
      <w:lvlText w:val="•"/>
      <w:lvlJc w:val="left"/>
      <w:pPr>
        <w:ind w:left="4026" w:hanging="720"/>
      </w:pPr>
      <w:rPr>
        <w:rFonts w:hint="default"/>
      </w:rPr>
    </w:lvl>
    <w:lvl w:ilvl="5">
      <w:start w:val="1"/>
      <w:numFmt w:val="bullet"/>
      <w:lvlText w:val="•"/>
      <w:lvlJc w:val="left"/>
      <w:pPr>
        <w:ind w:left="4962" w:hanging="720"/>
      </w:pPr>
      <w:rPr>
        <w:rFonts w:hint="default"/>
      </w:rPr>
    </w:lvl>
    <w:lvl w:ilvl="6">
      <w:start w:val="1"/>
      <w:numFmt w:val="bullet"/>
      <w:lvlText w:val="•"/>
      <w:lvlJc w:val="left"/>
      <w:pPr>
        <w:ind w:left="5897" w:hanging="720"/>
      </w:pPr>
      <w:rPr>
        <w:rFonts w:hint="default"/>
      </w:rPr>
    </w:lvl>
    <w:lvl w:ilvl="7">
      <w:start w:val="1"/>
      <w:numFmt w:val="bullet"/>
      <w:lvlText w:val="•"/>
      <w:lvlJc w:val="left"/>
      <w:pPr>
        <w:ind w:left="6833" w:hanging="720"/>
      </w:pPr>
      <w:rPr>
        <w:rFonts w:hint="default"/>
      </w:rPr>
    </w:lvl>
    <w:lvl w:ilvl="8">
      <w:start w:val="1"/>
      <w:numFmt w:val="bullet"/>
      <w:lvlText w:val="•"/>
      <w:lvlJc w:val="left"/>
      <w:pPr>
        <w:ind w:left="7768" w:hanging="720"/>
      </w:pPr>
      <w:rPr>
        <w:rFonts w:hint="default"/>
      </w:rPr>
    </w:lvl>
  </w:abstractNum>
  <w:abstractNum w:abstractNumId="6" w15:restartNumberingAfterBreak="0">
    <w:nsid w:val="47071F28"/>
    <w:multiLevelType w:val="multilevel"/>
    <w:tmpl w:val="A9AA760A"/>
    <w:lvl w:ilvl="0">
      <w:start w:val="3"/>
      <w:numFmt w:val="decimal"/>
      <w:lvlText w:val="%1"/>
      <w:lvlJc w:val="left"/>
      <w:pPr>
        <w:ind w:left="557" w:hanging="418"/>
      </w:pPr>
      <w:rPr>
        <w:rFonts w:hint="default"/>
      </w:rPr>
    </w:lvl>
    <w:lvl w:ilvl="1">
      <w:start w:val="2"/>
      <w:numFmt w:val="decimal"/>
      <w:lvlText w:val="%1.%2"/>
      <w:lvlJc w:val="left"/>
      <w:pPr>
        <w:ind w:left="557" w:hanging="418"/>
      </w:pPr>
      <w:rPr>
        <w:rFonts w:ascii="Calibri" w:eastAsia="Calibri" w:hAnsi="Calibri" w:hint="default"/>
        <w:color w:val="5B9AD5"/>
        <w:spacing w:val="-1"/>
        <w:sz w:val="28"/>
        <w:szCs w:val="28"/>
      </w:rPr>
    </w:lvl>
    <w:lvl w:ilvl="2">
      <w:start w:val="1"/>
      <w:numFmt w:val="bullet"/>
      <w:lvlText w:val="•"/>
      <w:lvlJc w:val="left"/>
      <w:pPr>
        <w:ind w:left="2374" w:hanging="418"/>
      </w:pPr>
      <w:rPr>
        <w:rFonts w:hint="default"/>
      </w:rPr>
    </w:lvl>
    <w:lvl w:ilvl="3">
      <w:start w:val="1"/>
      <w:numFmt w:val="bullet"/>
      <w:lvlText w:val="•"/>
      <w:lvlJc w:val="left"/>
      <w:pPr>
        <w:ind w:left="3282" w:hanging="418"/>
      </w:pPr>
      <w:rPr>
        <w:rFonts w:hint="default"/>
      </w:rPr>
    </w:lvl>
    <w:lvl w:ilvl="4">
      <w:start w:val="1"/>
      <w:numFmt w:val="bullet"/>
      <w:lvlText w:val="•"/>
      <w:lvlJc w:val="left"/>
      <w:pPr>
        <w:ind w:left="4190" w:hanging="418"/>
      </w:pPr>
      <w:rPr>
        <w:rFonts w:hint="default"/>
      </w:rPr>
    </w:lvl>
    <w:lvl w:ilvl="5">
      <w:start w:val="1"/>
      <w:numFmt w:val="bullet"/>
      <w:lvlText w:val="•"/>
      <w:lvlJc w:val="left"/>
      <w:pPr>
        <w:ind w:left="5098" w:hanging="418"/>
      </w:pPr>
      <w:rPr>
        <w:rFonts w:hint="default"/>
      </w:rPr>
    </w:lvl>
    <w:lvl w:ilvl="6">
      <w:start w:val="1"/>
      <w:numFmt w:val="bullet"/>
      <w:lvlText w:val="•"/>
      <w:lvlJc w:val="left"/>
      <w:pPr>
        <w:ind w:left="6007" w:hanging="418"/>
      </w:pPr>
      <w:rPr>
        <w:rFonts w:hint="default"/>
      </w:rPr>
    </w:lvl>
    <w:lvl w:ilvl="7">
      <w:start w:val="1"/>
      <w:numFmt w:val="bullet"/>
      <w:lvlText w:val="•"/>
      <w:lvlJc w:val="left"/>
      <w:pPr>
        <w:ind w:left="6915" w:hanging="418"/>
      </w:pPr>
      <w:rPr>
        <w:rFonts w:hint="default"/>
      </w:rPr>
    </w:lvl>
    <w:lvl w:ilvl="8">
      <w:start w:val="1"/>
      <w:numFmt w:val="bullet"/>
      <w:lvlText w:val="•"/>
      <w:lvlJc w:val="left"/>
      <w:pPr>
        <w:ind w:left="7823" w:hanging="418"/>
      </w:pPr>
      <w:rPr>
        <w:rFonts w:hint="default"/>
      </w:rPr>
    </w:lvl>
  </w:abstractNum>
  <w:abstractNum w:abstractNumId="7" w15:restartNumberingAfterBreak="0">
    <w:nsid w:val="4C081A50"/>
    <w:multiLevelType w:val="hybridMultilevel"/>
    <w:tmpl w:val="3216F682"/>
    <w:lvl w:ilvl="0" w:tplc="7D64E0F8">
      <w:start w:val="5"/>
      <w:numFmt w:val="decimal"/>
      <w:lvlText w:val="%1"/>
      <w:lvlJc w:val="left"/>
      <w:pPr>
        <w:ind w:left="574" w:hanging="435"/>
      </w:pPr>
      <w:rPr>
        <w:rFonts w:ascii="Calibri Light" w:eastAsia="Calibri Light" w:hAnsi="Calibri Light" w:hint="default"/>
        <w:color w:val="5B9AD5"/>
        <w:w w:val="99"/>
        <w:sz w:val="32"/>
        <w:szCs w:val="32"/>
      </w:rPr>
    </w:lvl>
    <w:lvl w:ilvl="1" w:tplc="1E4E125C">
      <w:start w:val="1"/>
      <w:numFmt w:val="bullet"/>
      <w:lvlText w:val=""/>
      <w:lvlJc w:val="left"/>
      <w:pPr>
        <w:ind w:left="860" w:hanging="360"/>
      </w:pPr>
      <w:rPr>
        <w:rFonts w:ascii="Symbol" w:eastAsia="Symbol" w:hAnsi="Symbol" w:hint="default"/>
        <w:sz w:val="22"/>
        <w:szCs w:val="22"/>
      </w:rPr>
    </w:lvl>
    <w:lvl w:ilvl="2" w:tplc="C8E0E4D0">
      <w:start w:val="1"/>
      <w:numFmt w:val="bullet"/>
      <w:lvlText w:val="•"/>
      <w:lvlJc w:val="left"/>
      <w:pPr>
        <w:ind w:left="1835" w:hanging="360"/>
      </w:pPr>
      <w:rPr>
        <w:rFonts w:hint="default"/>
      </w:rPr>
    </w:lvl>
    <w:lvl w:ilvl="3" w:tplc="A8E852AE">
      <w:start w:val="1"/>
      <w:numFmt w:val="bullet"/>
      <w:lvlText w:val="•"/>
      <w:lvlJc w:val="left"/>
      <w:pPr>
        <w:ind w:left="2811" w:hanging="360"/>
      </w:pPr>
      <w:rPr>
        <w:rFonts w:hint="default"/>
      </w:rPr>
    </w:lvl>
    <w:lvl w:ilvl="4" w:tplc="61EAAF6E">
      <w:start w:val="1"/>
      <w:numFmt w:val="bullet"/>
      <w:lvlText w:val="•"/>
      <w:lvlJc w:val="left"/>
      <w:pPr>
        <w:ind w:left="3786" w:hanging="360"/>
      </w:pPr>
      <w:rPr>
        <w:rFonts w:hint="default"/>
      </w:rPr>
    </w:lvl>
    <w:lvl w:ilvl="5" w:tplc="BA0041F0">
      <w:start w:val="1"/>
      <w:numFmt w:val="bullet"/>
      <w:lvlText w:val="•"/>
      <w:lvlJc w:val="left"/>
      <w:pPr>
        <w:ind w:left="4762" w:hanging="360"/>
      </w:pPr>
      <w:rPr>
        <w:rFonts w:hint="default"/>
      </w:rPr>
    </w:lvl>
    <w:lvl w:ilvl="6" w:tplc="1AC6997A">
      <w:start w:val="1"/>
      <w:numFmt w:val="bullet"/>
      <w:lvlText w:val="•"/>
      <w:lvlJc w:val="left"/>
      <w:pPr>
        <w:ind w:left="5737" w:hanging="360"/>
      </w:pPr>
      <w:rPr>
        <w:rFonts w:hint="default"/>
      </w:rPr>
    </w:lvl>
    <w:lvl w:ilvl="7" w:tplc="84542FE6">
      <w:start w:val="1"/>
      <w:numFmt w:val="bullet"/>
      <w:lvlText w:val="•"/>
      <w:lvlJc w:val="left"/>
      <w:pPr>
        <w:ind w:left="6713" w:hanging="360"/>
      </w:pPr>
      <w:rPr>
        <w:rFonts w:hint="default"/>
      </w:rPr>
    </w:lvl>
    <w:lvl w:ilvl="8" w:tplc="DF5A1CFA">
      <w:start w:val="1"/>
      <w:numFmt w:val="bullet"/>
      <w:lvlText w:val="•"/>
      <w:lvlJc w:val="left"/>
      <w:pPr>
        <w:ind w:left="7688" w:hanging="360"/>
      </w:pPr>
      <w:rPr>
        <w:rFonts w:hint="default"/>
      </w:rPr>
    </w:lvl>
  </w:abstractNum>
  <w:abstractNum w:abstractNumId="8" w15:restartNumberingAfterBreak="0">
    <w:nsid w:val="4E8D4DE9"/>
    <w:multiLevelType w:val="multilevel"/>
    <w:tmpl w:val="0C3C99F8"/>
    <w:lvl w:ilvl="0">
      <w:start w:val="3"/>
      <w:numFmt w:val="decimal"/>
      <w:lvlText w:val="%1"/>
      <w:lvlJc w:val="left"/>
      <w:pPr>
        <w:ind w:left="574" w:hanging="435"/>
      </w:pPr>
      <w:rPr>
        <w:rFonts w:ascii="Calibri" w:eastAsia="Calibri" w:hAnsi="Calibri" w:hint="default"/>
        <w:color w:val="5B9AD5"/>
        <w:w w:val="99"/>
        <w:sz w:val="32"/>
        <w:szCs w:val="32"/>
      </w:rPr>
    </w:lvl>
    <w:lvl w:ilvl="1">
      <w:start w:val="1"/>
      <w:numFmt w:val="decimal"/>
      <w:lvlText w:val="%1.%2"/>
      <w:lvlJc w:val="left"/>
      <w:pPr>
        <w:ind w:left="471" w:hanging="331"/>
      </w:pPr>
      <w:rPr>
        <w:rFonts w:ascii="Calibri" w:eastAsia="Calibri" w:hAnsi="Calibri" w:hint="default"/>
        <w:sz w:val="22"/>
        <w:szCs w:val="22"/>
      </w:rPr>
    </w:lvl>
    <w:lvl w:ilvl="2">
      <w:start w:val="1"/>
      <w:numFmt w:val="bullet"/>
      <w:lvlText w:val=""/>
      <w:lvlJc w:val="left"/>
      <w:pPr>
        <w:ind w:left="860" w:hanging="360"/>
      </w:pPr>
      <w:rPr>
        <w:rFonts w:ascii="Symbol" w:eastAsia="Symbol" w:hAnsi="Symbol" w:hint="default"/>
        <w:sz w:val="22"/>
        <w:szCs w:val="22"/>
      </w:rPr>
    </w:lvl>
    <w:lvl w:ilvl="3">
      <w:start w:val="1"/>
      <w:numFmt w:val="bullet"/>
      <w:lvlText w:val="•"/>
      <w:lvlJc w:val="left"/>
      <w:pPr>
        <w:ind w:left="1957" w:hanging="360"/>
      </w:pPr>
      <w:rPr>
        <w:rFonts w:hint="default"/>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9" w15:restartNumberingAfterBreak="0">
    <w:nsid w:val="528E467C"/>
    <w:multiLevelType w:val="hybridMultilevel"/>
    <w:tmpl w:val="8642F12C"/>
    <w:lvl w:ilvl="0" w:tplc="C4C69C46">
      <w:start w:val="1"/>
      <w:numFmt w:val="bullet"/>
      <w:lvlText w:val=""/>
      <w:lvlJc w:val="left"/>
      <w:pPr>
        <w:ind w:left="860" w:hanging="360"/>
      </w:pPr>
      <w:rPr>
        <w:rFonts w:ascii="Symbol" w:eastAsia="Symbol" w:hAnsi="Symbol" w:hint="default"/>
        <w:sz w:val="22"/>
        <w:szCs w:val="22"/>
      </w:rPr>
    </w:lvl>
    <w:lvl w:ilvl="1" w:tplc="BBD8BDC4">
      <w:start w:val="1"/>
      <w:numFmt w:val="bullet"/>
      <w:lvlText w:val="•"/>
      <w:lvlJc w:val="left"/>
      <w:pPr>
        <w:ind w:left="1738" w:hanging="360"/>
      </w:pPr>
      <w:rPr>
        <w:rFonts w:hint="default"/>
      </w:rPr>
    </w:lvl>
    <w:lvl w:ilvl="2" w:tplc="B6985262">
      <w:start w:val="1"/>
      <w:numFmt w:val="bullet"/>
      <w:lvlText w:val="•"/>
      <w:lvlJc w:val="left"/>
      <w:pPr>
        <w:ind w:left="2616" w:hanging="360"/>
      </w:pPr>
      <w:rPr>
        <w:rFonts w:hint="default"/>
      </w:rPr>
    </w:lvl>
    <w:lvl w:ilvl="3" w:tplc="DDACA688">
      <w:start w:val="1"/>
      <w:numFmt w:val="bullet"/>
      <w:lvlText w:val="•"/>
      <w:lvlJc w:val="left"/>
      <w:pPr>
        <w:ind w:left="3494" w:hanging="360"/>
      </w:pPr>
      <w:rPr>
        <w:rFonts w:hint="default"/>
      </w:rPr>
    </w:lvl>
    <w:lvl w:ilvl="4" w:tplc="22EC1C4E">
      <w:start w:val="1"/>
      <w:numFmt w:val="bullet"/>
      <w:lvlText w:val="•"/>
      <w:lvlJc w:val="left"/>
      <w:pPr>
        <w:ind w:left="4372" w:hanging="360"/>
      </w:pPr>
      <w:rPr>
        <w:rFonts w:hint="default"/>
      </w:rPr>
    </w:lvl>
    <w:lvl w:ilvl="5" w:tplc="27065EA6">
      <w:start w:val="1"/>
      <w:numFmt w:val="bullet"/>
      <w:lvlText w:val="•"/>
      <w:lvlJc w:val="left"/>
      <w:pPr>
        <w:ind w:left="5250" w:hanging="360"/>
      </w:pPr>
      <w:rPr>
        <w:rFonts w:hint="default"/>
      </w:rPr>
    </w:lvl>
    <w:lvl w:ilvl="6" w:tplc="69A0B68A">
      <w:start w:val="1"/>
      <w:numFmt w:val="bullet"/>
      <w:lvlText w:val="•"/>
      <w:lvlJc w:val="left"/>
      <w:pPr>
        <w:ind w:left="6128" w:hanging="360"/>
      </w:pPr>
      <w:rPr>
        <w:rFonts w:hint="default"/>
      </w:rPr>
    </w:lvl>
    <w:lvl w:ilvl="7" w:tplc="7DF6B2B2">
      <w:start w:val="1"/>
      <w:numFmt w:val="bullet"/>
      <w:lvlText w:val="•"/>
      <w:lvlJc w:val="left"/>
      <w:pPr>
        <w:ind w:left="7006" w:hanging="360"/>
      </w:pPr>
      <w:rPr>
        <w:rFonts w:hint="default"/>
      </w:rPr>
    </w:lvl>
    <w:lvl w:ilvl="8" w:tplc="CA86305A">
      <w:start w:val="1"/>
      <w:numFmt w:val="bullet"/>
      <w:lvlText w:val="•"/>
      <w:lvlJc w:val="left"/>
      <w:pPr>
        <w:ind w:left="7884" w:hanging="360"/>
      </w:pPr>
      <w:rPr>
        <w:rFonts w:hint="default"/>
      </w:rPr>
    </w:lvl>
  </w:abstractNum>
  <w:abstractNum w:abstractNumId="10" w15:restartNumberingAfterBreak="0">
    <w:nsid w:val="64A96663"/>
    <w:multiLevelType w:val="hybridMultilevel"/>
    <w:tmpl w:val="7994AB62"/>
    <w:lvl w:ilvl="0" w:tplc="5A5E2C24">
      <w:start w:val="1"/>
      <w:numFmt w:val="decimal"/>
      <w:lvlText w:val="%1."/>
      <w:lvlJc w:val="left"/>
      <w:pPr>
        <w:ind w:left="433" w:hanging="360"/>
      </w:pPr>
      <w:rPr>
        <w:rFonts w:ascii="Calibri" w:eastAsia="Calibri" w:hAnsi="Calibri" w:hint="default"/>
        <w:color w:val="5B9AD5"/>
        <w:spacing w:val="-1"/>
        <w:w w:val="99"/>
        <w:sz w:val="32"/>
        <w:szCs w:val="32"/>
      </w:rPr>
    </w:lvl>
    <w:lvl w:ilvl="1" w:tplc="E71A4EEC">
      <w:start w:val="1"/>
      <w:numFmt w:val="bullet"/>
      <w:lvlText w:val="•"/>
      <w:lvlJc w:val="left"/>
      <w:pPr>
        <w:ind w:left="1311" w:hanging="360"/>
      </w:pPr>
      <w:rPr>
        <w:rFonts w:hint="default"/>
      </w:rPr>
    </w:lvl>
    <w:lvl w:ilvl="2" w:tplc="2768423A">
      <w:start w:val="1"/>
      <w:numFmt w:val="bullet"/>
      <w:lvlText w:val="•"/>
      <w:lvlJc w:val="left"/>
      <w:pPr>
        <w:ind w:left="2189" w:hanging="360"/>
      </w:pPr>
      <w:rPr>
        <w:rFonts w:hint="default"/>
      </w:rPr>
    </w:lvl>
    <w:lvl w:ilvl="3" w:tplc="224AE25E">
      <w:start w:val="1"/>
      <w:numFmt w:val="bullet"/>
      <w:lvlText w:val="•"/>
      <w:lvlJc w:val="left"/>
      <w:pPr>
        <w:ind w:left="3067" w:hanging="360"/>
      </w:pPr>
      <w:rPr>
        <w:rFonts w:hint="default"/>
      </w:rPr>
    </w:lvl>
    <w:lvl w:ilvl="4" w:tplc="CE46CB4C">
      <w:start w:val="1"/>
      <w:numFmt w:val="bullet"/>
      <w:lvlText w:val="•"/>
      <w:lvlJc w:val="left"/>
      <w:pPr>
        <w:ind w:left="3945" w:hanging="360"/>
      </w:pPr>
      <w:rPr>
        <w:rFonts w:hint="default"/>
      </w:rPr>
    </w:lvl>
    <w:lvl w:ilvl="5" w:tplc="CC3EEFE0">
      <w:start w:val="1"/>
      <w:numFmt w:val="bullet"/>
      <w:lvlText w:val="•"/>
      <w:lvlJc w:val="left"/>
      <w:pPr>
        <w:ind w:left="4823" w:hanging="360"/>
      </w:pPr>
      <w:rPr>
        <w:rFonts w:hint="default"/>
      </w:rPr>
    </w:lvl>
    <w:lvl w:ilvl="6" w:tplc="281E6118">
      <w:start w:val="1"/>
      <w:numFmt w:val="bullet"/>
      <w:lvlText w:val="•"/>
      <w:lvlJc w:val="left"/>
      <w:pPr>
        <w:ind w:left="5701" w:hanging="360"/>
      </w:pPr>
      <w:rPr>
        <w:rFonts w:hint="default"/>
      </w:rPr>
    </w:lvl>
    <w:lvl w:ilvl="7" w:tplc="29088FC6">
      <w:start w:val="1"/>
      <w:numFmt w:val="bullet"/>
      <w:lvlText w:val="•"/>
      <w:lvlJc w:val="left"/>
      <w:pPr>
        <w:ind w:left="6579" w:hanging="360"/>
      </w:pPr>
      <w:rPr>
        <w:rFonts w:hint="default"/>
      </w:rPr>
    </w:lvl>
    <w:lvl w:ilvl="8" w:tplc="35D6C2E2">
      <w:start w:val="1"/>
      <w:numFmt w:val="bullet"/>
      <w:lvlText w:val="•"/>
      <w:lvlJc w:val="left"/>
      <w:pPr>
        <w:ind w:left="7457" w:hanging="360"/>
      </w:pPr>
      <w:rPr>
        <w:rFonts w:hint="default"/>
      </w:rPr>
    </w:lvl>
  </w:abstractNum>
  <w:abstractNum w:abstractNumId="11" w15:restartNumberingAfterBreak="0">
    <w:nsid w:val="66687437"/>
    <w:multiLevelType w:val="multilevel"/>
    <w:tmpl w:val="A9AA760A"/>
    <w:lvl w:ilvl="0">
      <w:start w:val="3"/>
      <w:numFmt w:val="decimal"/>
      <w:lvlText w:val="%1"/>
      <w:lvlJc w:val="left"/>
      <w:pPr>
        <w:ind w:left="557" w:hanging="418"/>
      </w:pPr>
      <w:rPr>
        <w:rFonts w:hint="default"/>
      </w:rPr>
    </w:lvl>
    <w:lvl w:ilvl="1">
      <w:start w:val="2"/>
      <w:numFmt w:val="decimal"/>
      <w:lvlText w:val="%1.%2"/>
      <w:lvlJc w:val="left"/>
      <w:pPr>
        <w:ind w:left="557" w:hanging="418"/>
      </w:pPr>
      <w:rPr>
        <w:rFonts w:ascii="Calibri" w:eastAsia="Calibri" w:hAnsi="Calibri" w:hint="default"/>
        <w:color w:val="5B9AD5"/>
        <w:spacing w:val="-1"/>
        <w:sz w:val="28"/>
        <w:szCs w:val="28"/>
      </w:rPr>
    </w:lvl>
    <w:lvl w:ilvl="2">
      <w:start w:val="1"/>
      <w:numFmt w:val="bullet"/>
      <w:lvlText w:val="•"/>
      <w:lvlJc w:val="left"/>
      <w:pPr>
        <w:ind w:left="2374" w:hanging="418"/>
      </w:pPr>
      <w:rPr>
        <w:rFonts w:hint="default"/>
      </w:rPr>
    </w:lvl>
    <w:lvl w:ilvl="3">
      <w:start w:val="1"/>
      <w:numFmt w:val="bullet"/>
      <w:lvlText w:val="•"/>
      <w:lvlJc w:val="left"/>
      <w:pPr>
        <w:ind w:left="3282" w:hanging="418"/>
      </w:pPr>
      <w:rPr>
        <w:rFonts w:hint="default"/>
      </w:rPr>
    </w:lvl>
    <w:lvl w:ilvl="4">
      <w:start w:val="1"/>
      <w:numFmt w:val="bullet"/>
      <w:lvlText w:val="•"/>
      <w:lvlJc w:val="left"/>
      <w:pPr>
        <w:ind w:left="4190" w:hanging="418"/>
      </w:pPr>
      <w:rPr>
        <w:rFonts w:hint="default"/>
      </w:rPr>
    </w:lvl>
    <w:lvl w:ilvl="5">
      <w:start w:val="1"/>
      <w:numFmt w:val="bullet"/>
      <w:lvlText w:val="•"/>
      <w:lvlJc w:val="left"/>
      <w:pPr>
        <w:ind w:left="5098" w:hanging="418"/>
      </w:pPr>
      <w:rPr>
        <w:rFonts w:hint="default"/>
      </w:rPr>
    </w:lvl>
    <w:lvl w:ilvl="6">
      <w:start w:val="1"/>
      <w:numFmt w:val="bullet"/>
      <w:lvlText w:val="•"/>
      <w:lvlJc w:val="left"/>
      <w:pPr>
        <w:ind w:left="6007" w:hanging="418"/>
      </w:pPr>
      <w:rPr>
        <w:rFonts w:hint="default"/>
      </w:rPr>
    </w:lvl>
    <w:lvl w:ilvl="7">
      <w:start w:val="1"/>
      <w:numFmt w:val="bullet"/>
      <w:lvlText w:val="•"/>
      <w:lvlJc w:val="left"/>
      <w:pPr>
        <w:ind w:left="6915" w:hanging="418"/>
      </w:pPr>
      <w:rPr>
        <w:rFonts w:hint="default"/>
      </w:rPr>
    </w:lvl>
    <w:lvl w:ilvl="8">
      <w:start w:val="1"/>
      <w:numFmt w:val="bullet"/>
      <w:lvlText w:val="•"/>
      <w:lvlJc w:val="left"/>
      <w:pPr>
        <w:ind w:left="7823" w:hanging="418"/>
      </w:pPr>
      <w:rPr>
        <w:rFonts w:hint="default"/>
      </w:rPr>
    </w:lvl>
  </w:abstractNum>
  <w:abstractNum w:abstractNumId="12" w15:restartNumberingAfterBreak="0">
    <w:nsid w:val="68A2575B"/>
    <w:multiLevelType w:val="multilevel"/>
    <w:tmpl w:val="36B676BC"/>
    <w:lvl w:ilvl="0">
      <w:start w:val="1"/>
      <w:numFmt w:val="decimal"/>
      <w:lvlText w:val="%1."/>
      <w:lvlJc w:val="left"/>
      <w:pPr>
        <w:ind w:left="579" w:hanging="440"/>
      </w:pPr>
      <w:rPr>
        <w:rFonts w:ascii="Calibri" w:eastAsia="Calibri" w:hAnsi="Calibri" w:hint="default"/>
        <w:sz w:val="22"/>
        <w:szCs w:val="22"/>
      </w:rPr>
    </w:lvl>
    <w:lvl w:ilvl="1">
      <w:start w:val="1"/>
      <w:numFmt w:val="decimal"/>
      <w:lvlText w:val="%1.%2"/>
      <w:lvlJc w:val="left"/>
      <w:pPr>
        <w:ind w:left="689" w:hanging="329"/>
      </w:pPr>
      <w:rPr>
        <w:rFonts w:ascii="Calibri" w:eastAsia="Calibri" w:hAnsi="Calibri" w:hint="default"/>
        <w:sz w:val="22"/>
        <w:szCs w:val="22"/>
      </w:rPr>
    </w:lvl>
    <w:lvl w:ilvl="2">
      <w:start w:val="1"/>
      <w:numFmt w:val="decimal"/>
      <w:lvlText w:val="%1.%2.%3"/>
      <w:lvlJc w:val="left"/>
      <w:pPr>
        <w:ind w:left="1460" w:hanging="881"/>
      </w:pPr>
      <w:rPr>
        <w:rFonts w:ascii="Calibri" w:eastAsia="Calibri" w:hAnsi="Calibri" w:hint="default"/>
        <w:sz w:val="22"/>
        <w:szCs w:val="22"/>
      </w:rPr>
    </w:lvl>
    <w:lvl w:ilvl="3">
      <w:start w:val="1"/>
      <w:numFmt w:val="bullet"/>
      <w:lvlText w:val="•"/>
      <w:lvlJc w:val="left"/>
      <w:pPr>
        <w:ind w:left="689" w:hanging="881"/>
      </w:pPr>
      <w:rPr>
        <w:rFonts w:hint="default"/>
      </w:rPr>
    </w:lvl>
    <w:lvl w:ilvl="4">
      <w:start w:val="1"/>
      <w:numFmt w:val="bullet"/>
      <w:lvlText w:val="•"/>
      <w:lvlJc w:val="left"/>
      <w:pPr>
        <w:ind w:left="691" w:hanging="881"/>
      </w:pPr>
      <w:rPr>
        <w:rFonts w:hint="default"/>
      </w:rPr>
    </w:lvl>
    <w:lvl w:ilvl="5">
      <w:start w:val="1"/>
      <w:numFmt w:val="bullet"/>
      <w:lvlText w:val="•"/>
      <w:lvlJc w:val="left"/>
      <w:pPr>
        <w:ind w:left="1460" w:hanging="881"/>
      </w:pPr>
      <w:rPr>
        <w:rFonts w:hint="default"/>
      </w:rPr>
    </w:lvl>
    <w:lvl w:ilvl="6">
      <w:start w:val="1"/>
      <w:numFmt w:val="bullet"/>
      <w:lvlText w:val="•"/>
      <w:lvlJc w:val="left"/>
      <w:pPr>
        <w:ind w:left="3096" w:hanging="881"/>
      </w:pPr>
      <w:rPr>
        <w:rFonts w:hint="default"/>
      </w:rPr>
    </w:lvl>
    <w:lvl w:ilvl="7">
      <w:start w:val="1"/>
      <w:numFmt w:val="bullet"/>
      <w:lvlText w:val="•"/>
      <w:lvlJc w:val="left"/>
      <w:pPr>
        <w:ind w:left="4732" w:hanging="881"/>
      </w:pPr>
      <w:rPr>
        <w:rFonts w:hint="default"/>
      </w:rPr>
    </w:lvl>
    <w:lvl w:ilvl="8">
      <w:start w:val="1"/>
      <w:numFmt w:val="bullet"/>
      <w:lvlText w:val="•"/>
      <w:lvlJc w:val="left"/>
      <w:pPr>
        <w:ind w:left="6368" w:hanging="881"/>
      </w:pPr>
      <w:rPr>
        <w:rFonts w:hint="default"/>
      </w:rPr>
    </w:lvl>
  </w:abstractNum>
  <w:num w:numId="1">
    <w:abstractNumId w:val="9"/>
  </w:num>
  <w:num w:numId="2">
    <w:abstractNumId w:val="3"/>
  </w:num>
  <w:num w:numId="3">
    <w:abstractNumId w:val="7"/>
  </w:num>
  <w:num w:numId="4">
    <w:abstractNumId w:val="1"/>
  </w:num>
  <w:num w:numId="5">
    <w:abstractNumId w:val="8"/>
  </w:num>
  <w:num w:numId="6">
    <w:abstractNumId w:val="5"/>
  </w:num>
  <w:num w:numId="7">
    <w:abstractNumId w:val="2"/>
  </w:num>
  <w:num w:numId="8">
    <w:abstractNumId w:val="0"/>
  </w:num>
  <w:num w:numId="9">
    <w:abstractNumId w:val="10"/>
  </w:num>
  <w:num w:numId="10">
    <w:abstractNumId w:val="12"/>
  </w:num>
  <w:num w:numId="11">
    <w:abstractNumId w:val="4"/>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pan kumar">
    <w15:presenceInfo w15:providerId="Windows Live" w15:userId="56a60b08ee20a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hyphenationZone w:val="425"/>
  <w:drawingGridHorizontalSpacing w:val="110"/>
  <w:displayHorizontalDrawingGridEvery w:val="2"/>
  <w:characterSpacingControl w:val="doNotCompress"/>
  <w:hdrShapeDefaults>
    <o:shapedefaults v:ext="edit" spidmax="16403"/>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360AF5"/>
    <w:rsid w:val="0000293F"/>
    <w:rsid w:val="00021551"/>
    <w:rsid w:val="00025A27"/>
    <w:rsid w:val="00032C5F"/>
    <w:rsid w:val="000527D4"/>
    <w:rsid w:val="000541CB"/>
    <w:rsid w:val="00064BDA"/>
    <w:rsid w:val="000763D8"/>
    <w:rsid w:val="00077659"/>
    <w:rsid w:val="000828A1"/>
    <w:rsid w:val="00091731"/>
    <w:rsid w:val="000A3FF6"/>
    <w:rsid w:val="000C5E63"/>
    <w:rsid w:val="000D22CE"/>
    <w:rsid w:val="000D2D01"/>
    <w:rsid w:val="000E0657"/>
    <w:rsid w:val="000E543C"/>
    <w:rsid w:val="000E5747"/>
    <w:rsid w:val="00103D28"/>
    <w:rsid w:val="00107399"/>
    <w:rsid w:val="00125EA0"/>
    <w:rsid w:val="00126B81"/>
    <w:rsid w:val="00131F52"/>
    <w:rsid w:val="00137500"/>
    <w:rsid w:val="00145802"/>
    <w:rsid w:val="00155A6B"/>
    <w:rsid w:val="00156305"/>
    <w:rsid w:val="00191697"/>
    <w:rsid w:val="001A5D69"/>
    <w:rsid w:val="001B07CA"/>
    <w:rsid w:val="001D0142"/>
    <w:rsid w:val="001D0393"/>
    <w:rsid w:val="001D0DD6"/>
    <w:rsid w:val="001D2D83"/>
    <w:rsid w:val="001D5325"/>
    <w:rsid w:val="001E3490"/>
    <w:rsid w:val="001F1A08"/>
    <w:rsid w:val="001F2906"/>
    <w:rsid w:val="00221DB9"/>
    <w:rsid w:val="00223D4B"/>
    <w:rsid w:val="0023489D"/>
    <w:rsid w:val="002446DA"/>
    <w:rsid w:val="00250375"/>
    <w:rsid w:val="00252D35"/>
    <w:rsid w:val="00261A6B"/>
    <w:rsid w:val="002653F1"/>
    <w:rsid w:val="00265E16"/>
    <w:rsid w:val="002826F7"/>
    <w:rsid w:val="00284120"/>
    <w:rsid w:val="00297081"/>
    <w:rsid w:val="002A44F0"/>
    <w:rsid w:val="002B2503"/>
    <w:rsid w:val="002B71B9"/>
    <w:rsid w:val="002C5A88"/>
    <w:rsid w:val="002D0991"/>
    <w:rsid w:val="002D769A"/>
    <w:rsid w:val="002E05A6"/>
    <w:rsid w:val="00323EDE"/>
    <w:rsid w:val="00352526"/>
    <w:rsid w:val="00352E4A"/>
    <w:rsid w:val="003545E2"/>
    <w:rsid w:val="00360AF5"/>
    <w:rsid w:val="00360EBD"/>
    <w:rsid w:val="00370299"/>
    <w:rsid w:val="00372591"/>
    <w:rsid w:val="003A7BF1"/>
    <w:rsid w:val="003C39F2"/>
    <w:rsid w:val="003C4AEC"/>
    <w:rsid w:val="003D5479"/>
    <w:rsid w:val="003E051D"/>
    <w:rsid w:val="003E680D"/>
    <w:rsid w:val="003F4E72"/>
    <w:rsid w:val="003F5147"/>
    <w:rsid w:val="004009D2"/>
    <w:rsid w:val="0040499A"/>
    <w:rsid w:val="004064ED"/>
    <w:rsid w:val="00423197"/>
    <w:rsid w:val="004235A6"/>
    <w:rsid w:val="004320E9"/>
    <w:rsid w:val="00476435"/>
    <w:rsid w:val="00485687"/>
    <w:rsid w:val="00493326"/>
    <w:rsid w:val="004B02AA"/>
    <w:rsid w:val="004B6E3D"/>
    <w:rsid w:val="004C0792"/>
    <w:rsid w:val="004E1F2B"/>
    <w:rsid w:val="0050462E"/>
    <w:rsid w:val="00505F61"/>
    <w:rsid w:val="00506403"/>
    <w:rsid w:val="005112E0"/>
    <w:rsid w:val="00514197"/>
    <w:rsid w:val="00534ABE"/>
    <w:rsid w:val="00540311"/>
    <w:rsid w:val="005659CD"/>
    <w:rsid w:val="00566413"/>
    <w:rsid w:val="00567079"/>
    <w:rsid w:val="005712C6"/>
    <w:rsid w:val="005975CD"/>
    <w:rsid w:val="005A0A0D"/>
    <w:rsid w:val="005A466F"/>
    <w:rsid w:val="005A7E34"/>
    <w:rsid w:val="005C4923"/>
    <w:rsid w:val="005C4932"/>
    <w:rsid w:val="005C6AF7"/>
    <w:rsid w:val="005C7837"/>
    <w:rsid w:val="005D4C1A"/>
    <w:rsid w:val="005D77D8"/>
    <w:rsid w:val="005D7A93"/>
    <w:rsid w:val="005E12CA"/>
    <w:rsid w:val="005F283F"/>
    <w:rsid w:val="005F45F7"/>
    <w:rsid w:val="0061272B"/>
    <w:rsid w:val="00621052"/>
    <w:rsid w:val="0062770D"/>
    <w:rsid w:val="00650B7D"/>
    <w:rsid w:val="00652342"/>
    <w:rsid w:val="006553FB"/>
    <w:rsid w:val="00660BE5"/>
    <w:rsid w:val="006613F5"/>
    <w:rsid w:val="00666E6C"/>
    <w:rsid w:val="006705B4"/>
    <w:rsid w:val="006705B9"/>
    <w:rsid w:val="00674C3A"/>
    <w:rsid w:val="00675250"/>
    <w:rsid w:val="006752A7"/>
    <w:rsid w:val="0068109C"/>
    <w:rsid w:val="006B5793"/>
    <w:rsid w:val="006C1EE5"/>
    <w:rsid w:val="006C250C"/>
    <w:rsid w:val="006C47C3"/>
    <w:rsid w:val="006D1C6E"/>
    <w:rsid w:val="006E3A88"/>
    <w:rsid w:val="00715BC6"/>
    <w:rsid w:val="0072093A"/>
    <w:rsid w:val="007442B2"/>
    <w:rsid w:val="00754AB9"/>
    <w:rsid w:val="007565E0"/>
    <w:rsid w:val="00761783"/>
    <w:rsid w:val="00765BC7"/>
    <w:rsid w:val="00776B57"/>
    <w:rsid w:val="00782CCC"/>
    <w:rsid w:val="0078704D"/>
    <w:rsid w:val="00791EA1"/>
    <w:rsid w:val="007950C7"/>
    <w:rsid w:val="007A4642"/>
    <w:rsid w:val="007C153D"/>
    <w:rsid w:val="007C45A9"/>
    <w:rsid w:val="007D350E"/>
    <w:rsid w:val="007D5FD8"/>
    <w:rsid w:val="007E2884"/>
    <w:rsid w:val="008059B9"/>
    <w:rsid w:val="008127A6"/>
    <w:rsid w:val="00813567"/>
    <w:rsid w:val="00814D06"/>
    <w:rsid w:val="008245D4"/>
    <w:rsid w:val="00824E12"/>
    <w:rsid w:val="00831F0A"/>
    <w:rsid w:val="00836A59"/>
    <w:rsid w:val="00856D7B"/>
    <w:rsid w:val="008612C7"/>
    <w:rsid w:val="00876C8A"/>
    <w:rsid w:val="00892E90"/>
    <w:rsid w:val="0089333B"/>
    <w:rsid w:val="00897414"/>
    <w:rsid w:val="008B09B4"/>
    <w:rsid w:val="008B27D3"/>
    <w:rsid w:val="008B3236"/>
    <w:rsid w:val="008D2652"/>
    <w:rsid w:val="008D2B84"/>
    <w:rsid w:val="008D74D3"/>
    <w:rsid w:val="008F1644"/>
    <w:rsid w:val="00920B87"/>
    <w:rsid w:val="009256B1"/>
    <w:rsid w:val="0092693A"/>
    <w:rsid w:val="0093789F"/>
    <w:rsid w:val="00974FFC"/>
    <w:rsid w:val="009803D5"/>
    <w:rsid w:val="009A0CB3"/>
    <w:rsid w:val="009A6103"/>
    <w:rsid w:val="009C10FC"/>
    <w:rsid w:val="009E243B"/>
    <w:rsid w:val="009E7090"/>
    <w:rsid w:val="00A205F1"/>
    <w:rsid w:val="00A20DBD"/>
    <w:rsid w:val="00A2154B"/>
    <w:rsid w:val="00A329AD"/>
    <w:rsid w:val="00A34F56"/>
    <w:rsid w:val="00A41BDC"/>
    <w:rsid w:val="00A46CD5"/>
    <w:rsid w:val="00A5353E"/>
    <w:rsid w:val="00A921FB"/>
    <w:rsid w:val="00AA260B"/>
    <w:rsid w:val="00AA2CC5"/>
    <w:rsid w:val="00AA38CE"/>
    <w:rsid w:val="00AB023B"/>
    <w:rsid w:val="00AB0248"/>
    <w:rsid w:val="00AB45A0"/>
    <w:rsid w:val="00AD3206"/>
    <w:rsid w:val="00AF7666"/>
    <w:rsid w:val="00B00AA2"/>
    <w:rsid w:val="00B00FCE"/>
    <w:rsid w:val="00B07751"/>
    <w:rsid w:val="00B16FFF"/>
    <w:rsid w:val="00B27E82"/>
    <w:rsid w:val="00B3194E"/>
    <w:rsid w:val="00B33F47"/>
    <w:rsid w:val="00B46D71"/>
    <w:rsid w:val="00B57151"/>
    <w:rsid w:val="00B61436"/>
    <w:rsid w:val="00B84458"/>
    <w:rsid w:val="00B86283"/>
    <w:rsid w:val="00B96289"/>
    <w:rsid w:val="00BA2671"/>
    <w:rsid w:val="00BB0451"/>
    <w:rsid w:val="00BC2FA3"/>
    <w:rsid w:val="00BC3FC0"/>
    <w:rsid w:val="00BC657A"/>
    <w:rsid w:val="00BD355B"/>
    <w:rsid w:val="00BE2879"/>
    <w:rsid w:val="00BF01AF"/>
    <w:rsid w:val="00C01BBE"/>
    <w:rsid w:val="00C04A35"/>
    <w:rsid w:val="00C22E26"/>
    <w:rsid w:val="00C249EB"/>
    <w:rsid w:val="00C417AF"/>
    <w:rsid w:val="00C431B2"/>
    <w:rsid w:val="00C602F6"/>
    <w:rsid w:val="00C60527"/>
    <w:rsid w:val="00C7538C"/>
    <w:rsid w:val="00C8092F"/>
    <w:rsid w:val="00CA0753"/>
    <w:rsid w:val="00CA7EE8"/>
    <w:rsid w:val="00CC600B"/>
    <w:rsid w:val="00CE74DB"/>
    <w:rsid w:val="00D072A1"/>
    <w:rsid w:val="00D13E12"/>
    <w:rsid w:val="00D307DA"/>
    <w:rsid w:val="00D42729"/>
    <w:rsid w:val="00D50E7E"/>
    <w:rsid w:val="00D52C87"/>
    <w:rsid w:val="00D54A7C"/>
    <w:rsid w:val="00D6227C"/>
    <w:rsid w:val="00D72A66"/>
    <w:rsid w:val="00D74BC4"/>
    <w:rsid w:val="00D76B3A"/>
    <w:rsid w:val="00D803EA"/>
    <w:rsid w:val="00D80722"/>
    <w:rsid w:val="00D83583"/>
    <w:rsid w:val="00D93BE7"/>
    <w:rsid w:val="00DA31EE"/>
    <w:rsid w:val="00DC1BEA"/>
    <w:rsid w:val="00DC33AE"/>
    <w:rsid w:val="00DD25F3"/>
    <w:rsid w:val="00DD4C51"/>
    <w:rsid w:val="00DD5174"/>
    <w:rsid w:val="00DD6A17"/>
    <w:rsid w:val="00DF1701"/>
    <w:rsid w:val="00DF7562"/>
    <w:rsid w:val="00E00650"/>
    <w:rsid w:val="00E0371E"/>
    <w:rsid w:val="00E21184"/>
    <w:rsid w:val="00E2573A"/>
    <w:rsid w:val="00E4130F"/>
    <w:rsid w:val="00E41E57"/>
    <w:rsid w:val="00E70350"/>
    <w:rsid w:val="00E73733"/>
    <w:rsid w:val="00E90A73"/>
    <w:rsid w:val="00E93554"/>
    <w:rsid w:val="00EA0B45"/>
    <w:rsid w:val="00EA51BB"/>
    <w:rsid w:val="00ED51AA"/>
    <w:rsid w:val="00EE02A0"/>
    <w:rsid w:val="00EF274B"/>
    <w:rsid w:val="00F22A9C"/>
    <w:rsid w:val="00F40545"/>
    <w:rsid w:val="00F40DB1"/>
    <w:rsid w:val="00F50EED"/>
    <w:rsid w:val="00F51CAC"/>
    <w:rsid w:val="00F62942"/>
    <w:rsid w:val="00F643E1"/>
    <w:rsid w:val="00F657B1"/>
    <w:rsid w:val="00F8010D"/>
    <w:rsid w:val="00F8463E"/>
    <w:rsid w:val="00F85299"/>
    <w:rsid w:val="00F95683"/>
    <w:rsid w:val="00FA5214"/>
    <w:rsid w:val="00FC2F65"/>
    <w:rsid w:val="00FC7586"/>
    <w:rsid w:val="00FD06B7"/>
    <w:rsid w:val="00FD1AF7"/>
    <w:rsid w:val="00FD23B9"/>
    <w:rsid w:val="00FE5C19"/>
    <w:rsid w:val="6DAF6C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03"/>
    <o:shapelayout v:ext="edit">
      <o:idmap v:ext="edit" data="1"/>
    </o:shapelayout>
  </w:shapeDefaults>
  <w:decimalSymbol w:val="."/>
  <w:listSeparator w:val=","/>
  <w14:docId w14:val="1A227630"/>
  <w15:docId w15:val="{21DC958C-E1AC-5A45-91CC-8FC383F8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26F7"/>
    <w:pPr>
      <w:widowControl/>
    </w:pPr>
    <w:rPr>
      <w:rFonts w:ascii="Times New Roman" w:eastAsia="Times New Roman" w:hAnsi="Times New Roman" w:cs="Times New Roman"/>
      <w:sz w:val="24"/>
      <w:szCs w:val="24"/>
      <w:lang w:val="en-CA"/>
    </w:rPr>
  </w:style>
  <w:style w:type="paragraph" w:styleId="Heading1">
    <w:name w:val="heading 1"/>
    <w:basedOn w:val="Normal"/>
    <w:uiPriority w:val="1"/>
    <w:qFormat/>
    <w:pPr>
      <w:widowControl w:val="0"/>
      <w:ind w:left="574" w:hanging="434"/>
      <w:outlineLvl w:val="0"/>
    </w:pPr>
    <w:rPr>
      <w:rFonts w:ascii="Calibri" w:eastAsia="Calibri" w:hAnsi="Calibri" w:cstheme="minorBidi"/>
      <w:sz w:val="32"/>
      <w:szCs w:val="32"/>
      <w:lang w:val="en-US"/>
    </w:rPr>
  </w:style>
  <w:style w:type="paragraph" w:styleId="Heading2">
    <w:name w:val="heading 2"/>
    <w:basedOn w:val="Normal"/>
    <w:uiPriority w:val="1"/>
    <w:qFormat/>
    <w:rsid w:val="00DD6A17"/>
    <w:pPr>
      <w:widowControl w:val="0"/>
      <w:spacing w:before="20"/>
      <w:ind w:left="558" w:hanging="418"/>
      <w:outlineLvl w:val="1"/>
    </w:pPr>
    <w:rPr>
      <w:rFonts w:ascii="Calibri" w:eastAsia="Calibri" w:hAnsi="Calibri" w:cstheme="minorBidi"/>
      <w:color w:val="000000" w:themeColor="text1"/>
      <w:sz w:val="28"/>
      <w:szCs w:val="28"/>
      <w:lang w:val="en-US"/>
    </w:rPr>
  </w:style>
  <w:style w:type="paragraph" w:styleId="Heading3">
    <w:name w:val="heading 3"/>
    <w:basedOn w:val="Normal"/>
    <w:uiPriority w:val="1"/>
    <w:qFormat/>
    <w:pPr>
      <w:widowControl w:val="0"/>
      <w:ind w:left="1220" w:hanging="720"/>
      <w:outlineLvl w:val="2"/>
    </w:pPr>
    <w:rPr>
      <w:rFonts w:ascii="Calibri" w:eastAsia="Calibri" w:hAnsi="Calibri" w:cstheme="minorBidi"/>
      <w:lang w:val="en-US"/>
    </w:rPr>
  </w:style>
  <w:style w:type="paragraph" w:styleId="Heading4">
    <w:name w:val="heading 4"/>
    <w:basedOn w:val="Normal"/>
    <w:uiPriority w:val="1"/>
    <w:qFormat/>
    <w:pPr>
      <w:widowControl w:val="0"/>
      <w:ind w:left="860" w:hanging="360"/>
      <w:outlineLvl w:val="3"/>
    </w:pPr>
    <w:rPr>
      <w:rFonts w:ascii="Calibri" w:eastAsia="Calibri" w:hAnsi="Calibri" w:cstheme="minorBidi"/>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spacing w:before="120" w:after="120"/>
    </w:pPr>
    <w:rPr>
      <w:rFonts w:asciiTheme="minorHAnsi" w:eastAsiaTheme="minorHAnsi" w:hAnsiTheme="minorHAnsi" w:cstheme="minorHAnsi"/>
      <w:b/>
      <w:bCs/>
      <w:caps/>
      <w:sz w:val="20"/>
      <w:szCs w:val="20"/>
      <w:lang w:val="en-US"/>
    </w:rPr>
  </w:style>
  <w:style w:type="paragraph" w:styleId="TOC2">
    <w:name w:val="toc 2"/>
    <w:basedOn w:val="Normal"/>
    <w:uiPriority w:val="39"/>
    <w:qFormat/>
    <w:pPr>
      <w:widowControl w:val="0"/>
      <w:ind w:left="220"/>
    </w:pPr>
    <w:rPr>
      <w:rFonts w:asciiTheme="minorHAnsi" w:eastAsiaTheme="minorHAnsi" w:hAnsiTheme="minorHAnsi" w:cstheme="minorHAnsi"/>
      <w:smallCaps/>
      <w:sz w:val="20"/>
      <w:szCs w:val="20"/>
      <w:lang w:val="en-US"/>
    </w:rPr>
  </w:style>
  <w:style w:type="paragraph" w:styleId="TOC3">
    <w:name w:val="toc 3"/>
    <w:basedOn w:val="Normal"/>
    <w:uiPriority w:val="39"/>
    <w:qFormat/>
    <w:pPr>
      <w:widowControl w:val="0"/>
      <w:ind w:left="440"/>
    </w:pPr>
    <w:rPr>
      <w:rFonts w:asciiTheme="minorHAnsi" w:eastAsiaTheme="minorHAnsi" w:hAnsiTheme="minorHAnsi" w:cstheme="minorHAnsi"/>
      <w:i/>
      <w:iCs/>
      <w:sz w:val="20"/>
      <w:szCs w:val="20"/>
      <w:lang w:val="en-US"/>
    </w:rPr>
  </w:style>
  <w:style w:type="paragraph" w:styleId="BodyText">
    <w:name w:val="Body Text"/>
    <w:basedOn w:val="Normal"/>
    <w:uiPriority w:val="1"/>
    <w:qFormat/>
    <w:pPr>
      <w:widowControl w:val="0"/>
      <w:ind w:left="140"/>
    </w:pPr>
    <w:rPr>
      <w:rFonts w:ascii="Calibri" w:eastAsia="Calibri" w:hAnsi="Calibri" w:cstheme="minorBidi"/>
      <w:sz w:val="22"/>
      <w:szCs w:val="22"/>
      <w:lang w:val="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val="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rsid w:val="00674C3A"/>
    <w:pPr>
      <w:widowControl w:val="0"/>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674C3A"/>
    <w:rPr>
      <w:rFonts w:ascii="Tahoma" w:hAnsi="Tahoma" w:cs="Tahoma"/>
      <w:sz w:val="16"/>
      <w:szCs w:val="16"/>
    </w:rPr>
  </w:style>
  <w:style w:type="paragraph" w:styleId="TOCHeading">
    <w:name w:val="TOC Heading"/>
    <w:basedOn w:val="Heading1"/>
    <w:next w:val="Normal"/>
    <w:uiPriority w:val="39"/>
    <w:unhideWhenUsed/>
    <w:qFormat/>
    <w:rsid w:val="008245D4"/>
    <w:pPr>
      <w:keepNext/>
      <w:keepLines/>
      <w:widowControl/>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245D4"/>
    <w:rPr>
      <w:color w:val="0000FF" w:themeColor="hyperlink"/>
      <w:u w:val="single"/>
    </w:rPr>
  </w:style>
  <w:style w:type="paragraph" w:styleId="TOC4">
    <w:name w:val="toc 4"/>
    <w:basedOn w:val="Normal"/>
    <w:next w:val="Normal"/>
    <w:autoRedefine/>
    <w:uiPriority w:val="39"/>
    <w:semiHidden/>
    <w:unhideWhenUsed/>
    <w:rsid w:val="008245D4"/>
    <w:pPr>
      <w:widowControl w:val="0"/>
      <w:ind w:left="660"/>
    </w:pPr>
    <w:rPr>
      <w:rFonts w:asciiTheme="minorHAnsi" w:eastAsiaTheme="minorHAnsi" w:hAnsiTheme="minorHAnsi" w:cstheme="minorHAnsi"/>
      <w:sz w:val="18"/>
      <w:szCs w:val="18"/>
      <w:lang w:val="en-US"/>
    </w:rPr>
  </w:style>
  <w:style w:type="paragraph" w:styleId="TOC5">
    <w:name w:val="toc 5"/>
    <w:basedOn w:val="Normal"/>
    <w:next w:val="Normal"/>
    <w:autoRedefine/>
    <w:uiPriority w:val="39"/>
    <w:semiHidden/>
    <w:unhideWhenUsed/>
    <w:rsid w:val="008245D4"/>
    <w:pPr>
      <w:widowControl w:val="0"/>
      <w:ind w:left="880"/>
    </w:pPr>
    <w:rPr>
      <w:rFonts w:asciiTheme="minorHAnsi" w:eastAsiaTheme="minorHAnsi" w:hAnsiTheme="minorHAnsi" w:cstheme="minorHAnsi"/>
      <w:sz w:val="18"/>
      <w:szCs w:val="18"/>
      <w:lang w:val="en-US"/>
    </w:rPr>
  </w:style>
  <w:style w:type="paragraph" w:styleId="TOC6">
    <w:name w:val="toc 6"/>
    <w:basedOn w:val="Normal"/>
    <w:next w:val="Normal"/>
    <w:autoRedefine/>
    <w:uiPriority w:val="39"/>
    <w:semiHidden/>
    <w:unhideWhenUsed/>
    <w:rsid w:val="008245D4"/>
    <w:pPr>
      <w:widowControl w:val="0"/>
      <w:ind w:left="1100"/>
    </w:pPr>
    <w:rPr>
      <w:rFonts w:asciiTheme="minorHAnsi" w:eastAsiaTheme="minorHAnsi" w:hAnsiTheme="minorHAnsi" w:cstheme="minorHAnsi"/>
      <w:sz w:val="18"/>
      <w:szCs w:val="18"/>
      <w:lang w:val="en-US"/>
    </w:rPr>
  </w:style>
  <w:style w:type="paragraph" w:styleId="TOC7">
    <w:name w:val="toc 7"/>
    <w:basedOn w:val="Normal"/>
    <w:next w:val="Normal"/>
    <w:autoRedefine/>
    <w:uiPriority w:val="39"/>
    <w:semiHidden/>
    <w:unhideWhenUsed/>
    <w:rsid w:val="008245D4"/>
    <w:pPr>
      <w:widowControl w:val="0"/>
      <w:ind w:left="1320"/>
    </w:pPr>
    <w:rPr>
      <w:rFonts w:asciiTheme="minorHAnsi" w:eastAsiaTheme="minorHAnsi" w:hAnsiTheme="minorHAnsi" w:cstheme="minorHAnsi"/>
      <w:sz w:val="18"/>
      <w:szCs w:val="18"/>
      <w:lang w:val="en-US"/>
    </w:rPr>
  </w:style>
  <w:style w:type="paragraph" w:styleId="TOC8">
    <w:name w:val="toc 8"/>
    <w:basedOn w:val="Normal"/>
    <w:next w:val="Normal"/>
    <w:autoRedefine/>
    <w:uiPriority w:val="39"/>
    <w:semiHidden/>
    <w:unhideWhenUsed/>
    <w:rsid w:val="008245D4"/>
    <w:pPr>
      <w:widowControl w:val="0"/>
      <w:ind w:left="1540"/>
    </w:pPr>
    <w:rPr>
      <w:rFonts w:asciiTheme="minorHAnsi" w:eastAsiaTheme="minorHAnsi" w:hAnsiTheme="minorHAnsi" w:cstheme="minorHAnsi"/>
      <w:sz w:val="18"/>
      <w:szCs w:val="18"/>
      <w:lang w:val="en-US"/>
    </w:rPr>
  </w:style>
  <w:style w:type="paragraph" w:styleId="TOC9">
    <w:name w:val="toc 9"/>
    <w:basedOn w:val="Normal"/>
    <w:next w:val="Normal"/>
    <w:autoRedefine/>
    <w:uiPriority w:val="39"/>
    <w:semiHidden/>
    <w:unhideWhenUsed/>
    <w:rsid w:val="008245D4"/>
    <w:pPr>
      <w:widowControl w:val="0"/>
      <w:ind w:left="1760"/>
    </w:pPr>
    <w:rPr>
      <w:rFonts w:asciiTheme="minorHAnsi" w:eastAsiaTheme="minorHAnsi" w:hAnsiTheme="minorHAnsi" w:cstheme="minorHAnsi"/>
      <w:sz w:val="18"/>
      <w:szCs w:val="18"/>
      <w:lang w:val="en-US"/>
    </w:rPr>
  </w:style>
  <w:style w:type="paragraph" w:styleId="Header">
    <w:name w:val="header"/>
    <w:basedOn w:val="Normal"/>
    <w:link w:val="HeaderChar"/>
    <w:uiPriority w:val="99"/>
    <w:unhideWhenUsed/>
    <w:rsid w:val="005712C6"/>
    <w:pPr>
      <w:widowControl w:val="0"/>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5712C6"/>
  </w:style>
  <w:style w:type="paragraph" w:styleId="Footer">
    <w:name w:val="footer"/>
    <w:basedOn w:val="Normal"/>
    <w:link w:val="FooterChar"/>
    <w:uiPriority w:val="99"/>
    <w:unhideWhenUsed/>
    <w:rsid w:val="005712C6"/>
    <w:pPr>
      <w:widowControl w:val="0"/>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5712C6"/>
  </w:style>
  <w:style w:type="character" w:styleId="CommentReference">
    <w:name w:val="annotation reference"/>
    <w:basedOn w:val="DefaultParagraphFont"/>
    <w:uiPriority w:val="99"/>
    <w:semiHidden/>
    <w:unhideWhenUsed/>
    <w:rsid w:val="00AB023B"/>
    <w:rPr>
      <w:sz w:val="16"/>
      <w:szCs w:val="16"/>
    </w:rPr>
  </w:style>
  <w:style w:type="paragraph" w:styleId="CommentText">
    <w:name w:val="annotation text"/>
    <w:basedOn w:val="Normal"/>
    <w:link w:val="CommentTextChar"/>
    <w:uiPriority w:val="99"/>
    <w:semiHidden/>
    <w:unhideWhenUsed/>
    <w:rsid w:val="00AB023B"/>
    <w:pPr>
      <w:widowControl w:val="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AB023B"/>
    <w:rPr>
      <w:sz w:val="20"/>
      <w:szCs w:val="20"/>
    </w:rPr>
  </w:style>
  <w:style w:type="paragraph" w:styleId="CommentSubject">
    <w:name w:val="annotation subject"/>
    <w:basedOn w:val="CommentText"/>
    <w:next w:val="CommentText"/>
    <w:link w:val="CommentSubjectChar"/>
    <w:uiPriority w:val="99"/>
    <w:semiHidden/>
    <w:unhideWhenUsed/>
    <w:rsid w:val="00AB023B"/>
    <w:rPr>
      <w:b/>
      <w:bCs/>
    </w:rPr>
  </w:style>
  <w:style w:type="character" w:customStyle="1" w:styleId="CommentSubjectChar">
    <w:name w:val="Comment Subject Char"/>
    <w:basedOn w:val="CommentTextChar"/>
    <w:link w:val="CommentSubject"/>
    <w:uiPriority w:val="99"/>
    <w:semiHidden/>
    <w:rsid w:val="00AB023B"/>
    <w:rPr>
      <w:b/>
      <w:bCs/>
      <w:sz w:val="20"/>
      <w:szCs w:val="20"/>
    </w:rPr>
  </w:style>
  <w:style w:type="paragraph" w:styleId="NormalWeb">
    <w:name w:val="Normal (Web)"/>
    <w:basedOn w:val="Normal"/>
    <w:uiPriority w:val="99"/>
    <w:unhideWhenUsed/>
    <w:rsid w:val="007D5FD8"/>
    <w:pPr>
      <w:spacing w:before="100" w:beforeAutospacing="1" w:after="100" w:afterAutospacing="1"/>
    </w:pPr>
  </w:style>
  <w:style w:type="character" w:styleId="PageNumber">
    <w:name w:val="page number"/>
    <w:basedOn w:val="DefaultParagraphFont"/>
    <w:uiPriority w:val="99"/>
    <w:semiHidden/>
    <w:unhideWhenUsed/>
    <w:rsid w:val="00F643E1"/>
  </w:style>
  <w:style w:type="paragraph" w:styleId="Revision">
    <w:name w:val="Revision"/>
    <w:hidden/>
    <w:uiPriority w:val="99"/>
    <w:semiHidden/>
    <w:rsid w:val="00250375"/>
    <w:pPr>
      <w:widowControl/>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23892">
      <w:bodyDiv w:val="1"/>
      <w:marLeft w:val="0"/>
      <w:marRight w:val="0"/>
      <w:marTop w:val="0"/>
      <w:marBottom w:val="0"/>
      <w:divBdr>
        <w:top w:val="none" w:sz="0" w:space="0" w:color="auto"/>
        <w:left w:val="none" w:sz="0" w:space="0" w:color="auto"/>
        <w:bottom w:val="none" w:sz="0" w:space="0" w:color="auto"/>
        <w:right w:val="none" w:sz="0" w:space="0" w:color="auto"/>
      </w:divBdr>
    </w:div>
    <w:div w:id="701829091">
      <w:bodyDiv w:val="1"/>
      <w:marLeft w:val="0"/>
      <w:marRight w:val="0"/>
      <w:marTop w:val="0"/>
      <w:marBottom w:val="0"/>
      <w:divBdr>
        <w:top w:val="none" w:sz="0" w:space="0" w:color="auto"/>
        <w:left w:val="none" w:sz="0" w:space="0" w:color="auto"/>
        <w:bottom w:val="none" w:sz="0" w:space="0" w:color="auto"/>
        <w:right w:val="none" w:sz="0" w:space="0" w:color="auto"/>
      </w:divBdr>
      <w:divsChild>
        <w:div w:id="1987389577">
          <w:marLeft w:val="0"/>
          <w:marRight w:val="0"/>
          <w:marTop w:val="0"/>
          <w:marBottom w:val="0"/>
          <w:divBdr>
            <w:top w:val="none" w:sz="0" w:space="0" w:color="auto"/>
            <w:left w:val="none" w:sz="0" w:space="0" w:color="auto"/>
            <w:bottom w:val="none" w:sz="0" w:space="0" w:color="auto"/>
            <w:right w:val="none" w:sz="0" w:space="0" w:color="auto"/>
          </w:divBdr>
        </w:div>
        <w:div w:id="667096877">
          <w:marLeft w:val="0"/>
          <w:marRight w:val="0"/>
          <w:marTop w:val="0"/>
          <w:marBottom w:val="0"/>
          <w:divBdr>
            <w:top w:val="none" w:sz="0" w:space="0" w:color="auto"/>
            <w:left w:val="none" w:sz="0" w:space="0" w:color="auto"/>
            <w:bottom w:val="none" w:sz="0" w:space="0" w:color="auto"/>
            <w:right w:val="none" w:sz="0" w:space="0" w:color="auto"/>
          </w:divBdr>
        </w:div>
      </w:divsChild>
    </w:div>
    <w:div w:id="839471346">
      <w:bodyDiv w:val="1"/>
      <w:marLeft w:val="0"/>
      <w:marRight w:val="0"/>
      <w:marTop w:val="0"/>
      <w:marBottom w:val="0"/>
      <w:divBdr>
        <w:top w:val="none" w:sz="0" w:space="0" w:color="auto"/>
        <w:left w:val="none" w:sz="0" w:space="0" w:color="auto"/>
        <w:bottom w:val="none" w:sz="0" w:space="0" w:color="auto"/>
        <w:right w:val="none" w:sz="0" w:space="0" w:color="auto"/>
      </w:divBdr>
      <w:divsChild>
        <w:div w:id="156464771">
          <w:marLeft w:val="0"/>
          <w:marRight w:val="0"/>
          <w:marTop w:val="0"/>
          <w:marBottom w:val="0"/>
          <w:divBdr>
            <w:top w:val="none" w:sz="0" w:space="0" w:color="auto"/>
            <w:left w:val="none" w:sz="0" w:space="0" w:color="auto"/>
            <w:bottom w:val="none" w:sz="0" w:space="0" w:color="auto"/>
            <w:right w:val="none" w:sz="0" w:space="0" w:color="auto"/>
          </w:divBdr>
        </w:div>
        <w:div w:id="796726074">
          <w:marLeft w:val="0"/>
          <w:marRight w:val="0"/>
          <w:marTop w:val="0"/>
          <w:marBottom w:val="0"/>
          <w:divBdr>
            <w:top w:val="none" w:sz="0" w:space="0" w:color="auto"/>
            <w:left w:val="none" w:sz="0" w:space="0" w:color="auto"/>
            <w:bottom w:val="none" w:sz="0" w:space="0" w:color="auto"/>
            <w:right w:val="none" w:sz="0" w:space="0" w:color="auto"/>
          </w:divBdr>
        </w:div>
      </w:divsChild>
    </w:div>
    <w:div w:id="1020428209">
      <w:bodyDiv w:val="1"/>
      <w:marLeft w:val="0"/>
      <w:marRight w:val="0"/>
      <w:marTop w:val="0"/>
      <w:marBottom w:val="0"/>
      <w:divBdr>
        <w:top w:val="none" w:sz="0" w:space="0" w:color="auto"/>
        <w:left w:val="none" w:sz="0" w:space="0" w:color="auto"/>
        <w:bottom w:val="none" w:sz="0" w:space="0" w:color="auto"/>
        <w:right w:val="none" w:sz="0" w:space="0" w:color="auto"/>
      </w:divBdr>
      <w:divsChild>
        <w:div w:id="277642254">
          <w:marLeft w:val="0"/>
          <w:marRight w:val="0"/>
          <w:marTop w:val="0"/>
          <w:marBottom w:val="0"/>
          <w:divBdr>
            <w:top w:val="none" w:sz="0" w:space="0" w:color="auto"/>
            <w:left w:val="none" w:sz="0" w:space="0" w:color="auto"/>
            <w:bottom w:val="none" w:sz="0" w:space="0" w:color="auto"/>
            <w:right w:val="none" w:sz="0" w:space="0" w:color="auto"/>
          </w:divBdr>
        </w:div>
        <w:div w:id="1403605389">
          <w:marLeft w:val="0"/>
          <w:marRight w:val="0"/>
          <w:marTop w:val="0"/>
          <w:marBottom w:val="0"/>
          <w:divBdr>
            <w:top w:val="none" w:sz="0" w:space="0" w:color="auto"/>
            <w:left w:val="none" w:sz="0" w:space="0" w:color="auto"/>
            <w:bottom w:val="none" w:sz="0" w:space="0" w:color="auto"/>
            <w:right w:val="none" w:sz="0" w:space="0" w:color="auto"/>
          </w:divBdr>
        </w:div>
      </w:divsChild>
    </w:div>
    <w:div w:id="1120344653">
      <w:bodyDiv w:val="1"/>
      <w:marLeft w:val="0"/>
      <w:marRight w:val="0"/>
      <w:marTop w:val="0"/>
      <w:marBottom w:val="0"/>
      <w:divBdr>
        <w:top w:val="none" w:sz="0" w:space="0" w:color="auto"/>
        <w:left w:val="none" w:sz="0" w:space="0" w:color="auto"/>
        <w:bottom w:val="none" w:sz="0" w:space="0" w:color="auto"/>
        <w:right w:val="none" w:sz="0" w:space="0" w:color="auto"/>
      </w:divBdr>
      <w:divsChild>
        <w:div w:id="2006274816">
          <w:marLeft w:val="0"/>
          <w:marRight w:val="0"/>
          <w:marTop w:val="0"/>
          <w:marBottom w:val="0"/>
          <w:divBdr>
            <w:top w:val="none" w:sz="0" w:space="0" w:color="auto"/>
            <w:left w:val="none" w:sz="0" w:space="0" w:color="auto"/>
            <w:bottom w:val="none" w:sz="0" w:space="0" w:color="auto"/>
            <w:right w:val="none" w:sz="0" w:space="0" w:color="auto"/>
          </w:divBdr>
        </w:div>
        <w:div w:id="1052923014">
          <w:marLeft w:val="0"/>
          <w:marRight w:val="0"/>
          <w:marTop w:val="0"/>
          <w:marBottom w:val="0"/>
          <w:divBdr>
            <w:top w:val="none" w:sz="0" w:space="0" w:color="auto"/>
            <w:left w:val="none" w:sz="0" w:space="0" w:color="auto"/>
            <w:bottom w:val="none" w:sz="0" w:space="0" w:color="auto"/>
            <w:right w:val="none" w:sz="0" w:space="0" w:color="auto"/>
          </w:divBdr>
        </w:div>
      </w:divsChild>
    </w:div>
    <w:div w:id="1299720648">
      <w:bodyDiv w:val="1"/>
      <w:marLeft w:val="0"/>
      <w:marRight w:val="0"/>
      <w:marTop w:val="0"/>
      <w:marBottom w:val="0"/>
      <w:divBdr>
        <w:top w:val="none" w:sz="0" w:space="0" w:color="auto"/>
        <w:left w:val="none" w:sz="0" w:space="0" w:color="auto"/>
        <w:bottom w:val="none" w:sz="0" w:space="0" w:color="auto"/>
        <w:right w:val="none" w:sz="0" w:space="0" w:color="auto"/>
      </w:divBdr>
      <w:divsChild>
        <w:div w:id="1403872872">
          <w:marLeft w:val="0"/>
          <w:marRight w:val="0"/>
          <w:marTop w:val="0"/>
          <w:marBottom w:val="0"/>
          <w:divBdr>
            <w:top w:val="none" w:sz="0" w:space="0" w:color="auto"/>
            <w:left w:val="none" w:sz="0" w:space="0" w:color="auto"/>
            <w:bottom w:val="none" w:sz="0" w:space="0" w:color="auto"/>
            <w:right w:val="none" w:sz="0" w:space="0" w:color="auto"/>
          </w:divBdr>
        </w:div>
        <w:div w:id="1264874566">
          <w:marLeft w:val="0"/>
          <w:marRight w:val="0"/>
          <w:marTop w:val="0"/>
          <w:marBottom w:val="0"/>
          <w:divBdr>
            <w:top w:val="none" w:sz="0" w:space="0" w:color="auto"/>
            <w:left w:val="none" w:sz="0" w:space="0" w:color="auto"/>
            <w:bottom w:val="none" w:sz="0" w:space="0" w:color="auto"/>
            <w:right w:val="none" w:sz="0" w:space="0" w:color="auto"/>
          </w:divBdr>
        </w:div>
      </w:divsChild>
    </w:div>
    <w:div w:id="1473256713">
      <w:bodyDiv w:val="1"/>
      <w:marLeft w:val="0"/>
      <w:marRight w:val="0"/>
      <w:marTop w:val="0"/>
      <w:marBottom w:val="0"/>
      <w:divBdr>
        <w:top w:val="none" w:sz="0" w:space="0" w:color="auto"/>
        <w:left w:val="none" w:sz="0" w:space="0" w:color="auto"/>
        <w:bottom w:val="none" w:sz="0" w:space="0" w:color="auto"/>
        <w:right w:val="none" w:sz="0" w:space="0" w:color="auto"/>
      </w:divBdr>
    </w:div>
    <w:div w:id="1497694598">
      <w:bodyDiv w:val="1"/>
      <w:marLeft w:val="0"/>
      <w:marRight w:val="0"/>
      <w:marTop w:val="0"/>
      <w:marBottom w:val="0"/>
      <w:divBdr>
        <w:top w:val="none" w:sz="0" w:space="0" w:color="auto"/>
        <w:left w:val="none" w:sz="0" w:space="0" w:color="auto"/>
        <w:bottom w:val="none" w:sz="0" w:space="0" w:color="auto"/>
        <w:right w:val="none" w:sz="0" w:space="0" w:color="auto"/>
      </w:divBdr>
      <w:divsChild>
        <w:div w:id="774204222">
          <w:marLeft w:val="0"/>
          <w:marRight w:val="0"/>
          <w:marTop w:val="0"/>
          <w:marBottom w:val="0"/>
          <w:divBdr>
            <w:top w:val="none" w:sz="0" w:space="0" w:color="auto"/>
            <w:left w:val="none" w:sz="0" w:space="0" w:color="auto"/>
            <w:bottom w:val="none" w:sz="0" w:space="0" w:color="auto"/>
            <w:right w:val="none" w:sz="0" w:space="0" w:color="auto"/>
          </w:divBdr>
        </w:div>
        <w:div w:id="1618104017">
          <w:marLeft w:val="0"/>
          <w:marRight w:val="0"/>
          <w:marTop w:val="0"/>
          <w:marBottom w:val="0"/>
          <w:divBdr>
            <w:top w:val="none" w:sz="0" w:space="0" w:color="auto"/>
            <w:left w:val="none" w:sz="0" w:space="0" w:color="auto"/>
            <w:bottom w:val="none" w:sz="0" w:space="0" w:color="auto"/>
            <w:right w:val="none" w:sz="0" w:space="0" w:color="auto"/>
          </w:divBdr>
        </w:div>
      </w:divsChild>
    </w:div>
    <w:div w:id="2044279542">
      <w:bodyDiv w:val="1"/>
      <w:marLeft w:val="0"/>
      <w:marRight w:val="0"/>
      <w:marTop w:val="0"/>
      <w:marBottom w:val="0"/>
      <w:divBdr>
        <w:top w:val="none" w:sz="0" w:space="0" w:color="auto"/>
        <w:left w:val="none" w:sz="0" w:space="0" w:color="auto"/>
        <w:bottom w:val="none" w:sz="0" w:space="0" w:color="auto"/>
        <w:right w:val="none" w:sz="0" w:space="0" w:color="auto"/>
      </w:divBdr>
      <w:divsChild>
        <w:div w:id="152258747">
          <w:marLeft w:val="0"/>
          <w:marRight w:val="0"/>
          <w:marTop w:val="0"/>
          <w:marBottom w:val="0"/>
          <w:divBdr>
            <w:top w:val="none" w:sz="0" w:space="0" w:color="auto"/>
            <w:left w:val="none" w:sz="0" w:space="0" w:color="auto"/>
            <w:bottom w:val="none" w:sz="0" w:space="0" w:color="auto"/>
            <w:right w:val="none" w:sz="0" w:space="0" w:color="auto"/>
          </w:divBdr>
        </w:div>
        <w:div w:id="13811289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yelp.ca/search?cflt=bikerentals&amp;amp;find_loc=Montr%C3%A9al%2C%2BQC"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5B96-D5B6-DC46-AF6D-0503E296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4473</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Nirav Patel</cp:lastModifiedBy>
  <cp:revision>10</cp:revision>
  <cp:lastPrinted>2019-08-22T19:08:00Z</cp:lastPrinted>
  <dcterms:created xsi:type="dcterms:W3CDTF">2019-08-22T19:08:00Z</dcterms:created>
  <dcterms:modified xsi:type="dcterms:W3CDTF">2019-08-22T19:51:00Z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LastSaved">
    <vt:filetime>2019-07-26T00:00:00Z</vt:filetime>
  </property>
</Properties>
</file>